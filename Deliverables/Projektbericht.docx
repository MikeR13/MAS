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3B38A0" w:rsidRDefault="00427417"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pBdr>
          <w:bottom w:val="single" w:sz="6" w:space="1" w:color="auto"/>
        </w:pBdr>
        <w:jc w:val="left"/>
        <w:rPr>
          <w:lang w:val="de-CH"/>
        </w:rPr>
      </w:pPr>
    </w:p>
    <w:p w:rsidR="00FF70D2" w:rsidRPr="003B38A0" w:rsidRDefault="00FF70D2" w:rsidP="002A2A09">
      <w:pPr>
        <w:pStyle w:val="Textkrper"/>
        <w:jc w:val="left"/>
        <w:rPr>
          <w:szCs w:val="20"/>
          <w:lang w:val="de-CH"/>
        </w:rPr>
      </w:pPr>
    </w:p>
    <w:p w:rsidR="00FF70D2" w:rsidRPr="003B38A0" w:rsidRDefault="00FF70D2" w:rsidP="002A2A09">
      <w:pPr>
        <w:pStyle w:val="berschrift1"/>
        <w:jc w:val="left"/>
        <w:rPr>
          <w:sz w:val="20"/>
          <w:szCs w:val="20"/>
          <w:lang w:val="de-CH"/>
        </w:rPr>
      </w:pPr>
      <w:bookmarkStart w:id="0" w:name="_GoBack"/>
      <w:bookmarkEnd w:id="0"/>
    </w:p>
    <w:p w:rsidR="00FF70D2" w:rsidRPr="003B38A0" w:rsidRDefault="00FF70D2" w:rsidP="002A2A09">
      <w:pPr>
        <w:pStyle w:val="Textkrper"/>
        <w:jc w:val="left"/>
        <w:rPr>
          <w:lang w:val="de-CH"/>
        </w:rPr>
      </w:pPr>
    </w:p>
    <w:p w:rsidR="008D5927" w:rsidRPr="003B38A0" w:rsidRDefault="00BB53A0" w:rsidP="00637BD9">
      <w:pPr>
        <w:rPr>
          <w:b/>
          <w:sz w:val="96"/>
          <w:szCs w:val="144"/>
          <w:lang w:val="de-CH"/>
        </w:rPr>
      </w:pPr>
      <w:r w:rsidRPr="003B38A0">
        <w:rPr>
          <w:b/>
          <w:sz w:val="96"/>
          <w:szCs w:val="144"/>
          <w:lang w:val="de-CH"/>
        </w:rPr>
        <w:t>Projekt</w:t>
      </w:r>
      <w:r w:rsidR="00DB5A98" w:rsidRPr="003B38A0">
        <w:rPr>
          <w:b/>
          <w:sz w:val="96"/>
          <w:szCs w:val="144"/>
          <w:lang w:val="de-CH"/>
        </w:rPr>
        <w:t>bericht</w:t>
      </w:r>
    </w:p>
    <w:p w:rsidR="00D624EC" w:rsidRPr="003B38A0" w:rsidRDefault="00D624EC" w:rsidP="002A2A09">
      <w:pPr>
        <w:pStyle w:val="Textkrper"/>
        <w:jc w:val="left"/>
        <w:rPr>
          <w:lang w:val="de-CH"/>
        </w:rPr>
      </w:pPr>
    </w:p>
    <w:p w:rsidR="00FF70D2" w:rsidRPr="003B38A0" w:rsidRDefault="00FF70D2" w:rsidP="002A2A09">
      <w:pPr>
        <w:pStyle w:val="Textkrper"/>
        <w:jc w:val="left"/>
        <w:rPr>
          <w:lang w:val="de-CH"/>
        </w:rPr>
      </w:pPr>
    </w:p>
    <w:p w:rsidR="00FF70D2" w:rsidRPr="003B38A0" w:rsidRDefault="00FF70D2" w:rsidP="002A2A09">
      <w:pPr>
        <w:pStyle w:val="Textkrper"/>
        <w:jc w:val="left"/>
        <w:rPr>
          <w:lang w:val="de-CH"/>
        </w:rPr>
      </w:pPr>
    </w:p>
    <w:p w:rsidR="00D624EC" w:rsidRPr="003B38A0" w:rsidRDefault="00D624EC" w:rsidP="002A2A09">
      <w:pPr>
        <w:pStyle w:val="Textkrper"/>
        <w:pBdr>
          <w:bottom w:val="single" w:sz="6" w:space="1" w:color="auto"/>
        </w:pBdr>
        <w:jc w:val="left"/>
        <w:rPr>
          <w:lang w:val="de-CH"/>
        </w:rPr>
      </w:pPr>
    </w:p>
    <w:p w:rsidR="00D624EC" w:rsidRPr="003B38A0" w:rsidRDefault="00D624EC" w:rsidP="002A2A09">
      <w:pPr>
        <w:pStyle w:val="Textkrper"/>
        <w:jc w:val="left"/>
        <w:rPr>
          <w:lang w:val="de-CH"/>
        </w:rPr>
      </w:pPr>
    </w:p>
    <w:p w:rsidR="002E395E" w:rsidRPr="003B38A0" w:rsidRDefault="002E395E" w:rsidP="002A2A09">
      <w:pPr>
        <w:pStyle w:val="Textkrper"/>
        <w:jc w:val="left"/>
        <w:rPr>
          <w:lang w:val="de-CH"/>
        </w:rPr>
      </w:pPr>
    </w:p>
    <w:p w:rsidR="00CA6270" w:rsidRPr="003B38A0" w:rsidRDefault="00CA6270" w:rsidP="002A2A09">
      <w:pPr>
        <w:pStyle w:val="Textkrper"/>
        <w:jc w:val="left"/>
        <w:rPr>
          <w:sz w:val="24"/>
          <w:lang w:val="de-CH"/>
        </w:rPr>
      </w:pPr>
    </w:p>
    <w:p w:rsidR="0011244B" w:rsidRPr="003B38A0" w:rsidRDefault="009312D0" w:rsidP="002A2A09">
      <w:pPr>
        <w:pStyle w:val="Textkrper"/>
        <w:jc w:val="left"/>
        <w:rPr>
          <w:sz w:val="30"/>
          <w:szCs w:val="30"/>
          <w:lang w:val="de-CH"/>
        </w:rPr>
      </w:pPr>
      <w:r w:rsidRPr="003B38A0">
        <w:rPr>
          <w:color w:val="333333"/>
          <w:sz w:val="30"/>
          <w:szCs w:val="30"/>
          <w:shd w:val="clear" w:color="auto" w:fill="FFFFFF"/>
          <w:lang w:val="de-CH"/>
        </w:rPr>
        <w:t>Eclipse RCP ist ein Standardframework für Geschäftsanwendungen. Mit der neusten Generation E4 wurde Eclipse RCP vollständig modernisiert. Anhand einer wichtigen RCP Applikation der SBB wird eine Migration auf Eclipse E4 exemplarisch durchgeführt und die dabei berücksichtigten Aspekte dargestellt.</w:t>
      </w:r>
    </w:p>
    <w:p w:rsidR="005077DA" w:rsidRPr="003B38A0" w:rsidRDefault="005077DA" w:rsidP="002A2A09">
      <w:pPr>
        <w:widowControl/>
        <w:autoSpaceDE/>
        <w:autoSpaceDN/>
        <w:adjustRightInd/>
        <w:rPr>
          <w:lang w:val="de-CH"/>
        </w:rPr>
      </w:pPr>
      <w:r w:rsidRPr="003B38A0">
        <w:rPr>
          <w:lang w:val="de-CH"/>
        </w:rPr>
        <w:br w:type="page"/>
      </w:r>
    </w:p>
    <w:p w:rsidR="005077DA" w:rsidRPr="003B38A0" w:rsidRDefault="005077DA" w:rsidP="002A2A09">
      <w:pPr>
        <w:pStyle w:val="Textkrper"/>
        <w:jc w:val="left"/>
        <w:rPr>
          <w:lang w:val="de-CH"/>
        </w:rPr>
      </w:pPr>
    </w:p>
    <w:tbl>
      <w:tblPr>
        <w:tblStyle w:val="Tabellenraster"/>
        <w:tblW w:w="0" w:type="auto"/>
        <w:tblLook w:val="04A0" w:firstRow="1" w:lastRow="0" w:firstColumn="1" w:lastColumn="0" w:noHBand="0" w:noVBand="1"/>
      </w:tblPr>
      <w:tblGrid>
        <w:gridCol w:w="1128"/>
        <w:gridCol w:w="8453"/>
      </w:tblGrid>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Autor:</w:t>
            </w:r>
          </w:p>
        </w:tc>
        <w:tc>
          <w:tcPr>
            <w:tcW w:w="8453" w:type="dxa"/>
            <w:vAlign w:val="center"/>
          </w:tcPr>
          <w:p w:rsidR="00CA6270" w:rsidRPr="003B38A0" w:rsidRDefault="00CA6270" w:rsidP="009256A5">
            <w:pPr>
              <w:pStyle w:val="Textkrper"/>
              <w:jc w:val="left"/>
              <w:rPr>
                <w:lang w:val="de-CH"/>
              </w:rPr>
            </w:pPr>
            <w:r w:rsidRPr="003B38A0">
              <w:rPr>
                <w:lang w:val="de-CH"/>
              </w:rPr>
              <w:t>Mike Rothenbühler</w:t>
            </w:r>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Version:</w:t>
            </w:r>
          </w:p>
        </w:tc>
        <w:tc>
          <w:tcPr>
            <w:tcW w:w="8453" w:type="dxa"/>
            <w:vAlign w:val="center"/>
          </w:tcPr>
          <w:p w:rsidR="00CA6270" w:rsidRPr="003B38A0" w:rsidRDefault="00436BE0" w:rsidP="0065796B">
            <w:pPr>
              <w:pStyle w:val="Textkrper"/>
              <w:jc w:val="left"/>
              <w:rPr>
                <w:lang w:val="de-CH"/>
              </w:rPr>
            </w:pPr>
            <w:r w:rsidRPr="003B38A0">
              <w:rPr>
                <w:lang w:val="de-CH"/>
              </w:rPr>
              <w:t>0.</w:t>
            </w:r>
            <w:r w:rsidR="00D8677E">
              <w:rPr>
                <w:lang w:val="de-CH"/>
              </w:rPr>
              <w:t>81</w:t>
            </w:r>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Status:</w:t>
            </w:r>
          </w:p>
        </w:tc>
        <w:tc>
          <w:tcPr>
            <w:tcW w:w="8453" w:type="dxa"/>
            <w:vAlign w:val="center"/>
          </w:tcPr>
          <w:p w:rsidR="00CA6270" w:rsidRPr="003B38A0" w:rsidRDefault="00CA6270" w:rsidP="009256A5">
            <w:pPr>
              <w:pStyle w:val="Textkrper"/>
              <w:jc w:val="left"/>
              <w:rPr>
                <w:lang w:val="de-CH"/>
              </w:rPr>
            </w:pPr>
            <w:r w:rsidRPr="003B38A0">
              <w:rPr>
                <w:lang w:val="de-CH"/>
              </w:rPr>
              <w:t>In Arbeit</w:t>
            </w:r>
          </w:p>
        </w:tc>
      </w:tr>
      <w:tr w:rsidR="00CA6270" w:rsidRPr="003B38A0" w:rsidTr="000E2A5F">
        <w:tc>
          <w:tcPr>
            <w:tcW w:w="1128" w:type="dxa"/>
            <w:vAlign w:val="center"/>
          </w:tcPr>
          <w:p w:rsidR="00CA6270" w:rsidRPr="003B38A0" w:rsidRDefault="00CA6270" w:rsidP="009256A5">
            <w:pPr>
              <w:pStyle w:val="Textkrper"/>
              <w:jc w:val="left"/>
              <w:rPr>
                <w:lang w:val="de-CH"/>
              </w:rPr>
            </w:pPr>
            <w:r w:rsidRPr="003B38A0">
              <w:rPr>
                <w:lang w:val="de-CH"/>
              </w:rPr>
              <w:t>Ablage:</w:t>
            </w:r>
          </w:p>
        </w:tc>
        <w:tc>
          <w:tcPr>
            <w:tcW w:w="8453" w:type="dxa"/>
            <w:vAlign w:val="center"/>
          </w:tcPr>
          <w:p w:rsidR="00CA6270" w:rsidRPr="003B38A0" w:rsidRDefault="00D54A14" w:rsidP="009256A5">
            <w:pPr>
              <w:pStyle w:val="Textkrper"/>
              <w:jc w:val="left"/>
              <w:rPr>
                <w:lang w:val="de-CH"/>
              </w:rPr>
            </w:pPr>
            <w:hyperlink r:id="rId12" w:history="1">
              <w:r w:rsidR="00CA6270" w:rsidRPr="00D54A14">
                <w:rPr>
                  <w:rStyle w:val="Hyperlink"/>
                  <w:lang w:val="de-CH"/>
                </w:rPr>
                <w:t>https://github.com/MikeR13/MAS/blob/master</w:t>
              </w:r>
              <w:r w:rsidR="000E2A5F" w:rsidRPr="00D54A14">
                <w:rPr>
                  <w:rStyle w:val="Hyperlink"/>
                  <w:lang w:val="de-CH"/>
                </w:rPr>
                <w:t>/Deliverables/</w:t>
              </w:r>
            </w:hyperlink>
          </w:p>
        </w:tc>
      </w:tr>
      <w:tr w:rsidR="00CA6270" w:rsidRPr="003B38A0" w:rsidTr="000E2A5F">
        <w:tc>
          <w:tcPr>
            <w:tcW w:w="1128" w:type="dxa"/>
            <w:vAlign w:val="center"/>
          </w:tcPr>
          <w:p w:rsidR="00CA6270" w:rsidRPr="003B38A0" w:rsidRDefault="007364F5" w:rsidP="009256A5">
            <w:pPr>
              <w:pStyle w:val="Textkrper"/>
              <w:jc w:val="left"/>
              <w:rPr>
                <w:lang w:val="de-CH"/>
              </w:rPr>
            </w:pPr>
            <w:r w:rsidRPr="003B38A0">
              <w:rPr>
                <w:lang w:val="de-CH"/>
              </w:rPr>
              <w:t>Institution:</w:t>
            </w:r>
          </w:p>
        </w:tc>
        <w:tc>
          <w:tcPr>
            <w:tcW w:w="8453" w:type="dxa"/>
            <w:vAlign w:val="center"/>
          </w:tcPr>
          <w:p w:rsidR="00CA6270" w:rsidRPr="003B38A0" w:rsidRDefault="007364F5" w:rsidP="009256A5">
            <w:pPr>
              <w:pStyle w:val="Textkrper"/>
              <w:jc w:val="left"/>
              <w:rPr>
                <w:lang w:val="de-CH"/>
              </w:rPr>
            </w:pPr>
            <w:r w:rsidRPr="003B38A0">
              <w:rPr>
                <w:lang w:val="de-CH"/>
              </w:rPr>
              <w:t>Hochschule für Technik und Informatik Bern</w:t>
            </w:r>
          </w:p>
        </w:tc>
      </w:tr>
      <w:tr w:rsidR="007364F5" w:rsidRPr="003B38A0" w:rsidTr="000E2A5F">
        <w:tc>
          <w:tcPr>
            <w:tcW w:w="1128" w:type="dxa"/>
            <w:vAlign w:val="center"/>
          </w:tcPr>
          <w:p w:rsidR="007364F5" w:rsidRPr="003B38A0" w:rsidRDefault="007364F5" w:rsidP="009256A5">
            <w:pPr>
              <w:pStyle w:val="Textkrper"/>
              <w:jc w:val="left"/>
              <w:rPr>
                <w:lang w:val="de-CH"/>
              </w:rPr>
            </w:pPr>
            <w:r w:rsidRPr="003B38A0">
              <w:rPr>
                <w:lang w:val="de-CH"/>
              </w:rPr>
              <w:t>Verteiler:</w:t>
            </w:r>
          </w:p>
        </w:tc>
        <w:tc>
          <w:tcPr>
            <w:tcW w:w="8453" w:type="dxa"/>
            <w:vAlign w:val="center"/>
          </w:tcPr>
          <w:p w:rsidR="007364F5" w:rsidRPr="003B38A0" w:rsidRDefault="007364F5" w:rsidP="009256A5">
            <w:pPr>
              <w:pStyle w:val="Textkrper"/>
              <w:jc w:val="left"/>
              <w:rPr>
                <w:lang w:val="de-CH"/>
              </w:rPr>
            </w:pPr>
            <w:r w:rsidRPr="003B38A0">
              <w:rPr>
                <w:lang w:val="de-CH"/>
              </w:rPr>
              <w:t>Brawand Ueli, Hoffmann Marc, Rothenbühler Mike</w:t>
            </w:r>
          </w:p>
        </w:tc>
      </w:tr>
    </w:tbl>
    <w:p w:rsidR="00CA6270" w:rsidRPr="003B38A0" w:rsidRDefault="00CA6270" w:rsidP="002A2A09">
      <w:pPr>
        <w:pStyle w:val="Textkrper"/>
        <w:jc w:val="left"/>
        <w:rPr>
          <w:lang w:val="de-CH"/>
        </w:rPr>
      </w:pPr>
    </w:p>
    <w:p w:rsidR="0000771C" w:rsidRPr="003B38A0" w:rsidRDefault="0000771C" w:rsidP="002A2A09">
      <w:pPr>
        <w:pStyle w:val="Textkrper"/>
        <w:jc w:val="left"/>
        <w:rPr>
          <w:lang w:val="de-CH"/>
        </w:rPr>
      </w:pPr>
    </w:p>
    <w:p w:rsidR="0000771C" w:rsidRPr="003B38A0" w:rsidRDefault="0000771C" w:rsidP="002A2A09">
      <w:pPr>
        <w:pStyle w:val="Textkrper"/>
        <w:jc w:val="left"/>
        <w:rPr>
          <w:b/>
          <w:lang w:val="de-CH"/>
        </w:rPr>
      </w:pPr>
      <w:r w:rsidRPr="003B38A0">
        <w:rPr>
          <w:b/>
          <w:lang w:val="de-CH"/>
        </w:rPr>
        <w:t>Version</w:t>
      </w:r>
      <w:r w:rsidR="00614A18" w:rsidRPr="003B38A0">
        <w:rPr>
          <w:b/>
          <w:lang w:val="de-CH"/>
        </w:rPr>
        <w:t>s</w:t>
      </w:r>
      <w:r w:rsidRPr="003B38A0">
        <w:rPr>
          <w:b/>
          <w:lang w:val="de-CH"/>
        </w:rPr>
        <w:t>kontrolle</w:t>
      </w:r>
    </w:p>
    <w:tbl>
      <w:tblPr>
        <w:tblStyle w:val="Tabellenraster"/>
        <w:tblW w:w="0" w:type="auto"/>
        <w:tblLook w:val="04A0" w:firstRow="1" w:lastRow="0" w:firstColumn="1" w:lastColumn="0" w:noHBand="0" w:noVBand="1"/>
      </w:tblPr>
      <w:tblGrid>
        <w:gridCol w:w="1242"/>
        <w:gridCol w:w="993"/>
        <w:gridCol w:w="750"/>
        <w:gridCol w:w="6520"/>
      </w:tblGrid>
      <w:tr w:rsidR="0000771C" w:rsidRPr="003B38A0" w:rsidTr="00141ECC">
        <w:tc>
          <w:tcPr>
            <w:tcW w:w="1242" w:type="dxa"/>
            <w:shd w:val="pct20" w:color="auto" w:fill="auto"/>
          </w:tcPr>
          <w:p w:rsidR="0000771C" w:rsidRPr="003B38A0" w:rsidRDefault="0000771C" w:rsidP="002A2A09">
            <w:pPr>
              <w:pStyle w:val="Textkrper"/>
              <w:jc w:val="left"/>
              <w:rPr>
                <w:b/>
                <w:lang w:val="de-CH"/>
              </w:rPr>
            </w:pPr>
            <w:r w:rsidRPr="003B38A0">
              <w:rPr>
                <w:b/>
                <w:lang w:val="de-CH"/>
              </w:rPr>
              <w:t>Datum</w:t>
            </w:r>
          </w:p>
        </w:tc>
        <w:tc>
          <w:tcPr>
            <w:tcW w:w="993" w:type="dxa"/>
            <w:shd w:val="pct20" w:color="auto" w:fill="auto"/>
          </w:tcPr>
          <w:p w:rsidR="0000771C" w:rsidRPr="003B38A0" w:rsidRDefault="00141ECC" w:rsidP="002A2A09">
            <w:pPr>
              <w:pStyle w:val="Textkrper"/>
              <w:jc w:val="left"/>
              <w:rPr>
                <w:b/>
                <w:lang w:val="de-CH"/>
              </w:rPr>
            </w:pPr>
            <w:r w:rsidRPr="003B38A0">
              <w:rPr>
                <w:b/>
                <w:lang w:val="de-CH"/>
              </w:rPr>
              <w:t>Version</w:t>
            </w:r>
          </w:p>
        </w:tc>
        <w:tc>
          <w:tcPr>
            <w:tcW w:w="750" w:type="dxa"/>
            <w:shd w:val="pct20" w:color="auto" w:fill="auto"/>
          </w:tcPr>
          <w:p w:rsidR="0000771C" w:rsidRPr="003B38A0" w:rsidRDefault="0000771C" w:rsidP="002A2A09">
            <w:pPr>
              <w:pStyle w:val="Textkrper"/>
              <w:jc w:val="left"/>
              <w:rPr>
                <w:b/>
                <w:lang w:val="de-CH"/>
              </w:rPr>
            </w:pPr>
            <w:r w:rsidRPr="003B38A0">
              <w:rPr>
                <w:b/>
                <w:lang w:val="de-CH"/>
              </w:rPr>
              <w:t>A</w:t>
            </w:r>
            <w:r w:rsidR="00141ECC" w:rsidRPr="003B38A0">
              <w:rPr>
                <w:b/>
                <w:lang w:val="de-CH"/>
              </w:rPr>
              <w:t>utor</w:t>
            </w:r>
          </w:p>
        </w:tc>
        <w:tc>
          <w:tcPr>
            <w:tcW w:w="6520" w:type="dxa"/>
            <w:shd w:val="pct20" w:color="auto" w:fill="auto"/>
          </w:tcPr>
          <w:p w:rsidR="0000771C" w:rsidRPr="003B38A0" w:rsidRDefault="00141ECC" w:rsidP="002A2A09">
            <w:pPr>
              <w:pStyle w:val="Textkrper"/>
              <w:jc w:val="left"/>
              <w:rPr>
                <w:b/>
                <w:lang w:val="de-CH"/>
              </w:rPr>
            </w:pPr>
            <w:r w:rsidRPr="003B38A0">
              <w:rPr>
                <w:b/>
                <w:lang w:val="de-CH"/>
              </w:rPr>
              <w:t>Bemerkungen</w:t>
            </w:r>
          </w:p>
        </w:tc>
      </w:tr>
      <w:tr w:rsidR="0000771C" w:rsidRPr="003B38A0" w:rsidTr="00141ECC">
        <w:tc>
          <w:tcPr>
            <w:tcW w:w="1242" w:type="dxa"/>
          </w:tcPr>
          <w:p w:rsidR="0000771C" w:rsidRPr="003B38A0" w:rsidRDefault="005E7B56" w:rsidP="002A2A09">
            <w:pPr>
              <w:pStyle w:val="Textkrper"/>
              <w:jc w:val="left"/>
              <w:rPr>
                <w:lang w:val="de-CH"/>
              </w:rPr>
            </w:pPr>
            <w:r w:rsidRPr="003B38A0">
              <w:rPr>
                <w:lang w:val="de-CH"/>
              </w:rPr>
              <w:t>01.06.2013</w:t>
            </w:r>
          </w:p>
        </w:tc>
        <w:tc>
          <w:tcPr>
            <w:tcW w:w="993" w:type="dxa"/>
          </w:tcPr>
          <w:p w:rsidR="0000771C" w:rsidRPr="003B38A0" w:rsidRDefault="005E7B56" w:rsidP="002A2A09">
            <w:pPr>
              <w:pStyle w:val="Textkrper"/>
              <w:jc w:val="left"/>
              <w:rPr>
                <w:lang w:val="de-CH"/>
              </w:rPr>
            </w:pPr>
            <w:r w:rsidRPr="003B38A0">
              <w:rPr>
                <w:lang w:val="de-CH"/>
              </w:rPr>
              <w:t>0.1</w:t>
            </w:r>
          </w:p>
        </w:tc>
        <w:tc>
          <w:tcPr>
            <w:tcW w:w="750" w:type="dxa"/>
          </w:tcPr>
          <w:p w:rsidR="0000771C" w:rsidRPr="003B38A0" w:rsidRDefault="005E7B56" w:rsidP="002A2A09">
            <w:pPr>
              <w:pStyle w:val="Textkrper"/>
              <w:jc w:val="left"/>
              <w:rPr>
                <w:lang w:val="de-CH"/>
              </w:rPr>
            </w:pPr>
            <w:r w:rsidRPr="003B38A0">
              <w:rPr>
                <w:lang w:val="de-CH"/>
              </w:rPr>
              <w:t>MIRO</w:t>
            </w:r>
          </w:p>
        </w:tc>
        <w:tc>
          <w:tcPr>
            <w:tcW w:w="6520" w:type="dxa"/>
          </w:tcPr>
          <w:p w:rsidR="0000771C" w:rsidRPr="003B38A0" w:rsidRDefault="005E7B56" w:rsidP="002A2A09">
            <w:pPr>
              <w:pStyle w:val="Textkrper"/>
              <w:jc w:val="left"/>
              <w:rPr>
                <w:lang w:val="de-CH"/>
              </w:rPr>
            </w:pPr>
            <w:r w:rsidRPr="003B38A0">
              <w:rPr>
                <w:lang w:val="de-CH"/>
              </w:rPr>
              <w:t>Erster Wurf</w:t>
            </w:r>
          </w:p>
        </w:tc>
      </w:tr>
      <w:tr w:rsidR="005E7B56" w:rsidRPr="003B38A0" w:rsidTr="00141ECC">
        <w:tc>
          <w:tcPr>
            <w:tcW w:w="1242" w:type="dxa"/>
          </w:tcPr>
          <w:p w:rsidR="005E7B56" w:rsidRPr="003B38A0" w:rsidRDefault="00CC66A5" w:rsidP="002A2A09">
            <w:pPr>
              <w:pStyle w:val="Textkrper"/>
              <w:jc w:val="left"/>
              <w:rPr>
                <w:lang w:val="de-CH"/>
              </w:rPr>
            </w:pPr>
            <w:r w:rsidRPr="003B38A0">
              <w:rPr>
                <w:lang w:val="de-CH"/>
              </w:rPr>
              <w:t>06.07.2013</w:t>
            </w:r>
          </w:p>
        </w:tc>
        <w:tc>
          <w:tcPr>
            <w:tcW w:w="993" w:type="dxa"/>
          </w:tcPr>
          <w:p w:rsidR="005E7B56" w:rsidRPr="003B38A0" w:rsidRDefault="00CC66A5" w:rsidP="002A2A09">
            <w:pPr>
              <w:pStyle w:val="Textkrper"/>
              <w:jc w:val="left"/>
              <w:rPr>
                <w:lang w:val="de-CH"/>
              </w:rPr>
            </w:pPr>
            <w:r w:rsidRPr="003B38A0">
              <w:rPr>
                <w:lang w:val="de-CH"/>
              </w:rPr>
              <w:t>0.2</w:t>
            </w:r>
          </w:p>
        </w:tc>
        <w:tc>
          <w:tcPr>
            <w:tcW w:w="750" w:type="dxa"/>
          </w:tcPr>
          <w:p w:rsidR="005E7B56" w:rsidRPr="003B38A0" w:rsidRDefault="00CC66A5" w:rsidP="002A2A09">
            <w:pPr>
              <w:pStyle w:val="Textkrper"/>
              <w:jc w:val="left"/>
              <w:rPr>
                <w:lang w:val="de-CH"/>
              </w:rPr>
            </w:pPr>
            <w:r w:rsidRPr="003B38A0">
              <w:rPr>
                <w:lang w:val="de-CH"/>
              </w:rPr>
              <w:t>MIRO</w:t>
            </w:r>
          </w:p>
        </w:tc>
        <w:tc>
          <w:tcPr>
            <w:tcW w:w="6520" w:type="dxa"/>
          </w:tcPr>
          <w:p w:rsidR="005E7B56" w:rsidRPr="003B38A0" w:rsidRDefault="00CC66A5" w:rsidP="002A2A09">
            <w:pPr>
              <w:pStyle w:val="Textkrper"/>
              <w:jc w:val="left"/>
              <w:rPr>
                <w:lang w:val="de-CH"/>
              </w:rPr>
            </w:pPr>
            <w:r w:rsidRPr="003B38A0">
              <w:rPr>
                <w:lang w:val="de-CH"/>
              </w:rPr>
              <w:t>Berichte für die ersten beiden Aspekte</w:t>
            </w:r>
          </w:p>
        </w:tc>
      </w:tr>
      <w:tr w:rsidR="00694A6F" w:rsidRPr="003B38A0" w:rsidTr="00141ECC">
        <w:tc>
          <w:tcPr>
            <w:tcW w:w="1242" w:type="dxa"/>
          </w:tcPr>
          <w:p w:rsidR="00694A6F" w:rsidRPr="003B38A0" w:rsidRDefault="00694A6F" w:rsidP="002A2A09">
            <w:pPr>
              <w:pStyle w:val="Textkrper"/>
              <w:jc w:val="left"/>
              <w:rPr>
                <w:lang w:val="de-CH"/>
              </w:rPr>
            </w:pPr>
            <w:r w:rsidRPr="003B38A0">
              <w:rPr>
                <w:lang w:val="de-CH"/>
              </w:rPr>
              <w:t>12.07.2013</w:t>
            </w:r>
          </w:p>
        </w:tc>
        <w:tc>
          <w:tcPr>
            <w:tcW w:w="993" w:type="dxa"/>
          </w:tcPr>
          <w:p w:rsidR="00694A6F" w:rsidRPr="003B38A0" w:rsidRDefault="00694A6F" w:rsidP="002A2A09">
            <w:pPr>
              <w:pStyle w:val="Textkrper"/>
              <w:jc w:val="left"/>
              <w:rPr>
                <w:lang w:val="de-CH"/>
              </w:rPr>
            </w:pPr>
            <w:r w:rsidRPr="003B38A0">
              <w:rPr>
                <w:lang w:val="de-CH"/>
              </w:rPr>
              <w:t>0.3</w:t>
            </w:r>
          </w:p>
        </w:tc>
        <w:tc>
          <w:tcPr>
            <w:tcW w:w="750" w:type="dxa"/>
          </w:tcPr>
          <w:p w:rsidR="00694A6F" w:rsidRPr="003B38A0" w:rsidRDefault="00694A6F" w:rsidP="002A2A09">
            <w:pPr>
              <w:pStyle w:val="Textkrper"/>
              <w:jc w:val="left"/>
              <w:rPr>
                <w:lang w:val="de-CH"/>
              </w:rPr>
            </w:pPr>
            <w:r w:rsidRPr="003B38A0">
              <w:rPr>
                <w:lang w:val="de-CH"/>
              </w:rPr>
              <w:t>MIRO</w:t>
            </w:r>
          </w:p>
        </w:tc>
        <w:tc>
          <w:tcPr>
            <w:tcW w:w="6520" w:type="dxa"/>
          </w:tcPr>
          <w:p w:rsidR="00694A6F" w:rsidRPr="003B38A0" w:rsidRDefault="00694A6F" w:rsidP="00D2441B">
            <w:pPr>
              <w:pStyle w:val="Textkrper"/>
              <w:jc w:val="left"/>
              <w:rPr>
                <w:lang w:val="de-CH"/>
              </w:rPr>
            </w:pPr>
            <w:r w:rsidRPr="003B38A0">
              <w:rPr>
                <w:lang w:val="de-CH"/>
              </w:rPr>
              <w:t>Aktualisierung Berichte für die ersten beiden Aspekte</w:t>
            </w:r>
          </w:p>
        </w:tc>
      </w:tr>
      <w:tr w:rsidR="00A15D82" w:rsidRPr="003B38A0" w:rsidTr="00141ECC">
        <w:tc>
          <w:tcPr>
            <w:tcW w:w="1242" w:type="dxa"/>
          </w:tcPr>
          <w:p w:rsidR="00A15D82" w:rsidRPr="003B38A0" w:rsidRDefault="00A15D82" w:rsidP="002A2A09">
            <w:pPr>
              <w:pStyle w:val="Textkrper"/>
              <w:jc w:val="left"/>
              <w:rPr>
                <w:lang w:val="de-CH"/>
              </w:rPr>
            </w:pPr>
            <w:r w:rsidRPr="003B38A0">
              <w:rPr>
                <w:lang w:val="de-CH"/>
              </w:rPr>
              <w:t>31.07.2013</w:t>
            </w:r>
          </w:p>
        </w:tc>
        <w:tc>
          <w:tcPr>
            <w:tcW w:w="993" w:type="dxa"/>
          </w:tcPr>
          <w:p w:rsidR="00A15D82" w:rsidRPr="003B38A0" w:rsidRDefault="00A15D82" w:rsidP="002A2A09">
            <w:pPr>
              <w:pStyle w:val="Textkrper"/>
              <w:jc w:val="left"/>
              <w:rPr>
                <w:lang w:val="de-CH"/>
              </w:rPr>
            </w:pPr>
            <w:r w:rsidRPr="003B38A0">
              <w:rPr>
                <w:lang w:val="de-CH"/>
              </w:rPr>
              <w:t>0.4</w:t>
            </w:r>
          </w:p>
        </w:tc>
        <w:tc>
          <w:tcPr>
            <w:tcW w:w="750" w:type="dxa"/>
          </w:tcPr>
          <w:p w:rsidR="00A15D82" w:rsidRPr="003B38A0" w:rsidRDefault="00A15D82" w:rsidP="002A2A09">
            <w:pPr>
              <w:pStyle w:val="Textkrper"/>
              <w:jc w:val="left"/>
              <w:rPr>
                <w:lang w:val="de-CH"/>
              </w:rPr>
            </w:pPr>
            <w:r w:rsidRPr="003B38A0">
              <w:rPr>
                <w:lang w:val="de-CH"/>
              </w:rPr>
              <w:t>MIRO</w:t>
            </w:r>
          </w:p>
        </w:tc>
        <w:tc>
          <w:tcPr>
            <w:tcW w:w="6520" w:type="dxa"/>
          </w:tcPr>
          <w:p w:rsidR="00A15D82" w:rsidRPr="003B38A0" w:rsidRDefault="00A15D82" w:rsidP="009F77C7">
            <w:pPr>
              <w:pStyle w:val="Textkrper"/>
              <w:jc w:val="left"/>
              <w:rPr>
                <w:lang w:val="de-CH"/>
              </w:rPr>
            </w:pPr>
            <w:r w:rsidRPr="003B38A0">
              <w:rPr>
                <w:lang w:val="de-CH"/>
              </w:rPr>
              <w:t xml:space="preserve">Aspekt 3 </w:t>
            </w:r>
            <w:r w:rsidR="008E33FF" w:rsidRPr="003B38A0">
              <w:rPr>
                <w:lang w:val="de-CH"/>
              </w:rPr>
              <w:t>„</w:t>
            </w:r>
            <w:r w:rsidRPr="003B38A0">
              <w:rPr>
                <w:lang w:val="de-CH"/>
              </w:rPr>
              <w:t>Commands / Handler, Menus, Key Bindings</w:t>
            </w:r>
            <w:r w:rsidR="008E33FF" w:rsidRPr="003B38A0">
              <w:rPr>
                <w:lang w:val="de-CH"/>
              </w:rPr>
              <w:t>“</w:t>
            </w:r>
          </w:p>
        </w:tc>
      </w:tr>
      <w:tr w:rsidR="00372E0D" w:rsidRPr="003B38A0" w:rsidTr="00141ECC">
        <w:tc>
          <w:tcPr>
            <w:tcW w:w="1242" w:type="dxa"/>
          </w:tcPr>
          <w:p w:rsidR="00372E0D" w:rsidRPr="003B38A0" w:rsidRDefault="00372E0D" w:rsidP="002A2A09">
            <w:pPr>
              <w:pStyle w:val="Textkrper"/>
              <w:jc w:val="left"/>
              <w:rPr>
                <w:lang w:val="de-CH"/>
              </w:rPr>
            </w:pPr>
            <w:r w:rsidRPr="003B38A0">
              <w:rPr>
                <w:lang w:val="de-CH"/>
              </w:rPr>
              <w:t>04.08.2013</w:t>
            </w:r>
          </w:p>
        </w:tc>
        <w:tc>
          <w:tcPr>
            <w:tcW w:w="993" w:type="dxa"/>
          </w:tcPr>
          <w:p w:rsidR="00372E0D" w:rsidRPr="003B38A0" w:rsidRDefault="00372E0D" w:rsidP="002A2A09">
            <w:pPr>
              <w:pStyle w:val="Textkrper"/>
              <w:jc w:val="left"/>
              <w:rPr>
                <w:lang w:val="de-CH"/>
              </w:rPr>
            </w:pPr>
            <w:r w:rsidRPr="003B38A0">
              <w:rPr>
                <w:lang w:val="de-CH"/>
              </w:rPr>
              <w:t>0.5</w:t>
            </w:r>
          </w:p>
        </w:tc>
        <w:tc>
          <w:tcPr>
            <w:tcW w:w="750" w:type="dxa"/>
          </w:tcPr>
          <w:p w:rsidR="00372E0D" w:rsidRPr="003B38A0" w:rsidRDefault="00372E0D" w:rsidP="002A2A09">
            <w:pPr>
              <w:pStyle w:val="Textkrper"/>
              <w:jc w:val="left"/>
              <w:rPr>
                <w:lang w:val="de-CH"/>
              </w:rPr>
            </w:pPr>
            <w:r w:rsidRPr="003B38A0">
              <w:rPr>
                <w:lang w:val="de-CH"/>
              </w:rPr>
              <w:t>MIRO</w:t>
            </w:r>
          </w:p>
        </w:tc>
        <w:tc>
          <w:tcPr>
            <w:tcW w:w="6520" w:type="dxa"/>
          </w:tcPr>
          <w:p w:rsidR="00372E0D" w:rsidRPr="003B38A0" w:rsidRDefault="00372E0D" w:rsidP="005A388D">
            <w:pPr>
              <w:pStyle w:val="Textkrper"/>
              <w:jc w:val="left"/>
              <w:rPr>
                <w:lang w:val="de-CH"/>
              </w:rPr>
            </w:pPr>
            <w:r w:rsidRPr="003B38A0">
              <w:rPr>
                <w:lang w:val="de-CH"/>
              </w:rPr>
              <w:t>Kapitel Organisatorisches</w:t>
            </w:r>
            <w:r w:rsidR="005A388D" w:rsidRPr="003B38A0">
              <w:rPr>
                <w:lang w:val="de-CH"/>
              </w:rPr>
              <w:t>,</w:t>
            </w:r>
            <w:r w:rsidR="002517C4" w:rsidRPr="003B38A0">
              <w:rPr>
                <w:lang w:val="de-CH"/>
              </w:rPr>
              <w:t xml:space="preserve"> </w:t>
            </w:r>
            <w:r w:rsidR="003177F4" w:rsidRPr="003B38A0">
              <w:rPr>
                <w:lang w:val="de-CH"/>
              </w:rPr>
              <w:t>Setup</w:t>
            </w:r>
            <w:r w:rsidRPr="003B38A0">
              <w:rPr>
                <w:lang w:val="de-CH"/>
              </w:rPr>
              <w:t xml:space="preserve"> </w:t>
            </w:r>
            <w:r w:rsidR="005A388D" w:rsidRPr="003B38A0">
              <w:rPr>
                <w:lang w:val="de-CH"/>
              </w:rPr>
              <w:t xml:space="preserve">und Vorgaben </w:t>
            </w:r>
            <w:r w:rsidRPr="003B38A0">
              <w:rPr>
                <w:lang w:val="de-CH"/>
              </w:rPr>
              <w:t>ergänzt</w:t>
            </w:r>
          </w:p>
        </w:tc>
      </w:tr>
      <w:tr w:rsidR="000846E5" w:rsidRPr="003B38A0" w:rsidTr="00141ECC">
        <w:tc>
          <w:tcPr>
            <w:tcW w:w="1242" w:type="dxa"/>
          </w:tcPr>
          <w:p w:rsidR="000846E5" w:rsidRPr="003B38A0" w:rsidRDefault="000846E5" w:rsidP="002A2A09">
            <w:pPr>
              <w:pStyle w:val="Textkrper"/>
              <w:jc w:val="left"/>
              <w:rPr>
                <w:lang w:val="de-CH"/>
              </w:rPr>
            </w:pPr>
            <w:r w:rsidRPr="003B38A0">
              <w:rPr>
                <w:lang w:val="de-CH"/>
              </w:rPr>
              <w:t>08.08.2013</w:t>
            </w:r>
          </w:p>
        </w:tc>
        <w:tc>
          <w:tcPr>
            <w:tcW w:w="993" w:type="dxa"/>
          </w:tcPr>
          <w:p w:rsidR="000846E5" w:rsidRPr="003B38A0" w:rsidRDefault="000846E5" w:rsidP="002A2A09">
            <w:pPr>
              <w:pStyle w:val="Textkrper"/>
              <w:jc w:val="left"/>
              <w:rPr>
                <w:lang w:val="de-CH"/>
              </w:rPr>
            </w:pPr>
            <w:r w:rsidRPr="003B38A0">
              <w:rPr>
                <w:lang w:val="de-CH"/>
              </w:rPr>
              <w:t>0.6</w:t>
            </w:r>
          </w:p>
        </w:tc>
        <w:tc>
          <w:tcPr>
            <w:tcW w:w="750" w:type="dxa"/>
          </w:tcPr>
          <w:p w:rsidR="000846E5" w:rsidRPr="003B38A0" w:rsidRDefault="000846E5" w:rsidP="002A2A09">
            <w:pPr>
              <w:pStyle w:val="Textkrper"/>
              <w:jc w:val="left"/>
              <w:rPr>
                <w:lang w:val="de-CH"/>
              </w:rPr>
            </w:pPr>
            <w:r w:rsidRPr="003B38A0">
              <w:rPr>
                <w:lang w:val="de-CH"/>
              </w:rPr>
              <w:t>MIRO</w:t>
            </w:r>
          </w:p>
        </w:tc>
        <w:tc>
          <w:tcPr>
            <w:tcW w:w="6520" w:type="dxa"/>
          </w:tcPr>
          <w:p w:rsidR="000846E5" w:rsidRPr="003B38A0" w:rsidRDefault="000846E5" w:rsidP="005A388D">
            <w:pPr>
              <w:pStyle w:val="Textkrper"/>
              <w:jc w:val="left"/>
              <w:rPr>
                <w:lang w:val="de-CH"/>
              </w:rPr>
            </w:pPr>
            <w:r w:rsidRPr="003B38A0">
              <w:rPr>
                <w:lang w:val="de-CH"/>
              </w:rPr>
              <w:t xml:space="preserve">Aspekt 4 </w:t>
            </w:r>
            <w:r w:rsidR="008E33FF" w:rsidRPr="003B38A0">
              <w:rPr>
                <w:lang w:val="de-CH"/>
              </w:rPr>
              <w:t>„</w:t>
            </w:r>
            <w:r w:rsidR="008E33FF" w:rsidRPr="003B38A0">
              <w:rPr>
                <w:szCs w:val="20"/>
                <w:lang w:val="de-CH"/>
              </w:rPr>
              <w:t>Eigene Extension Points / Eigene Services“</w:t>
            </w:r>
            <w:r w:rsidR="00E0055C" w:rsidRPr="003B38A0">
              <w:rPr>
                <w:szCs w:val="20"/>
                <w:lang w:val="de-CH"/>
              </w:rPr>
              <w:t>, Termine</w:t>
            </w:r>
          </w:p>
        </w:tc>
      </w:tr>
      <w:tr w:rsidR="00DA70C9" w:rsidRPr="003B38A0" w:rsidTr="00141ECC">
        <w:tc>
          <w:tcPr>
            <w:tcW w:w="1242" w:type="dxa"/>
          </w:tcPr>
          <w:p w:rsidR="00DA70C9" w:rsidRPr="003B38A0" w:rsidRDefault="00DA70C9" w:rsidP="002A2A09">
            <w:pPr>
              <w:pStyle w:val="Textkrper"/>
              <w:jc w:val="left"/>
              <w:rPr>
                <w:lang w:val="de-CH"/>
              </w:rPr>
            </w:pPr>
            <w:r w:rsidRPr="003B38A0">
              <w:rPr>
                <w:lang w:val="de-CH"/>
              </w:rPr>
              <w:t>14.08.2013</w:t>
            </w:r>
          </w:p>
        </w:tc>
        <w:tc>
          <w:tcPr>
            <w:tcW w:w="993" w:type="dxa"/>
          </w:tcPr>
          <w:p w:rsidR="00DA70C9" w:rsidRPr="003B38A0" w:rsidRDefault="00DA70C9" w:rsidP="002A2A09">
            <w:pPr>
              <w:pStyle w:val="Textkrper"/>
              <w:jc w:val="left"/>
              <w:rPr>
                <w:lang w:val="de-CH"/>
              </w:rPr>
            </w:pPr>
            <w:r w:rsidRPr="003B38A0">
              <w:rPr>
                <w:lang w:val="de-CH"/>
              </w:rPr>
              <w:t>0.7</w:t>
            </w:r>
          </w:p>
        </w:tc>
        <w:tc>
          <w:tcPr>
            <w:tcW w:w="750" w:type="dxa"/>
          </w:tcPr>
          <w:p w:rsidR="00DA70C9" w:rsidRPr="003B38A0" w:rsidRDefault="00DA70C9" w:rsidP="002A2A09">
            <w:pPr>
              <w:pStyle w:val="Textkrper"/>
              <w:jc w:val="left"/>
              <w:rPr>
                <w:lang w:val="de-CH"/>
              </w:rPr>
            </w:pPr>
            <w:r w:rsidRPr="003B38A0">
              <w:rPr>
                <w:lang w:val="de-CH"/>
              </w:rPr>
              <w:t>MIRO</w:t>
            </w:r>
          </w:p>
        </w:tc>
        <w:tc>
          <w:tcPr>
            <w:tcW w:w="6520" w:type="dxa"/>
          </w:tcPr>
          <w:p w:rsidR="00DA70C9" w:rsidRPr="003B38A0" w:rsidRDefault="00483C7B" w:rsidP="005A388D">
            <w:pPr>
              <w:pStyle w:val="Textkrper"/>
              <w:jc w:val="left"/>
              <w:rPr>
                <w:lang w:val="de-CH"/>
              </w:rPr>
            </w:pPr>
            <w:r w:rsidRPr="003B38A0">
              <w:rPr>
                <w:lang w:val="de-CH"/>
              </w:rPr>
              <w:t>A</w:t>
            </w:r>
            <w:r w:rsidR="00A63C3E" w:rsidRPr="003B38A0">
              <w:rPr>
                <w:lang w:val="de-CH"/>
              </w:rPr>
              <w:t>ufräumarbeiten</w:t>
            </w:r>
          </w:p>
        </w:tc>
      </w:tr>
      <w:tr w:rsidR="00C72686" w:rsidRPr="003B38A0" w:rsidTr="00141ECC">
        <w:tc>
          <w:tcPr>
            <w:tcW w:w="1242" w:type="dxa"/>
          </w:tcPr>
          <w:p w:rsidR="00C72686" w:rsidRPr="003B38A0" w:rsidRDefault="00C72686" w:rsidP="002A2A09">
            <w:pPr>
              <w:pStyle w:val="Textkrper"/>
              <w:jc w:val="left"/>
              <w:rPr>
                <w:lang w:val="de-CH"/>
              </w:rPr>
            </w:pPr>
            <w:r w:rsidRPr="003B38A0">
              <w:rPr>
                <w:lang w:val="de-CH"/>
              </w:rPr>
              <w:t>16.08.2013</w:t>
            </w:r>
          </w:p>
        </w:tc>
        <w:tc>
          <w:tcPr>
            <w:tcW w:w="993" w:type="dxa"/>
          </w:tcPr>
          <w:p w:rsidR="00C72686" w:rsidRPr="003B38A0" w:rsidRDefault="007E5672" w:rsidP="002A2A09">
            <w:pPr>
              <w:pStyle w:val="Textkrper"/>
              <w:jc w:val="left"/>
              <w:rPr>
                <w:lang w:val="de-CH"/>
              </w:rPr>
            </w:pPr>
            <w:r w:rsidRPr="003B38A0">
              <w:rPr>
                <w:lang w:val="de-CH"/>
              </w:rPr>
              <w:t>0.71</w:t>
            </w:r>
          </w:p>
        </w:tc>
        <w:tc>
          <w:tcPr>
            <w:tcW w:w="750" w:type="dxa"/>
          </w:tcPr>
          <w:p w:rsidR="00C72686" w:rsidRPr="003B38A0" w:rsidRDefault="00C72686" w:rsidP="002A2A09">
            <w:pPr>
              <w:pStyle w:val="Textkrper"/>
              <w:jc w:val="left"/>
              <w:rPr>
                <w:lang w:val="de-CH"/>
              </w:rPr>
            </w:pPr>
            <w:r w:rsidRPr="003B38A0">
              <w:rPr>
                <w:lang w:val="de-CH"/>
              </w:rPr>
              <w:t>MIRO</w:t>
            </w:r>
          </w:p>
        </w:tc>
        <w:tc>
          <w:tcPr>
            <w:tcW w:w="6520" w:type="dxa"/>
          </w:tcPr>
          <w:p w:rsidR="00C72686" w:rsidRPr="003B38A0" w:rsidRDefault="00C72686" w:rsidP="005A388D">
            <w:pPr>
              <w:pStyle w:val="Textkrper"/>
              <w:jc w:val="left"/>
              <w:rPr>
                <w:lang w:val="de-CH"/>
              </w:rPr>
            </w:pPr>
            <w:r w:rsidRPr="003B38A0">
              <w:rPr>
                <w:lang w:val="de-CH"/>
              </w:rPr>
              <w:t>Nachtrag Aspekt 3, Aufräumarbeiten</w:t>
            </w:r>
          </w:p>
        </w:tc>
      </w:tr>
      <w:tr w:rsidR="004037D2" w:rsidRPr="003B38A0" w:rsidTr="00141ECC">
        <w:tc>
          <w:tcPr>
            <w:tcW w:w="1242" w:type="dxa"/>
          </w:tcPr>
          <w:p w:rsidR="004037D2" w:rsidRPr="003B38A0" w:rsidRDefault="004037D2" w:rsidP="004037D2">
            <w:pPr>
              <w:pStyle w:val="Textkrper"/>
              <w:jc w:val="left"/>
              <w:rPr>
                <w:lang w:val="de-CH"/>
              </w:rPr>
            </w:pPr>
            <w:r w:rsidRPr="003B38A0">
              <w:rPr>
                <w:lang w:val="de-CH"/>
              </w:rPr>
              <w:t>04.09.2013</w:t>
            </w:r>
          </w:p>
        </w:tc>
        <w:tc>
          <w:tcPr>
            <w:tcW w:w="993" w:type="dxa"/>
          </w:tcPr>
          <w:p w:rsidR="004037D2" w:rsidRPr="003B38A0" w:rsidRDefault="004037D2" w:rsidP="00F600F8">
            <w:pPr>
              <w:pStyle w:val="Textkrper"/>
              <w:jc w:val="left"/>
              <w:rPr>
                <w:lang w:val="de-CH"/>
              </w:rPr>
            </w:pPr>
            <w:r w:rsidRPr="003B38A0">
              <w:rPr>
                <w:lang w:val="de-CH"/>
              </w:rPr>
              <w:t>0.</w:t>
            </w:r>
            <w:r w:rsidR="00F600F8">
              <w:rPr>
                <w:lang w:val="de-CH"/>
              </w:rPr>
              <w:t>8</w:t>
            </w:r>
          </w:p>
        </w:tc>
        <w:tc>
          <w:tcPr>
            <w:tcW w:w="750" w:type="dxa"/>
          </w:tcPr>
          <w:p w:rsidR="004037D2" w:rsidRPr="003B38A0" w:rsidRDefault="004037D2" w:rsidP="003B4CC5">
            <w:pPr>
              <w:pStyle w:val="Textkrper"/>
              <w:jc w:val="left"/>
              <w:rPr>
                <w:lang w:val="de-CH"/>
              </w:rPr>
            </w:pPr>
            <w:r w:rsidRPr="003B38A0">
              <w:rPr>
                <w:lang w:val="de-CH"/>
              </w:rPr>
              <w:t>MIRO</w:t>
            </w:r>
          </w:p>
        </w:tc>
        <w:tc>
          <w:tcPr>
            <w:tcW w:w="6520" w:type="dxa"/>
          </w:tcPr>
          <w:p w:rsidR="004037D2" w:rsidRPr="003B38A0" w:rsidRDefault="00EE2773" w:rsidP="004037D2">
            <w:pPr>
              <w:pStyle w:val="Textkrper"/>
              <w:jc w:val="left"/>
              <w:rPr>
                <w:lang w:val="de-CH"/>
              </w:rPr>
            </w:pPr>
            <w:r w:rsidRPr="003B38A0">
              <w:rPr>
                <w:lang w:val="de-CH"/>
              </w:rPr>
              <w:t>Aufräumarbeiten</w:t>
            </w:r>
          </w:p>
        </w:tc>
      </w:tr>
      <w:tr w:rsidR="00F600F8" w:rsidRPr="003B38A0" w:rsidTr="00CA2ADF">
        <w:tc>
          <w:tcPr>
            <w:tcW w:w="1242" w:type="dxa"/>
          </w:tcPr>
          <w:p w:rsidR="00F600F8" w:rsidRPr="003B38A0" w:rsidRDefault="00F600F8" w:rsidP="00F600F8">
            <w:pPr>
              <w:pStyle w:val="Textkrper"/>
              <w:jc w:val="left"/>
              <w:rPr>
                <w:lang w:val="de-CH"/>
              </w:rPr>
            </w:pPr>
            <w:r w:rsidRPr="003B38A0">
              <w:rPr>
                <w:lang w:val="de-CH"/>
              </w:rPr>
              <w:t>0</w:t>
            </w:r>
            <w:r>
              <w:rPr>
                <w:lang w:val="de-CH"/>
              </w:rPr>
              <w:t>5</w:t>
            </w:r>
            <w:r w:rsidRPr="003B38A0">
              <w:rPr>
                <w:lang w:val="de-CH"/>
              </w:rPr>
              <w:t>.09.2013</w:t>
            </w:r>
          </w:p>
        </w:tc>
        <w:tc>
          <w:tcPr>
            <w:tcW w:w="993" w:type="dxa"/>
          </w:tcPr>
          <w:p w:rsidR="00F600F8" w:rsidRPr="003B38A0" w:rsidRDefault="00F600F8" w:rsidP="00F600F8">
            <w:pPr>
              <w:pStyle w:val="Textkrper"/>
              <w:jc w:val="left"/>
              <w:rPr>
                <w:lang w:val="de-CH"/>
              </w:rPr>
            </w:pPr>
            <w:r>
              <w:rPr>
                <w:lang w:val="de-CH"/>
              </w:rPr>
              <w:t>0.81</w:t>
            </w:r>
          </w:p>
        </w:tc>
        <w:tc>
          <w:tcPr>
            <w:tcW w:w="750" w:type="dxa"/>
          </w:tcPr>
          <w:p w:rsidR="00F600F8" w:rsidRPr="003B38A0" w:rsidRDefault="00F600F8" w:rsidP="00CA2ADF">
            <w:pPr>
              <w:pStyle w:val="Textkrper"/>
              <w:jc w:val="left"/>
              <w:rPr>
                <w:lang w:val="de-CH"/>
              </w:rPr>
            </w:pPr>
            <w:r w:rsidRPr="003B38A0">
              <w:rPr>
                <w:lang w:val="de-CH"/>
              </w:rPr>
              <w:t>MIRO</w:t>
            </w:r>
          </w:p>
        </w:tc>
        <w:tc>
          <w:tcPr>
            <w:tcW w:w="6520" w:type="dxa"/>
          </w:tcPr>
          <w:p w:rsidR="00F600F8" w:rsidRPr="003B38A0" w:rsidRDefault="00F600F8" w:rsidP="00CA2ADF">
            <w:pPr>
              <w:pStyle w:val="Textkrper"/>
              <w:jc w:val="left"/>
              <w:rPr>
                <w:lang w:val="de-CH"/>
              </w:rPr>
            </w:pPr>
            <w:r w:rsidRPr="003B38A0">
              <w:rPr>
                <w:lang w:val="de-CH"/>
              </w:rPr>
              <w:t>Aufräumarbeiten</w:t>
            </w:r>
          </w:p>
        </w:tc>
      </w:tr>
    </w:tbl>
    <w:p w:rsidR="0000771C" w:rsidRPr="003B38A0" w:rsidRDefault="0000771C" w:rsidP="002A2A09">
      <w:pPr>
        <w:pStyle w:val="Textkrper"/>
        <w:jc w:val="left"/>
        <w:rPr>
          <w:lang w:val="de-CH"/>
        </w:rPr>
      </w:pPr>
    </w:p>
    <w:p w:rsidR="00F577F1" w:rsidRPr="003B38A0" w:rsidRDefault="00F577F1" w:rsidP="002A2A09">
      <w:pPr>
        <w:widowControl/>
        <w:autoSpaceDE/>
        <w:autoSpaceDN/>
        <w:adjustRightInd/>
        <w:rPr>
          <w:b/>
          <w:bCs/>
          <w:sz w:val="30"/>
          <w:szCs w:val="32"/>
          <w:lang w:val="de-CH"/>
        </w:rPr>
      </w:pPr>
      <w:r w:rsidRPr="003B38A0">
        <w:rPr>
          <w:lang w:val="de-CH"/>
        </w:rPr>
        <w:br w:type="page"/>
      </w:r>
    </w:p>
    <w:p w:rsidR="00F30D33" w:rsidRPr="003B38A0" w:rsidRDefault="00F30D33">
      <w:pPr>
        <w:pStyle w:val="Verzeichnis2"/>
        <w:tabs>
          <w:tab w:val="left" w:pos="720"/>
          <w:tab w:val="right" w:leader="underscore" w:pos="9355"/>
        </w:tabs>
        <w:rPr>
          <w:rFonts w:ascii="Arial" w:hAnsi="Arial" w:cs="Arial"/>
          <w:color w:val="17365D" w:themeColor="text2" w:themeShade="BF"/>
          <w:sz w:val="32"/>
          <w:szCs w:val="32"/>
          <w:lang w:val="de-CH"/>
        </w:rPr>
      </w:pPr>
      <w:r w:rsidRPr="003B38A0">
        <w:rPr>
          <w:rFonts w:ascii="Arial" w:hAnsi="Arial" w:cs="Arial"/>
          <w:color w:val="17365D" w:themeColor="text2" w:themeShade="BF"/>
          <w:sz w:val="32"/>
          <w:szCs w:val="32"/>
          <w:lang w:val="de-CH"/>
        </w:rPr>
        <w:lastRenderedPageBreak/>
        <w:t>Inhaltsverzeichnis</w:t>
      </w:r>
    </w:p>
    <w:p w:rsidR="00F30D33" w:rsidRPr="003B38A0" w:rsidRDefault="00F30D33" w:rsidP="00F30D33">
      <w:pPr>
        <w:rPr>
          <w:lang w:val="de-CH"/>
        </w:rPr>
      </w:pPr>
    </w:p>
    <w:p w:rsidR="00481BF8" w:rsidRDefault="00F30D33">
      <w:pPr>
        <w:pStyle w:val="Verzeichnis2"/>
        <w:tabs>
          <w:tab w:val="left" w:pos="720"/>
          <w:tab w:val="right" w:leader="underscore" w:pos="9355"/>
        </w:tabs>
        <w:rPr>
          <w:rFonts w:eastAsiaTheme="minorEastAsia" w:cstheme="minorBidi"/>
          <w:b w:val="0"/>
          <w:bCs w:val="0"/>
          <w:noProof/>
          <w:lang w:val="de-CH"/>
        </w:rPr>
      </w:pPr>
      <w:r w:rsidRPr="003B38A0">
        <w:rPr>
          <w:lang w:val="de-CH"/>
        </w:rPr>
        <w:fldChar w:fldCharType="begin"/>
      </w:r>
      <w:r w:rsidRPr="003B38A0">
        <w:rPr>
          <w:lang w:val="de-CH"/>
        </w:rPr>
        <w:instrText xml:space="preserve"> TOC \o "1-3" \u </w:instrText>
      </w:r>
      <w:r w:rsidRPr="003B38A0">
        <w:rPr>
          <w:lang w:val="de-CH"/>
        </w:rPr>
        <w:fldChar w:fldCharType="separate"/>
      </w:r>
      <w:r w:rsidR="00481BF8" w:rsidRPr="00705DAB">
        <w:rPr>
          <w:noProof/>
          <w:lang w:val="de-CH"/>
        </w:rPr>
        <w:t>1.</w:t>
      </w:r>
      <w:r w:rsidR="00481BF8">
        <w:rPr>
          <w:rFonts w:eastAsiaTheme="minorEastAsia" w:cstheme="minorBidi"/>
          <w:b w:val="0"/>
          <w:bCs w:val="0"/>
          <w:noProof/>
          <w:lang w:val="de-CH"/>
        </w:rPr>
        <w:tab/>
      </w:r>
      <w:r w:rsidR="00481BF8" w:rsidRPr="00705DAB">
        <w:rPr>
          <w:noProof/>
          <w:lang w:val="de-CH"/>
        </w:rPr>
        <w:t>Einleitung</w:t>
      </w:r>
      <w:r w:rsidR="00481BF8">
        <w:rPr>
          <w:noProof/>
        </w:rPr>
        <w:tab/>
      </w:r>
      <w:r w:rsidR="00481BF8">
        <w:rPr>
          <w:noProof/>
        </w:rPr>
        <w:fldChar w:fldCharType="begin"/>
      </w:r>
      <w:r w:rsidR="00481BF8">
        <w:rPr>
          <w:noProof/>
        </w:rPr>
        <w:instrText xml:space="preserve"> PAGEREF _Toc366155113 \h </w:instrText>
      </w:r>
      <w:r w:rsidR="00481BF8">
        <w:rPr>
          <w:noProof/>
        </w:rPr>
      </w:r>
      <w:r w:rsidR="00481BF8">
        <w:rPr>
          <w:noProof/>
        </w:rPr>
        <w:fldChar w:fldCharType="separate"/>
      </w:r>
      <w:r w:rsidR="00481BF8">
        <w:rPr>
          <w:noProof/>
        </w:rPr>
        <w:t>6</w:t>
      </w:r>
      <w:r w:rsidR="00481BF8">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1.1.</w:t>
      </w:r>
      <w:r>
        <w:rPr>
          <w:rFonts w:eastAsiaTheme="minorEastAsia" w:cstheme="minorBidi"/>
          <w:b w:val="0"/>
          <w:bCs w:val="0"/>
          <w:noProof/>
          <w:lang w:val="de-CH"/>
        </w:rPr>
        <w:tab/>
      </w:r>
      <w:r w:rsidRPr="00705DAB">
        <w:rPr>
          <w:noProof/>
          <w:lang w:val="de-CH"/>
        </w:rPr>
        <w:t>Zweck des Dokumentes</w:t>
      </w:r>
      <w:r>
        <w:rPr>
          <w:noProof/>
        </w:rPr>
        <w:tab/>
      </w:r>
      <w:r>
        <w:rPr>
          <w:noProof/>
        </w:rPr>
        <w:fldChar w:fldCharType="begin"/>
      </w:r>
      <w:r>
        <w:rPr>
          <w:noProof/>
        </w:rPr>
        <w:instrText xml:space="preserve"> PAGEREF _Toc366155114 \h </w:instrText>
      </w:r>
      <w:r>
        <w:rPr>
          <w:noProof/>
        </w:rPr>
      </w:r>
      <w:r>
        <w:rPr>
          <w:noProof/>
        </w:rPr>
        <w:fldChar w:fldCharType="separate"/>
      </w:r>
      <w:r>
        <w:rPr>
          <w:noProof/>
        </w:rPr>
        <w:t>6</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noProof/>
          <w:lang w:val="de-CH"/>
        </w:rPr>
        <w:t>2.</w:t>
      </w:r>
      <w:r>
        <w:rPr>
          <w:rFonts w:eastAsiaTheme="minorEastAsia" w:cstheme="minorBidi"/>
          <w:b w:val="0"/>
          <w:bCs w:val="0"/>
          <w:noProof/>
          <w:lang w:val="de-CH"/>
        </w:rPr>
        <w:tab/>
      </w:r>
      <w:r w:rsidRPr="00705DAB">
        <w:rPr>
          <w:noProof/>
          <w:lang w:val="de-CH"/>
        </w:rPr>
        <w:t>Projekt / Projektziele</w:t>
      </w:r>
      <w:r>
        <w:rPr>
          <w:noProof/>
        </w:rPr>
        <w:tab/>
      </w:r>
      <w:r>
        <w:rPr>
          <w:noProof/>
        </w:rPr>
        <w:fldChar w:fldCharType="begin"/>
      </w:r>
      <w:r>
        <w:rPr>
          <w:noProof/>
        </w:rPr>
        <w:instrText xml:space="preserve"> PAGEREF _Toc366155115 \h </w:instrText>
      </w:r>
      <w:r>
        <w:rPr>
          <w:noProof/>
        </w:rPr>
      </w:r>
      <w:r>
        <w:rPr>
          <w:noProof/>
        </w:rPr>
        <w:fldChar w:fldCharType="separate"/>
      </w:r>
      <w:r>
        <w:rPr>
          <w:noProof/>
        </w:rPr>
        <w:t>6</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2.1.</w:t>
      </w:r>
      <w:r>
        <w:rPr>
          <w:rFonts w:eastAsiaTheme="minorEastAsia" w:cstheme="minorBidi"/>
          <w:b w:val="0"/>
          <w:bCs w:val="0"/>
          <w:noProof/>
          <w:lang w:val="de-CH"/>
        </w:rPr>
        <w:tab/>
      </w:r>
      <w:r w:rsidRPr="00705DAB">
        <w:rPr>
          <w:noProof/>
          <w:lang w:val="de-CH"/>
        </w:rPr>
        <w:t>Anlass und Begründung des Projektes</w:t>
      </w:r>
      <w:r>
        <w:rPr>
          <w:noProof/>
        </w:rPr>
        <w:tab/>
      </w:r>
      <w:r>
        <w:rPr>
          <w:noProof/>
        </w:rPr>
        <w:fldChar w:fldCharType="begin"/>
      </w:r>
      <w:r>
        <w:rPr>
          <w:noProof/>
        </w:rPr>
        <w:instrText xml:space="preserve"> PAGEREF _Toc366155116 \h </w:instrText>
      </w:r>
      <w:r>
        <w:rPr>
          <w:noProof/>
        </w:rPr>
      </w:r>
      <w:r>
        <w:rPr>
          <w:noProof/>
        </w:rPr>
        <w:fldChar w:fldCharType="separate"/>
      </w:r>
      <w:r>
        <w:rPr>
          <w:noProof/>
        </w:rPr>
        <w:t>6</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2.2.</w:t>
      </w:r>
      <w:r>
        <w:rPr>
          <w:rFonts w:eastAsiaTheme="minorEastAsia" w:cstheme="minorBidi"/>
          <w:b w:val="0"/>
          <w:bCs w:val="0"/>
          <w:noProof/>
          <w:lang w:val="de-CH"/>
        </w:rPr>
        <w:tab/>
      </w:r>
      <w:r w:rsidRPr="00705DAB">
        <w:rPr>
          <w:noProof/>
          <w:lang w:val="de-CH"/>
        </w:rPr>
        <w:t>Problemstellung</w:t>
      </w:r>
      <w:r>
        <w:rPr>
          <w:noProof/>
        </w:rPr>
        <w:tab/>
      </w:r>
      <w:r>
        <w:rPr>
          <w:noProof/>
        </w:rPr>
        <w:fldChar w:fldCharType="begin"/>
      </w:r>
      <w:r>
        <w:rPr>
          <w:noProof/>
        </w:rPr>
        <w:instrText xml:space="preserve"> PAGEREF _Toc366155117 \h </w:instrText>
      </w:r>
      <w:r>
        <w:rPr>
          <w:noProof/>
        </w:rPr>
      </w:r>
      <w:r>
        <w:rPr>
          <w:noProof/>
        </w:rPr>
        <w:fldChar w:fldCharType="separate"/>
      </w:r>
      <w:r>
        <w:rPr>
          <w:noProof/>
        </w:rPr>
        <w:t>7</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2.3.</w:t>
      </w:r>
      <w:r>
        <w:rPr>
          <w:rFonts w:eastAsiaTheme="minorEastAsia" w:cstheme="minorBidi"/>
          <w:b w:val="0"/>
          <w:bCs w:val="0"/>
          <w:noProof/>
          <w:lang w:val="de-CH"/>
        </w:rPr>
        <w:tab/>
      </w:r>
      <w:r w:rsidRPr="00705DAB">
        <w:rPr>
          <w:noProof/>
          <w:lang w:val="de-CH"/>
        </w:rPr>
        <w:t>Randbedingungen</w:t>
      </w:r>
      <w:r>
        <w:rPr>
          <w:noProof/>
        </w:rPr>
        <w:tab/>
      </w:r>
      <w:r>
        <w:rPr>
          <w:noProof/>
        </w:rPr>
        <w:fldChar w:fldCharType="begin"/>
      </w:r>
      <w:r>
        <w:rPr>
          <w:noProof/>
        </w:rPr>
        <w:instrText xml:space="preserve"> PAGEREF _Toc366155118 \h </w:instrText>
      </w:r>
      <w:r>
        <w:rPr>
          <w:noProof/>
        </w:rPr>
      </w:r>
      <w:r>
        <w:rPr>
          <w:noProof/>
        </w:rPr>
        <w:fldChar w:fldCharType="separate"/>
      </w:r>
      <w:r>
        <w:rPr>
          <w:noProof/>
        </w:rPr>
        <w:t>7</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2.4.</w:t>
      </w:r>
      <w:r>
        <w:rPr>
          <w:rFonts w:eastAsiaTheme="minorEastAsia" w:cstheme="minorBidi"/>
          <w:b w:val="0"/>
          <w:bCs w:val="0"/>
          <w:noProof/>
          <w:lang w:val="de-CH"/>
        </w:rPr>
        <w:tab/>
      </w:r>
      <w:r w:rsidRPr="00705DAB">
        <w:rPr>
          <w:noProof/>
          <w:lang w:val="de-CH"/>
        </w:rPr>
        <w:t>Situationsanalyse</w:t>
      </w:r>
      <w:r>
        <w:rPr>
          <w:noProof/>
        </w:rPr>
        <w:tab/>
      </w:r>
      <w:r>
        <w:rPr>
          <w:noProof/>
        </w:rPr>
        <w:fldChar w:fldCharType="begin"/>
      </w:r>
      <w:r>
        <w:rPr>
          <w:noProof/>
        </w:rPr>
        <w:instrText xml:space="preserve"> PAGEREF _Toc366155119 \h </w:instrText>
      </w:r>
      <w:r>
        <w:rPr>
          <w:noProof/>
        </w:rPr>
      </w:r>
      <w:r>
        <w:rPr>
          <w:noProof/>
        </w:rPr>
        <w:fldChar w:fldCharType="separate"/>
      </w:r>
      <w:r>
        <w:rPr>
          <w:noProof/>
        </w:rPr>
        <w:t>7</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2.5.</w:t>
      </w:r>
      <w:r>
        <w:rPr>
          <w:rFonts w:eastAsiaTheme="minorEastAsia" w:cstheme="minorBidi"/>
          <w:b w:val="0"/>
          <w:bCs w:val="0"/>
          <w:noProof/>
          <w:lang w:val="de-CH"/>
        </w:rPr>
        <w:tab/>
      </w:r>
      <w:r w:rsidRPr="00705DAB">
        <w:rPr>
          <w:noProof/>
          <w:lang w:val="de-CH"/>
        </w:rPr>
        <w:t>Stakeholder</w:t>
      </w:r>
      <w:r>
        <w:rPr>
          <w:noProof/>
        </w:rPr>
        <w:tab/>
      </w:r>
      <w:r>
        <w:rPr>
          <w:noProof/>
        </w:rPr>
        <w:fldChar w:fldCharType="begin"/>
      </w:r>
      <w:r>
        <w:rPr>
          <w:noProof/>
        </w:rPr>
        <w:instrText xml:space="preserve"> PAGEREF _Toc366155120 \h </w:instrText>
      </w:r>
      <w:r>
        <w:rPr>
          <w:noProof/>
        </w:rPr>
      </w:r>
      <w:r>
        <w:rPr>
          <w:noProof/>
        </w:rPr>
        <w:fldChar w:fldCharType="separate"/>
      </w:r>
      <w:r>
        <w:rPr>
          <w:noProof/>
        </w:rPr>
        <w:t>7</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2.6.</w:t>
      </w:r>
      <w:r>
        <w:rPr>
          <w:rFonts w:eastAsiaTheme="minorEastAsia" w:cstheme="minorBidi"/>
          <w:b w:val="0"/>
          <w:bCs w:val="0"/>
          <w:noProof/>
          <w:lang w:val="de-CH"/>
        </w:rPr>
        <w:tab/>
      </w:r>
      <w:r w:rsidRPr="00705DAB">
        <w:rPr>
          <w:noProof/>
          <w:lang w:val="de-CH"/>
        </w:rPr>
        <w:t>Zielvorstellungen</w:t>
      </w:r>
      <w:r>
        <w:rPr>
          <w:noProof/>
        </w:rPr>
        <w:tab/>
      </w:r>
      <w:r>
        <w:rPr>
          <w:noProof/>
        </w:rPr>
        <w:fldChar w:fldCharType="begin"/>
      </w:r>
      <w:r>
        <w:rPr>
          <w:noProof/>
        </w:rPr>
        <w:instrText xml:space="preserve"> PAGEREF _Toc366155121 \h </w:instrText>
      </w:r>
      <w:r>
        <w:rPr>
          <w:noProof/>
        </w:rPr>
      </w:r>
      <w:r>
        <w:rPr>
          <w:noProof/>
        </w:rPr>
        <w:fldChar w:fldCharType="separate"/>
      </w:r>
      <w:r>
        <w:rPr>
          <w:noProof/>
        </w:rPr>
        <w:t>8</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2.7.</w:t>
      </w:r>
      <w:r>
        <w:rPr>
          <w:rFonts w:eastAsiaTheme="minorEastAsia" w:cstheme="minorBidi"/>
          <w:b w:val="0"/>
          <w:bCs w:val="0"/>
          <w:noProof/>
          <w:lang w:val="de-CH"/>
        </w:rPr>
        <w:tab/>
      </w:r>
      <w:r w:rsidRPr="00705DAB">
        <w:rPr>
          <w:noProof/>
          <w:lang w:val="de-CH"/>
        </w:rPr>
        <w:t>Lösungen</w:t>
      </w:r>
      <w:r>
        <w:rPr>
          <w:noProof/>
        </w:rPr>
        <w:tab/>
      </w:r>
      <w:r>
        <w:rPr>
          <w:noProof/>
        </w:rPr>
        <w:fldChar w:fldCharType="begin"/>
      </w:r>
      <w:r>
        <w:rPr>
          <w:noProof/>
        </w:rPr>
        <w:instrText xml:space="preserve"> PAGEREF _Toc366155122 \h </w:instrText>
      </w:r>
      <w:r>
        <w:rPr>
          <w:noProof/>
        </w:rPr>
      </w:r>
      <w:r>
        <w:rPr>
          <w:noProof/>
        </w:rPr>
        <w:fldChar w:fldCharType="separate"/>
      </w:r>
      <w:r>
        <w:rPr>
          <w:noProof/>
        </w:rPr>
        <w:t>8</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2.8.</w:t>
      </w:r>
      <w:r>
        <w:rPr>
          <w:rFonts w:eastAsiaTheme="minorEastAsia" w:cstheme="minorBidi"/>
          <w:b w:val="0"/>
          <w:bCs w:val="0"/>
          <w:noProof/>
          <w:lang w:val="de-CH"/>
        </w:rPr>
        <w:tab/>
      </w:r>
      <w:r w:rsidRPr="00705DAB">
        <w:rPr>
          <w:noProof/>
          <w:lang w:val="de-CH"/>
        </w:rPr>
        <w:t>Sicherheits- und Datenschutzaspekte</w:t>
      </w:r>
      <w:r>
        <w:rPr>
          <w:noProof/>
        </w:rPr>
        <w:tab/>
      </w:r>
      <w:r>
        <w:rPr>
          <w:noProof/>
        </w:rPr>
        <w:fldChar w:fldCharType="begin"/>
      </w:r>
      <w:r>
        <w:rPr>
          <w:noProof/>
        </w:rPr>
        <w:instrText xml:space="preserve"> PAGEREF _Toc366155123 \h </w:instrText>
      </w:r>
      <w:r>
        <w:rPr>
          <w:noProof/>
        </w:rPr>
      </w:r>
      <w:r>
        <w:rPr>
          <w:noProof/>
        </w:rPr>
        <w:fldChar w:fldCharType="separate"/>
      </w:r>
      <w:r>
        <w:rPr>
          <w:noProof/>
        </w:rPr>
        <w:t>8</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noProof/>
          <w:lang w:val="de-CH"/>
        </w:rPr>
        <w:t>3.</w:t>
      </w:r>
      <w:r>
        <w:rPr>
          <w:rFonts w:eastAsiaTheme="minorEastAsia" w:cstheme="minorBidi"/>
          <w:b w:val="0"/>
          <w:bCs w:val="0"/>
          <w:noProof/>
          <w:lang w:val="de-CH"/>
        </w:rPr>
        <w:tab/>
      </w:r>
      <w:r w:rsidRPr="00705DAB">
        <w:rPr>
          <w:noProof/>
          <w:lang w:val="de-CH"/>
        </w:rPr>
        <w:t>Risiken</w:t>
      </w:r>
      <w:r>
        <w:rPr>
          <w:noProof/>
        </w:rPr>
        <w:tab/>
      </w:r>
      <w:r>
        <w:rPr>
          <w:noProof/>
        </w:rPr>
        <w:fldChar w:fldCharType="begin"/>
      </w:r>
      <w:r>
        <w:rPr>
          <w:noProof/>
        </w:rPr>
        <w:instrText xml:space="preserve"> PAGEREF _Toc366155124 \h </w:instrText>
      </w:r>
      <w:r>
        <w:rPr>
          <w:noProof/>
        </w:rPr>
      </w:r>
      <w:r>
        <w:rPr>
          <w:noProof/>
        </w:rPr>
        <w:fldChar w:fldCharType="separate"/>
      </w:r>
      <w:r>
        <w:rPr>
          <w:noProof/>
        </w:rPr>
        <w:t>9</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3.1.</w:t>
      </w:r>
      <w:r>
        <w:rPr>
          <w:rFonts w:eastAsiaTheme="minorEastAsia" w:cstheme="minorBidi"/>
          <w:b w:val="0"/>
          <w:bCs w:val="0"/>
          <w:noProof/>
          <w:lang w:val="de-CH"/>
        </w:rPr>
        <w:tab/>
      </w:r>
      <w:r w:rsidRPr="00705DAB">
        <w:rPr>
          <w:noProof/>
          <w:lang w:val="de-CH"/>
        </w:rPr>
        <w:t>Risikoidentifizierung, -bewertung und -quantifizierung</w:t>
      </w:r>
      <w:r>
        <w:rPr>
          <w:noProof/>
        </w:rPr>
        <w:tab/>
      </w:r>
      <w:r>
        <w:rPr>
          <w:noProof/>
        </w:rPr>
        <w:fldChar w:fldCharType="begin"/>
      </w:r>
      <w:r>
        <w:rPr>
          <w:noProof/>
        </w:rPr>
        <w:instrText xml:space="preserve"> PAGEREF _Toc366155125 \h </w:instrText>
      </w:r>
      <w:r>
        <w:rPr>
          <w:noProof/>
        </w:rPr>
      </w:r>
      <w:r>
        <w:rPr>
          <w:noProof/>
        </w:rPr>
        <w:fldChar w:fldCharType="separate"/>
      </w:r>
      <w:r>
        <w:rPr>
          <w:noProof/>
        </w:rPr>
        <w:t>9</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3.2.</w:t>
      </w:r>
      <w:r>
        <w:rPr>
          <w:rFonts w:eastAsiaTheme="minorEastAsia" w:cstheme="minorBidi"/>
          <w:b w:val="0"/>
          <w:bCs w:val="0"/>
          <w:noProof/>
          <w:lang w:val="de-CH"/>
        </w:rPr>
        <w:tab/>
      </w:r>
      <w:r w:rsidRPr="00705DAB">
        <w:rPr>
          <w:noProof/>
          <w:lang w:val="de-CH"/>
        </w:rPr>
        <w:t>Risikobehandlung</w:t>
      </w:r>
      <w:r>
        <w:rPr>
          <w:noProof/>
        </w:rPr>
        <w:tab/>
      </w:r>
      <w:r>
        <w:rPr>
          <w:noProof/>
        </w:rPr>
        <w:fldChar w:fldCharType="begin"/>
      </w:r>
      <w:r>
        <w:rPr>
          <w:noProof/>
        </w:rPr>
        <w:instrText xml:space="preserve"> PAGEREF _Toc366155126 \h </w:instrText>
      </w:r>
      <w:r>
        <w:rPr>
          <w:noProof/>
        </w:rPr>
      </w:r>
      <w:r>
        <w:rPr>
          <w:noProof/>
        </w:rPr>
        <w:fldChar w:fldCharType="separate"/>
      </w:r>
      <w:r>
        <w:rPr>
          <w:noProof/>
        </w:rPr>
        <w:t>10</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noProof/>
          <w:lang w:val="de-CH"/>
        </w:rPr>
        <w:t>4.</w:t>
      </w:r>
      <w:r>
        <w:rPr>
          <w:rFonts w:eastAsiaTheme="minorEastAsia" w:cstheme="minorBidi"/>
          <w:b w:val="0"/>
          <w:bCs w:val="0"/>
          <w:noProof/>
          <w:lang w:val="de-CH"/>
        </w:rPr>
        <w:tab/>
      </w:r>
      <w:r w:rsidRPr="00705DAB">
        <w:rPr>
          <w:noProof/>
          <w:lang w:val="de-CH"/>
        </w:rPr>
        <w:t>Teststrategie</w:t>
      </w:r>
      <w:r>
        <w:rPr>
          <w:noProof/>
        </w:rPr>
        <w:tab/>
      </w:r>
      <w:r>
        <w:rPr>
          <w:noProof/>
        </w:rPr>
        <w:fldChar w:fldCharType="begin"/>
      </w:r>
      <w:r>
        <w:rPr>
          <w:noProof/>
        </w:rPr>
        <w:instrText xml:space="preserve"> PAGEREF _Toc366155127 \h </w:instrText>
      </w:r>
      <w:r>
        <w:rPr>
          <w:noProof/>
        </w:rPr>
      </w:r>
      <w:r>
        <w:rPr>
          <w:noProof/>
        </w:rPr>
        <w:fldChar w:fldCharType="separate"/>
      </w:r>
      <w:r>
        <w:rPr>
          <w:noProof/>
        </w:rPr>
        <w:t>11</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noProof/>
          <w:lang w:val="de-CH"/>
        </w:rPr>
        <w:t>5.</w:t>
      </w:r>
      <w:r>
        <w:rPr>
          <w:rFonts w:eastAsiaTheme="minorEastAsia" w:cstheme="minorBidi"/>
          <w:b w:val="0"/>
          <w:bCs w:val="0"/>
          <w:noProof/>
          <w:lang w:val="de-CH"/>
        </w:rPr>
        <w:tab/>
      </w:r>
      <w:r w:rsidRPr="00705DAB">
        <w:rPr>
          <w:noProof/>
          <w:lang w:val="de-CH"/>
        </w:rPr>
        <w:t>Vorbereitung</w:t>
      </w:r>
      <w:r>
        <w:rPr>
          <w:noProof/>
        </w:rPr>
        <w:tab/>
      </w:r>
      <w:r>
        <w:rPr>
          <w:noProof/>
        </w:rPr>
        <w:fldChar w:fldCharType="begin"/>
      </w:r>
      <w:r>
        <w:rPr>
          <w:noProof/>
        </w:rPr>
        <w:instrText xml:space="preserve"> PAGEREF _Toc366155128 \h </w:instrText>
      </w:r>
      <w:r>
        <w:rPr>
          <w:noProof/>
        </w:rPr>
      </w:r>
      <w:r>
        <w:rPr>
          <w:noProof/>
        </w:rPr>
        <w:fldChar w:fldCharType="separate"/>
      </w:r>
      <w:r>
        <w:rPr>
          <w:noProof/>
        </w:rPr>
        <w:t>11</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5.1.</w:t>
      </w:r>
      <w:r>
        <w:rPr>
          <w:rFonts w:eastAsiaTheme="minorEastAsia" w:cstheme="minorBidi"/>
          <w:b w:val="0"/>
          <w:bCs w:val="0"/>
          <w:noProof/>
          <w:lang w:val="de-CH"/>
        </w:rPr>
        <w:tab/>
      </w:r>
      <w:r w:rsidRPr="00705DAB">
        <w:rPr>
          <w:noProof/>
          <w:lang w:val="de-CH"/>
        </w:rPr>
        <w:t>Know-how Aufbau</w:t>
      </w:r>
      <w:r>
        <w:rPr>
          <w:noProof/>
        </w:rPr>
        <w:tab/>
      </w:r>
      <w:r>
        <w:rPr>
          <w:noProof/>
        </w:rPr>
        <w:fldChar w:fldCharType="begin"/>
      </w:r>
      <w:r>
        <w:rPr>
          <w:noProof/>
        </w:rPr>
        <w:instrText xml:space="preserve"> PAGEREF _Toc366155129 \h </w:instrText>
      </w:r>
      <w:r>
        <w:rPr>
          <w:noProof/>
        </w:rPr>
      </w:r>
      <w:r>
        <w:rPr>
          <w:noProof/>
        </w:rPr>
        <w:fldChar w:fldCharType="separate"/>
      </w:r>
      <w:r>
        <w:rPr>
          <w:noProof/>
        </w:rPr>
        <w:t>11</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noProof/>
          <w:lang w:val="de-CH"/>
        </w:rPr>
        <w:t>6.</w:t>
      </w:r>
      <w:r>
        <w:rPr>
          <w:rFonts w:eastAsiaTheme="minorEastAsia" w:cstheme="minorBidi"/>
          <w:b w:val="0"/>
          <w:bCs w:val="0"/>
          <w:noProof/>
          <w:lang w:val="de-CH"/>
        </w:rPr>
        <w:tab/>
      </w:r>
      <w:r w:rsidRPr="00705DAB">
        <w:rPr>
          <w:noProof/>
          <w:lang w:val="de-CH"/>
        </w:rPr>
        <w:t>Organisatorisches</w:t>
      </w:r>
      <w:r>
        <w:rPr>
          <w:noProof/>
        </w:rPr>
        <w:tab/>
      </w:r>
      <w:r>
        <w:rPr>
          <w:noProof/>
        </w:rPr>
        <w:fldChar w:fldCharType="begin"/>
      </w:r>
      <w:r>
        <w:rPr>
          <w:noProof/>
        </w:rPr>
        <w:instrText xml:space="preserve"> PAGEREF _Toc366155130 \h </w:instrText>
      </w:r>
      <w:r>
        <w:rPr>
          <w:noProof/>
        </w:rPr>
      </w:r>
      <w:r>
        <w:rPr>
          <w:noProof/>
        </w:rPr>
        <w:fldChar w:fldCharType="separate"/>
      </w:r>
      <w:r>
        <w:rPr>
          <w:noProof/>
        </w:rPr>
        <w:t>12</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noProof/>
          <w:lang w:val="de-CH"/>
        </w:rPr>
        <w:t>7.</w:t>
      </w:r>
      <w:r>
        <w:rPr>
          <w:rFonts w:eastAsiaTheme="minorEastAsia" w:cstheme="minorBidi"/>
          <w:b w:val="0"/>
          <w:bCs w:val="0"/>
          <w:noProof/>
          <w:lang w:val="de-CH"/>
        </w:rPr>
        <w:tab/>
      </w:r>
      <w:r w:rsidRPr="00705DAB">
        <w:rPr>
          <w:noProof/>
          <w:lang w:val="de-CH"/>
        </w:rPr>
        <w:t>Vorgaben</w:t>
      </w:r>
      <w:r>
        <w:rPr>
          <w:noProof/>
        </w:rPr>
        <w:tab/>
      </w:r>
      <w:r>
        <w:rPr>
          <w:noProof/>
        </w:rPr>
        <w:fldChar w:fldCharType="begin"/>
      </w:r>
      <w:r>
        <w:rPr>
          <w:noProof/>
        </w:rPr>
        <w:instrText xml:space="preserve"> PAGEREF _Toc366155131 \h </w:instrText>
      </w:r>
      <w:r>
        <w:rPr>
          <w:noProof/>
        </w:rPr>
      </w:r>
      <w:r>
        <w:rPr>
          <w:noProof/>
        </w:rPr>
        <w:fldChar w:fldCharType="separate"/>
      </w:r>
      <w:r>
        <w:rPr>
          <w:noProof/>
        </w:rPr>
        <w:t>13</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7.1.</w:t>
      </w:r>
      <w:r>
        <w:rPr>
          <w:rFonts w:eastAsiaTheme="minorEastAsia" w:cstheme="minorBidi"/>
          <w:b w:val="0"/>
          <w:bCs w:val="0"/>
          <w:noProof/>
          <w:lang w:val="de-CH"/>
        </w:rPr>
        <w:tab/>
      </w:r>
      <w:r w:rsidRPr="00705DAB">
        <w:rPr>
          <w:noProof/>
          <w:lang w:val="de-CH"/>
        </w:rPr>
        <w:t>Beurteilungskriterien</w:t>
      </w:r>
      <w:r>
        <w:rPr>
          <w:noProof/>
        </w:rPr>
        <w:tab/>
      </w:r>
      <w:r>
        <w:rPr>
          <w:noProof/>
        </w:rPr>
        <w:fldChar w:fldCharType="begin"/>
      </w:r>
      <w:r>
        <w:rPr>
          <w:noProof/>
        </w:rPr>
        <w:instrText xml:space="preserve"> PAGEREF _Toc366155132 \h </w:instrText>
      </w:r>
      <w:r>
        <w:rPr>
          <w:noProof/>
        </w:rPr>
      </w:r>
      <w:r>
        <w:rPr>
          <w:noProof/>
        </w:rPr>
        <w:fldChar w:fldCharType="separate"/>
      </w:r>
      <w:r>
        <w:rPr>
          <w:noProof/>
        </w:rPr>
        <w:t>13</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7.2.</w:t>
      </w:r>
      <w:r>
        <w:rPr>
          <w:rFonts w:eastAsiaTheme="minorEastAsia" w:cstheme="minorBidi"/>
          <w:b w:val="0"/>
          <w:bCs w:val="0"/>
          <w:noProof/>
          <w:lang w:val="de-CH"/>
        </w:rPr>
        <w:tab/>
      </w:r>
      <w:r w:rsidRPr="00705DAB">
        <w:rPr>
          <w:noProof/>
          <w:lang w:val="de-CH"/>
        </w:rPr>
        <w:t>Tipps vom Experten</w:t>
      </w:r>
      <w:r>
        <w:rPr>
          <w:noProof/>
        </w:rPr>
        <w:tab/>
      </w:r>
      <w:r>
        <w:rPr>
          <w:noProof/>
        </w:rPr>
        <w:fldChar w:fldCharType="begin"/>
      </w:r>
      <w:r>
        <w:rPr>
          <w:noProof/>
        </w:rPr>
        <w:instrText xml:space="preserve"> PAGEREF _Toc366155133 \h </w:instrText>
      </w:r>
      <w:r>
        <w:rPr>
          <w:noProof/>
        </w:rPr>
      </w:r>
      <w:r>
        <w:rPr>
          <w:noProof/>
        </w:rPr>
        <w:fldChar w:fldCharType="separate"/>
      </w:r>
      <w:r>
        <w:rPr>
          <w:noProof/>
        </w:rPr>
        <w:t>13</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7.3.</w:t>
      </w:r>
      <w:r>
        <w:rPr>
          <w:rFonts w:eastAsiaTheme="minorEastAsia" w:cstheme="minorBidi"/>
          <w:b w:val="0"/>
          <w:bCs w:val="0"/>
          <w:noProof/>
          <w:lang w:val="de-CH"/>
        </w:rPr>
        <w:tab/>
      </w:r>
      <w:r w:rsidRPr="00705DAB">
        <w:rPr>
          <w:noProof/>
          <w:lang w:val="de-CH"/>
        </w:rPr>
        <w:t xml:space="preserve">Checkliste Dokumente Master Thesis </w:t>
      </w:r>
      <w:r w:rsidRPr="00705DAB">
        <w:rPr>
          <w:noProof/>
          <w:color w:val="FF0000"/>
          <w:lang w:val="de-CH"/>
        </w:rPr>
        <w:t>TODO</w:t>
      </w:r>
      <w:r>
        <w:rPr>
          <w:noProof/>
        </w:rPr>
        <w:tab/>
      </w:r>
      <w:r>
        <w:rPr>
          <w:noProof/>
        </w:rPr>
        <w:fldChar w:fldCharType="begin"/>
      </w:r>
      <w:r>
        <w:rPr>
          <w:noProof/>
        </w:rPr>
        <w:instrText xml:space="preserve"> PAGEREF _Toc366155134 \h </w:instrText>
      </w:r>
      <w:r>
        <w:rPr>
          <w:noProof/>
        </w:rPr>
      </w:r>
      <w:r>
        <w:rPr>
          <w:noProof/>
        </w:rPr>
        <w:fldChar w:fldCharType="separate"/>
      </w:r>
      <w:r>
        <w:rPr>
          <w:noProof/>
        </w:rPr>
        <w:t>14</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rFonts w:cs="Times New Roman"/>
          <w:noProof/>
          <w:color w:val="333333"/>
        </w:rPr>
        <w:t>1.</w:t>
      </w:r>
      <w:r>
        <w:rPr>
          <w:rFonts w:eastAsiaTheme="minorEastAsia" w:cstheme="minorBidi"/>
          <w:b w:val="0"/>
          <w:bCs w:val="0"/>
          <w:noProof/>
          <w:lang w:val="de-CH"/>
        </w:rPr>
        <w:tab/>
      </w:r>
      <w:r w:rsidRPr="00705DAB">
        <w:rPr>
          <w:noProof/>
          <w:color w:val="333333"/>
        </w:rPr>
        <w:t>Titelblatt</w:t>
      </w:r>
      <w:r>
        <w:rPr>
          <w:noProof/>
        </w:rPr>
        <w:tab/>
      </w:r>
      <w:r>
        <w:rPr>
          <w:noProof/>
        </w:rPr>
        <w:fldChar w:fldCharType="begin"/>
      </w:r>
      <w:r>
        <w:rPr>
          <w:noProof/>
        </w:rPr>
        <w:instrText xml:space="preserve"> PAGEREF _Toc366155135 \h </w:instrText>
      </w:r>
      <w:r>
        <w:rPr>
          <w:noProof/>
        </w:rPr>
      </w:r>
      <w:r>
        <w:rPr>
          <w:noProof/>
        </w:rPr>
        <w:fldChar w:fldCharType="separate"/>
      </w:r>
      <w:r>
        <w:rPr>
          <w:noProof/>
        </w:rPr>
        <w:t>14</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rFonts w:cs="Times New Roman"/>
          <w:noProof/>
          <w:color w:val="333333"/>
        </w:rPr>
        <w:t>2.</w:t>
      </w:r>
      <w:r>
        <w:rPr>
          <w:rFonts w:eastAsiaTheme="minorEastAsia" w:cstheme="minorBidi"/>
          <w:b w:val="0"/>
          <w:bCs w:val="0"/>
          <w:noProof/>
          <w:lang w:val="de-CH"/>
        </w:rPr>
        <w:tab/>
      </w:r>
      <w:r w:rsidRPr="00705DAB">
        <w:rPr>
          <w:noProof/>
          <w:color w:val="333333"/>
        </w:rPr>
        <w:t>Anforderungen Abgabe</w:t>
      </w:r>
      <w:r>
        <w:rPr>
          <w:noProof/>
        </w:rPr>
        <w:tab/>
      </w:r>
      <w:r>
        <w:rPr>
          <w:noProof/>
        </w:rPr>
        <w:fldChar w:fldCharType="begin"/>
      </w:r>
      <w:r>
        <w:rPr>
          <w:noProof/>
        </w:rPr>
        <w:instrText xml:space="preserve"> PAGEREF _Toc366155136 \h </w:instrText>
      </w:r>
      <w:r>
        <w:rPr>
          <w:noProof/>
        </w:rPr>
      </w:r>
      <w:r>
        <w:rPr>
          <w:noProof/>
        </w:rPr>
        <w:fldChar w:fldCharType="separate"/>
      </w:r>
      <w:r>
        <w:rPr>
          <w:noProof/>
        </w:rPr>
        <w:t>14</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noProof/>
          <w:lang w:val="de-CH"/>
        </w:rPr>
        <w:t>8.</w:t>
      </w:r>
      <w:r>
        <w:rPr>
          <w:rFonts w:eastAsiaTheme="minorEastAsia" w:cstheme="minorBidi"/>
          <w:b w:val="0"/>
          <w:bCs w:val="0"/>
          <w:noProof/>
          <w:lang w:val="de-CH"/>
        </w:rPr>
        <w:tab/>
      </w:r>
      <w:r w:rsidRPr="00705DAB">
        <w:rPr>
          <w:noProof/>
          <w:lang w:val="de-CH"/>
        </w:rPr>
        <w:t>Projektplan</w:t>
      </w:r>
      <w:r>
        <w:rPr>
          <w:noProof/>
        </w:rPr>
        <w:tab/>
      </w:r>
      <w:r>
        <w:rPr>
          <w:noProof/>
        </w:rPr>
        <w:fldChar w:fldCharType="begin"/>
      </w:r>
      <w:r>
        <w:rPr>
          <w:noProof/>
        </w:rPr>
        <w:instrText xml:space="preserve"> PAGEREF _Toc366155137 \h </w:instrText>
      </w:r>
      <w:r>
        <w:rPr>
          <w:noProof/>
        </w:rPr>
      </w:r>
      <w:r>
        <w:rPr>
          <w:noProof/>
        </w:rPr>
        <w:fldChar w:fldCharType="separate"/>
      </w:r>
      <w:r>
        <w:rPr>
          <w:noProof/>
        </w:rPr>
        <w:t>15</w:t>
      </w:r>
      <w:r>
        <w:rPr>
          <w:noProof/>
        </w:rPr>
        <w:fldChar w:fldCharType="end"/>
      </w:r>
    </w:p>
    <w:p w:rsidR="00481BF8" w:rsidRDefault="00481BF8">
      <w:pPr>
        <w:pStyle w:val="Verzeichnis2"/>
        <w:tabs>
          <w:tab w:val="left" w:pos="720"/>
          <w:tab w:val="right" w:leader="underscore" w:pos="9355"/>
        </w:tabs>
        <w:rPr>
          <w:rFonts w:eastAsiaTheme="minorEastAsia" w:cstheme="minorBidi"/>
          <w:b w:val="0"/>
          <w:bCs w:val="0"/>
          <w:noProof/>
          <w:lang w:val="de-CH"/>
        </w:rPr>
      </w:pPr>
      <w:r w:rsidRPr="00705DAB">
        <w:rPr>
          <w:noProof/>
          <w:lang w:val="de-CH"/>
        </w:rPr>
        <w:t>9.</w:t>
      </w:r>
      <w:r>
        <w:rPr>
          <w:rFonts w:eastAsiaTheme="minorEastAsia" w:cstheme="minorBidi"/>
          <w:b w:val="0"/>
          <w:bCs w:val="0"/>
          <w:noProof/>
          <w:lang w:val="de-CH"/>
        </w:rPr>
        <w:tab/>
      </w:r>
      <w:r w:rsidRPr="00705DAB">
        <w:rPr>
          <w:noProof/>
          <w:lang w:val="de-CH"/>
        </w:rPr>
        <w:t>Setup</w:t>
      </w:r>
      <w:r>
        <w:rPr>
          <w:noProof/>
        </w:rPr>
        <w:tab/>
      </w:r>
      <w:r>
        <w:rPr>
          <w:noProof/>
        </w:rPr>
        <w:fldChar w:fldCharType="begin"/>
      </w:r>
      <w:r>
        <w:rPr>
          <w:noProof/>
        </w:rPr>
        <w:instrText xml:space="preserve"> PAGEREF _Toc366155138 \h </w:instrText>
      </w:r>
      <w:r>
        <w:rPr>
          <w:noProof/>
        </w:rPr>
      </w:r>
      <w:r>
        <w:rPr>
          <w:noProof/>
        </w:rPr>
        <w:fldChar w:fldCharType="separate"/>
      </w:r>
      <w:r>
        <w:rPr>
          <w:noProof/>
        </w:rPr>
        <w:t>17</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10.</w:t>
      </w:r>
      <w:r>
        <w:rPr>
          <w:rFonts w:eastAsiaTheme="minorEastAsia" w:cstheme="minorBidi"/>
          <w:b w:val="0"/>
          <w:bCs w:val="0"/>
          <w:noProof/>
          <w:lang w:val="de-CH"/>
        </w:rPr>
        <w:tab/>
      </w:r>
      <w:r w:rsidRPr="00705DAB">
        <w:rPr>
          <w:noProof/>
          <w:lang w:val="de-CH"/>
        </w:rPr>
        <w:t>Aspekt Ermittlung</w:t>
      </w:r>
      <w:r>
        <w:rPr>
          <w:noProof/>
        </w:rPr>
        <w:tab/>
      </w:r>
      <w:r>
        <w:rPr>
          <w:noProof/>
        </w:rPr>
        <w:fldChar w:fldCharType="begin"/>
      </w:r>
      <w:r>
        <w:rPr>
          <w:noProof/>
        </w:rPr>
        <w:instrText xml:space="preserve"> PAGEREF _Toc366155139 \h </w:instrText>
      </w:r>
      <w:r>
        <w:rPr>
          <w:noProof/>
        </w:rPr>
      </w:r>
      <w:r>
        <w:rPr>
          <w:noProof/>
        </w:rPr>
        <w:fldChar w:fldCharType="separate"/>
      </w:r>
      <w:r>
        <w:rPr>
          <w:noProof/>
        </w:rPr>
        <w:t>19</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11.</w:t>
      </w:r>
      <w:r>
        <w:rPr>
          <w:rFonts w:eastAsiaTheme="minorEastAsia" w:cstheme="minorBidi"/>
          <w:b w:val="0"/>
          <w:bCs w:val="0"/>
          <w:noProof/>
          <w:lang w:val="de-CH"/>
        </w:rPr>
        <w:tab/>
      </w:r>
      <w:r w:rsidRPr="00705DAB">
        <w:rPr>
          <w:noProof/>
          <w:lang w:val="de-CH"/>
        </w:rPr>
        <w:t>Aspekt Iterationen</w:t>
      </w:r>
      <w:r>
        <w:rPr>
          <w:noProof/>
        </w:rPr>
        <w:tab/>
      </w:r>
      <w:r>
        <w:rPr>
          <w:noProof/>
        </w:rPr>
        <w:fldChar w:fldCharType="begin"/>
      </w:r>
      <w:r>
        <w:rPr>
          <w:noProof/>
        </w:rPr>
        <w:instrText xml:space="preserve"> PAGEREF _Toc366155140 \h </w:instrText>
      </w:r>
      <w:r>
        <w:rPr>
          <w:noProof/>
        </w:rPr>
      </w:r>
      <w:r>
        <w:rPr>
          <w:noProof/>
        </w:rPr>
        <w:fldChar w:fldCharType="separate"/>
      </w:r>
      <w:r>
        <w:rPr>
          <w:noProof/>
        </w:rPr>
        <w:t>21</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11.1.</w:t>
      </w:r>
      <w:r>
        <w:rPr>
          <w:rFonts w:eastAsiaTheme="minorEastAsia" w:cstheme="minorBidi"/>
          <w:b w:val="0"/>
          <w:bCs w:val="0"/>
          <w:noProof/>
          <w:lang w:val="de-CH"/>
        </w:rPr>
        <w:tab/>
      </w:r>
      <w:r w:rsidRPr="00705DAB">
        <w:rPr>
          <w:noProof/>
          <w:lang w:val="de-CH"/>
        </w:rPr>
        <w:t>Aspekt „Mixing E3/E4“</w:t>
      </w:r>
      <w:r>
        <w:rPr>
          <w:noProof/>
        </w:rPr>
        <w:tab/>
      </w:r>
      <w:r>
        <w:rPr>
          <w:noProof/>
        </w:rPr>
        <w:fldChar w:fldCharType="begin"/>
      </w:r>
      <w:r>
        <w:rPr>
          <w:noProof/>
        </w:rPr>
        <w:instrText xml:space="preserve"> PAGEREF _Toc366155141 \h </w:instrText>
      </w:r>
      <w:r>
        <w:rPr>
          <w:noProof/>
        </w:rPr>
      </w:r>
      <w:r>
        <w:rPr>
          <w:noProof/>
        </w:rPr>
        <w:fldChar w:fldCharType="separate"/>
      </w:r>
      <w:r>
        <w:rPr>
          <w:noProof/>
        </w:rPr>
        <w:t>21</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11.1.1.</w:t>
      </w:r>
      <w:r>
        <w:rPr>
          <w:rFonts w:eastAsiaTheme="minorEastAsia" w:cstheme="minorBidi"/>
          <w:b w:val="0"/>
          <w:bCs w:val="0"/>
          <w:noProof/>
          <w:lang w:val="de-CH"/>
        </w:rPr>
        <w:tab/>
      </w:r>
      <w:r w:rsidRPr="00705DAB">
        <w:rPr>
          <w:noProof/>
          <w:lang w:val="de-CH"/>
        </w:rPr>
        <w:t>Definition Abnahmekriterien</w:t>
      </w:r>
      <w:r>
        <w:rPr>
          <w:noProof/>
        </w:rPr>
        <w:tab/>
      </w:r>
      <w:r>
        <w:rPr>
          <w:noProof/>
        </w:rPr>
        <w:fldChar w:fldCharType="begin"/>
      </w:r>
      <w:r>
        <w:rPr>
          <w:noProof/>
        </w:rPr>
        <w:instrText xml:space="preserve"> PAGEREF _Toc366155142 \h </w:instrText>
      </w:r>
      <w:r>
        <w:rPr>
          <w:noProof/>
        </w:rPr>
      </w:r>
      <w:r>
        <w:rPr>
          <w:noProof/>
        </w:rPr>
        <w:fldChar w:fldCharType="separate"/>
      </w:r>
      <w:r>
        <w:rPr>
          <w:noProof/>
        </w:rPr>
        <w:t>21</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11.1.2.</w:t>
      </w:r>
      <w:r>
        <w:rPr>
          <w:rFonts w:eastAsiaTheme="minorEastAsia" w:cstheme="minorBidi"/>
          <w:b w:val="0"/>
          <w:bCs w:val="0"/>
          <w:noProof/>
          <w:lang w:val="de-CH"/>
        </w:rPr>
        <w:tab/>
      </w:r>
      <w:r w:rsidRPr="00705DAB">
        <w:rPr>
          <w:noProof/>
          <w:lang w:val="de-CH"/>
        </w:rPr>
        <w:t>Dauer der Iteration</w:t>
      </w:r>
      <w:r>
        <w:rPr>
          <w:noProof/>
        </w:rPr>
        <w:tab/>
      </w:r>
      <w:r>
        <w:rPr>
          <w:noProof/>
        </w:rPr>
        <w:fldChar w:fldCharType="begin"/>
      </w:r>
      <w:r>
        <w:rPr>
          <w:noProof/>
        </w:rPr>
        <w:instrText xml:space="preserve"> PAGEREF _Toc366155143 \h </w:instrText>
      </w:r>
      <w:r>
        <w:rPr>
          <w:noProof/>
        </w:rPr>
      </w:r>
      <w:r>
        <w:rPr>
          <w:noProof/>
        </w:rPr>
        <w:fldChar w:fldCharType="separate"/>
      </w:r>
      <w:r>
        <w:rPr>
          <w:noProof/>
        </w:rPr>
        <w:t>21</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11.1.3.</w:t>
      </w:r>
      <w:r>
        <w:rPr>
          <w:rFonts w:eastAsiaTheme="minorEastAsia" w:cstheme="minorBidi"/>
          <w:b w:val="0"/>
          <w:bCs w:val="0"/>
          <w:noProof/>
          <w:lang w:val="de-CH"/>
        </w:rPr>
        <w:tab/>
      </w:r>
      <w:r w:rsidRPr="00705DAB">
        <w:rPr>
          <w:noProof/>
          <w:lang w:val="de-CH"/>
        </w:rPr>
        <w:t>Resultate</w:t>
      </w:r>
      <w:r>
        <w:rPr>
          <w:noProof/>
        </w:rPr>
        <w:tab/>
      </w:r>
      <w:r>
        <w:rPr>
          <w:noProof/>
        </w:rPr>
        <w:fldChar w:fldCharType="begin"/>
      </w:r>
      <w:r>
        <w:rPr>
          <w:noProof/>
        </w:rPr>
        <w:instrText xml:space="preserve"> PAGEREF _Toc366155144 \h </w:instrText>
      </w:r>
      <w:r>
        <w:rPr>
          <w:noProof/>
        </w:rPr>
      </w:r>
      <w:r>
        <w:rPr>
          <w:noProof/>
        </w:rPr>
        <w:fldChar w:fldCharType="separate"/>
      </w:r>
      <w:r>
        <w:rPr>
          <w:noProof/>
        </w:rPr>
        <w:t>22</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lastRenderedPageBreak/>
        <w:t>11.1.4.</w:t>
      </w:r>
      <w:r>
        <w:rPr>
          <w:rFonts w:eastAsiaTheme="minorEastAsia" w:cstheme="minorBidi"/>
          <w:b w:val="0"/>
          <w:bCs w:val="0"/>
          <w:noProof/>
          <w:lang w:val="de-CH"/>
        </w:rPr>
        <w:tab/>
      </w:r>
      <w:r w:rsidRPr="00705DAB">
        <w:rPr>
          <w:noProof/>
          <w:lang w:val="de-CH"/>
        </w:rPr>
        <w:t>Test</w:t>
      </w:r>
      <w:r>
        <w:rPr>
          <w:noProof/>
        </w:rPr>
        <w:tab/>
      </w:r>
      <w:r>
        <w:rPr>
          <w:noProof/>
        </w:rPr>
        <w:fldChar w:fldCharType="begin"/>
      </w:r>
      <w:r>
        <w:rPr>
          <w:noProof/>
        </w:rPr>
        <w:instrText xml:space="preserve"> PAGEREF _Toc366155145 \h </w:instrText>
      </w:r>
      <w:r>
        <w:rPr>
          <w:noProof/>
        </w:rPr>
      </w:r>
      <w:r>
        <w:rPr>
          <w:noProof/>
        </w:rPr>
        <w:fldChar w:fldCharType="separate"/>
      </w:r>
      <w:r>
        <w:rPr>
          <w:noProof/>
        </w:rPr>
        <w:t>23</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11.1.5.</w:t>
      </w:r>
      <w:r>
        <w:rPr>
          <w:rFonts w:eastAsiaTheme="minorEastAsia" w:cstheme="minorBidi"/>
          <w:b w:val="0"/>
          <w:bCs w:val="0"/>
          <w:noProof/>
          <w:lang w:val="de-CH"/>
        </w:rPr>
        <w:tab/>
      </w:r>
      <w:r w:rsidRPr="00705DAB">
        <w:rPr>
          <w:noProof/>
          <w:lang w:val="de-CH"/>
        </w:rPr>
        <w:t>Probleme</w:t>
      </w:r>
      <w:r>
        <w:rPr>
          <w:noProof/>
        </w:rPr>
        <w:tab/>
      </w:r>
      <w:r>
        <w:rPr>
          <w:noProof/>
        </w:rPr>
        <w:fldChar w:fldCharType="begin"/>
      </w:r>
      <w:r>
        <w:rPr>
          <w:noProof/>
        </w:rPr>
        <w:instrText xml:space="preserve"> PAGEREF _Toc366155146 \h </w:instrText>
      </w:r>
      <w:r>
        <w:rPr>
          <w:noProof/>
        </w:rPr>
      </w:r>
      <w:r>
        <w:rPr>
          <w:noProof/>
        </w:rPr>
        <w:fldChar w:fldCharType="separate"/>
      </w:r>
      <w:r>
        <w:rPr>
          <w:noProof/>
        </w:rPr>
        <w:t>24</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11.1.6.</w:t>
      </w:r>
      <w:r>
        <w:rPr>
          <w:rFonts w:eastAsiaTheme="minorEastAsia" w:cstheme="minorBidi"/>
          <w:b w:val="0"/>
          <w:bCs w:val="0"/>
          <w:noProof/>
          <w:lang w:val="de-CH"/>
        </w:rPr>
        <w:tab/>
      </w:r>
      <w:r w:rsidRPr="00705DAB">
        <w:rPr>
          <w:noProof/>
          <w:lang w:val="de-CH"/>
        </w:rPr>
        <w:t>Erfahrungen</w:t>
      </w:r>
      <w:r>
        <w:rPr>
          <w:noProof/>
        </w:rPr>
        <w:tab/>
      </w:r>
      <w:r>
        <w:rPr>
          <w:noProof/>
        </w:rPr>
        <w:fldChar w:fldCharType="begin"/>
      </w:r>
      <w:r>
        <w:rPr>
          <w:noProof/>
        </w:rPr>
        <w:instrText xml:space="preserve"> PAGEREF _Toc366155147 \h </w:instrText>
      </w:r>
      <w:r>
        <w:rPr>
          <w:noProof/>
        </w:rPr>
      </w:r>
      <w:r>
        <w:rPr>
          <w:noProof/>
        </w:rPr>
        <w:fldChar w:fldCharType="separate"/>
      </w:r>
      <w:r>
        <w:rPr>
          <w:noProof/>
        </w:rPr>
        <w:t>25</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11.1.1.</w:t>
      </w:r>
      <w:r>
        <w:rPr>
          <w:rFonts w:eastAsiaTheme="minorEastAsia" w:cstheme="minorBidi"/>
          <w:b w:val="0"/>
          <w:bCs w:val="0"/>
          <w:noProof/>
          <w:lang w:val="de-CH"/>
        </w:rPr>
        <w:tab/>
      </w:r>
      <w:r w:rsidRPr="00705DAB">
        <w:rPr>
          <w:noProof/>
          <w:lang w:val="de-CH"/>
        </w:rPr>
        <w:t>Risikobeurteilung</w:t>
      </w:r>
      <w:r>
        <w:rPr>
          <w:noProof/>
        </w:rPr>
        <w:tab/>
      </w:r>
      <w:r>
        <w:rPr>
          <w:noProof/>
        </w:rPr>
        <w:fldChar w:fldCharType="begin"/>
      </w:r>
      <w:r>
        <w:rPr>
          <w:noProof/>
        </w:rPr>
        <w:instrText xml:space="preserve"> PAGEREF _Toc366155148 \h </w:instrText>
      </w:r>
      <w:r>
        <w:rPr>
          <w:noProof/>
        </w:rPr>
      </w:r>
      <w:r>
        <w:rPr>
          <w:noProof/>
        </w:rPr>
        <w:fldChar w:fldCharType="separate"/>
      </w:r>
      <w:r>
        <w:rPr>
          <w:noProof/>
        </w:rPr>
        <w:t>25</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11.1.1.</w:t>
      </w:r>
      <w:r>
        <w:rPr>
          <w:rFonts w:eastAsiaTheme="minorEastAsia" w:cstheme="minorBidi"/>
          <w:b w:val="0"/>
          <w:bCs w:val="0"/>
          <w:noProof/>
          <w:lang w:val="de-CH"/>
        </w:rPr>
        <w:tab/>
      </w:r>
      <w:r w:rsidRPr="00705DAB">
        <w:rPr>
          <w:noProof/>
          <w:lang w:val="de-CH"/>
        </w:rPr>
        <w:t>Massnahmen</w:t>
      </w:r>
      <w:r>
        <w:rPr>
          <w:noProof/>
        </w:rPr>
        <w:tab/>
      </w:r>
      <w:r>
        <w:rPr>
          <w:noProof/>
        </w:rPr>
        <w:fldChar w:fldCharType="begin"/>
      </w:r>
      <w:r>
        <w:rPr>
          <w:noProof/>
        </w:rPr>
        <w:instrText xml:space="preserve"> PAGEREF _Toc366155149 \h </w:instrText>
      </w:r>
      <w:r>
        <w:rPr>
          <w:noProof/>
        </w:rPr>
      </w:r>
      <w:r>
        <w:rPr>
          <w:noProof/>
        </w:rPr>
        <w:fldChar w:fldCharType="separate"/>
      </w:r>
      <w:r>
        <w:rPr>
          <w:noProof/>
        </w:rPr>
        <w:t>26</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11.1.1.</w:t>
      </w:r>
      <w:r>
        <w:rPr>
          <w:rFonts w:eastAsiaTheme="minorEastAsia" w:cstheme="minorBidi"/>
          <w:b w:val="0"/>
          <w:bCs w:val="0"/>
          <w:noProof/>
          <w:lang w:val="de-CH"/>
        </w:rPr>
        <w:tab/>
      </w:r>
      <w:r w:rsidRPr="00705DAB">
        <w:rPr>
          <w:noProof/>
          <w:lang w:val="de-CH"/>
        </w:rPr>
        <w:t>Fazit</w:t>
      </w:r>
      <w:r>
        <w:rPr>
          <w:noProof/>
        </w:rPr>
        <w:tab/>
      </w:r>
      <w:r>
        <w:rPr>
          <w:noProof/>
        </w:rPr>
        <w:fldChar w:fldCharType="begin"/>
      </w:r>
      <w:r>
        <w:rPr>
          <w:noProof/>
        </w:rPr>
        <w:instrText xml:space="preserve"> PAGEREF _Toc366155150 \h </w:instrText>
      </w:r>
      <w:r>
        <w:rPr>
          <w:noProof/>
        </w:rPr>
      </w:r>
      <w:r>
        <w:rPr>
          <w:noProof/>
        </w:rPr>
        <w:fldChar w:fldCharType="separate"/>
      </w:r>
      <w:r>
        <w:rPr>
          <w:noProof/>
        </w:rPr>
        <w:t>26</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11.2.</w:t>
      </w:r>
      <w:r>
        <w:rPr>
          <w:rFonts w:eastAsiaTheme="minorEastAsia" w:cstheme="minorBidi"/>
          <w:b w:val="0"/>
          <w:bCs w:val="0"/>
          <w:noProof/>
          <w:lang w:val="de-CH"/>
        </w:rPr>
        <w:tab/>
      </w:r>
      <w:r w:rsidRPr="00705DAB">
        <w:rPr>
          <w:noProof/>
          <w:lang w:val="de-CH"/>
        </w:rPr>
        <w:t>Aspekt „Adapter / Dependency Injection“</w:t>
      </w:r>
      <w:r>
        <w:rPr>
          <w:noProof/>
        </w:rPr>
        <w:tab/>
      </w:r>
      <w:r>
        <w:rPr>
          <w:noProof/>
        </w:rPr>
        <w:fldChar w:fldCharType="begin"/>
      </w:r>
      <w:r>
        <w:rPr>
          <w:noProof/>
        </w:rPr>
        <w:instrText xml:space="preserve"> PAGEREF _Toc366155151 \h </w:instrText>
      </w:r>
      <w:r>
        <w:rPr>
          <w:noProof/>
        </w:rPr>
      </w:r>
      <w:r>
        <w:rPr>
          <w:noProof/>
        </w:rPr>
        <w:fldChar w:fldCharType="separate"/>
      </w:r>
      <w:r>
        <w:rPr>
          <w:noProof/>
        </w:rPr>
        <w:t>27</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11.2.1.</w:t>
      </w:r>
      <w:r>
        <w:rPr>
          <w:rFonts w:eastAsiaTheme="minorEastAsia" w:cstheme="minorBidi"/>
          <w:b w:val="0"/>
          <w:bCs w:val="0"/>
          <w:noProof/>
          <w:lang w:val="de-CH"/>
        </w:rPr>
        <w:tab/>
      </w:r>
      <w:r w:rsidRPr="00705DAB">
        <w:rPr>
          <w:noProof/>
          <w:lang w:val="de-CH"/>
        </w:rPr>
        <w:t>Definition Abnahmekriterien</w:t>
      </w:r>
      <w:r>
        <w:rPr>
          <w:noProof/>
        </w:rPr>
        <w:tab/>
      </w:r>
      <w:r>
        <w:rPr>
          <w:noProof/>
        </w:rPr>
        <w:fldChar w:fldCharType="begin"/>
      </w:r>
      <w:r>
        <w:rPr>
          <w:noProof/>
        </w:rPr>
        <w:instrText xml:space="preserve"> PAGEREF _Toc366155152 \h </w:instrText>
      </w:r>
      <w:r>
        <w:rPr>
          <w:noProof/>
        </w:rPr>
      </w:r>
      <w:r>
        <w:rPr>
          <w:noProof/>
        </w:rPr>
        <w:fldChar w:fldCharType="separate"/>
      </w:r>
      <w:r>
        <w:rPr>
          <w:noProof/>
        </w:rPr>
        <w:t>27</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11.2.1.</w:t>
      </w:r>
      <w:r>
        <w:rPr>
          <w:rFonts w:eastAsiaTheme="minorEastAsia" w:cstheme="minorBidi"/>
          <w:b w:val="0"/>
          <w:bCs w:val="0"/>
          <w:noProof/>
          <w:lang w:val="de-CH"/>
        </w:rPr>
        <w:tab/>
      </w:r>
      <w:r w:rsidRPr="00705DAB">
        <w:rPr>
          <w:noProof/>
          <w:lang w:val="de-CH"/>
        </w:rPr>
        <w:t>Dauer der Iteration</w:t>
      </w:r>
      <w:r>
        <w:rPr>
          <w:noProof/>
        </w:rPr>
        <w:tab/>
      </w:r>
      <w:r>
        <w:rPr>
          <w:noProof/>
        </w:rPr>
        <w:fldChar w:fldCharType="begin"/>
      </w:r>
      <w:r>
        <w:rPr>
          <w:noProof/>
        </w:rPr>
        <w:instrText xml:space="preserve"> PAGEREF _Toc366155153 \h </w:instrText>
      </w:r>
      <w:r>
        <w:rPr>
          <w:noProof/>
        </w:rPr>
      </w:r>
      <w:r>
        <w:rPr>
          <w:noProof/>
        </w:rPr>
        <w:fldChar w:fldCharType="separate"/>
      </w:r>
      <w:r>
        <w:rPr>
          <w:noProof/>
        </w:rPr>
        <w:t>27</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11.2.1.</w:t>
      </w:r>
      <w:r>
        <w:rPr>
          <w:rFonts w:eastAsiaTheme="minorEastAsia" w:cstheme="minorBidi"/>
          <w:b w:val="0"/>
          <w:bCs w:val="0"/>
          <w:noProof/>
          <w:lang w:val="de-CH"/>
        </w:rPr>
        <w:tab/>
      </w:r>
      <w:r w:rsidRPr="00705DAB">
        <w:rPr>
          <w:noProof/>
          <w:lang w:val="de-CH"/>
        </w:rPr>
        <w:t>Resultate</w:t>
      </w:r>
      <w:r>
        <w:rPr>
          <w:noProof/>
        </w:rPr>
        <w:tab/>
      </w:r>
      <w:r>
        <w:rPr>
          <w:noProof/>
        </w:rPr>
        <w:fldChar w:fldCharType="begin"/>
      </w:r>
      <w:r>
        <w:rPr>
          <w:noProof/>
        </w:rPr>
        <w:instrText xml:space="preserve"> PAGEREF _Toc366155154 \h </w:instrText>
      </w:r>
      <w:r>
        <w:rPr>
          <w:noProof/>
        </w:rPr>
      </w:r>
      <w:r>
        <w:rPr>
          <w:noProof/>
        </w:rPr>
        <w:fldChar w:fldCharType="separate"/>
      </w:r>
      <w:r>
        <w:rPr>
          <w:noProof/>
        </w:rPr>
        <w:t>28</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11.2.2.</w:t>
      </w:r>
      <w:r>
        <w:rPr>
          <w:rFonts w:eastAsiaTheme="minorEastAsia" w:cstheme="minorBidi"/>
          <w:b w:val="0"/>
          <w:bCs w:val="0"/>
          <w:noProof/>
          <w:lang w:val="de-CH"/>
        </w:rPr>
        <w:tab/>
      </w:r>
      <w:r w:rsidRPr="00705DAB">
        <w:rPr>
          <w:noProof/>
          <w:lang w:val="de-CH"/>
        </w:rPr>
        <w:t>Test</w:t>
      </w:r>
      <w:r>
        <w:rPr>
          <w:noProof/>
        </w:rPr>
        <w:tab/>
      </w:r>
      <w:r>
        <w:rPr>
          <w:noProof/>
        </w:rPr>
        <w:fldChar w:fldCharType="begin"/>
      </w:r>
      <w:r>
        <w:rPr>
          <w:noProof/>
        </w:rPr>
        <w:instrText xml:space="preserve"> PAGEREF _Toc366155155 \h </w:instrText>
      </w:r>
      <w:r>
        <w:rPr>
          <w:noProof/>
        </w:rPr>
      </w:r>
      <w:r>
        <w:rPr>
          <w:noProof/>
        </w:rPr>
        <w:fldChar w:fldCharType="separate"/>
      </w:r>
      <w:r>
        <w:rPr>
          <w:noProof/>
        </w:rPr>
        <w:t>29</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11.2.3.</w:t>
      </w:r>
      <w:r>
        <w:rPr>
          <w:rFonts w:eastAsiaTheme="minorEastAsia" w:cstheme="minorBidi"/>
          <w:b w:val="0"/>
          <w:bCs w:val="0"/>
          <w:noProof/>
          <w:lang w:val="de-CH"/>
        </w:rPr>
        <w:tab/>
      </w:r>
      <w:r w:rsidRPr="00705DAB">
        <w:rPr>
          <w:noProof/>
          <w:lang w:val="de-CH"/>
        </w:rPr>
        <w:t>Probleme</w:t>
      </w:r>
      <w:r>
        <w:rPr>
          <w:noProof/>
        </w:rPr>
        <w:tab/>
      </w:r>
      <w:r>
        <w:rPr>
          <w:noProof/>
        </w:rPr>
        <w:fldChar w:fldCharType="begin"/>
      </w:r>
      <w:r>
        <w:rPr>
          <w:noProof/>
        </w:rPr>
        <w:instrText xml:space="preserve"> PAGEREF _Toc366155156 \h </w:instrText>
      </w:r>
      <w:r>
        <w:rPr>
          <w:noProof/>
        </w:rPr>
      </w:r>
      <w:r>
        <w:rPr>
          <w:noProof/>
        </w:rPr>
        <w:fldChar w:fldCharType="separate"/>
      </w:r>
      <w:r>
        <w:rPr>
          <w:noProof/>
        </w:rPr>
        <w:t>30</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11.2.4.</w:t>
      </w:r>
      <w:r>
        <w:rPr>
          <w:rFonts w:eastAsiaTheme="minorEastAsia" w:cstheme="minorBidi"/>
          <w:b w:val="0"/>
          <w:bCs w:val="0"/>
          <w:noProof/>
          <w:lang w:val="de-CH"/>
        </w:rPr>
        <w:tab/>
      </w:r>
      <w:r w:rsidRPr="00705DAB">
        <w:rPr>
          <w:noProof/>
          <w:lang w:val="de-CH"/>
        </w:rPr>
        <w:t>Erfahrungen</w:t>
      </w:r>
      <w:r>
        <w:rPr>
          <w:noProof/>
        </w:rPr>
        <w:tab/>
      </w:r>
      <w:r>
        <w:rPr>
          <w:noProof/>
        </w:rPr>
        <w:fldChar w:fldCharType="begin"/>
      </w:r>
      <w:r>
        <w:rPr>
          <w:noProof/>
        </w:rPr>
        <w:instrText xml:space="preserve"> PAGEREF _Toc366155157 \h </w:instrText>
      </w:r>
      <w:r>
        <w:rPr>
          <w:noProof/>
        </w:rPr>
      </w:r>
      <w:r>
        <w:rPr>
          <w:noProof/>
        </w:rPr>
        <w:fldChar w:fldCharType="separate"/>
      </w:r>
      <w:r>
        <w:rPr>
          <w:noProof/>
        </w:rPr>
        <w:t>30</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11.2.5.</w:t>
      </w:r>
      <w:r>
        <w:rPr>
          <w:rFonts w:eastAsiaTheme="minorEastAsia" w:cstheme="minorBidi"/>
          <w:b w:val="0"/>
          <w:bCs w:val="0"/>
          <w:noProof/>
          <w:lang w:val="de-CH"/>
        </w:rPr>
        <w:tab/>
      </w:r>
      <w:r w:rsidRPr="00705DAB">
        <w:rPr>
          <w:noProof/>
          <w:lang w:val="de-CH"/>
        </w:rPr>
        <w:t>Risikobeurteilung</w:t>
      </w:r>
      <w:r>
        <w:rPr>
          <w:noProof/>
        </w:rPr>
        <w:tab/>
      </w:r>
      <w:r>
        <w:rPr>
          <w:noProof/>
        </w:rPr>
        <w:fldChar w:fldCharType="begin"/>
      </w:r>
      <w:r>
        <w:rPr>
          <w:noProof/>
        </w:rPr>
        <w:instrText xml:space="preserve"> PAGEREF _Toc366155158 \h </w:instrText>
      </w:r>
      <w:r>
        <w:rPr>
          <w:noProof/>
        </w:rPr>
      </w:r>
      <w:r>
        <w:rPr>
          <w:noProof/>
        </w:rPr>
        <w:fldChar w:fldCharType="separate"/>
      </w:r>
      <w:r>
        <w:rPr>
          <w:noProof/>
        </w:rPr>
        <w:t>31</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11.2.6.</w:t>
      </w:r>
      <w:r>
        <w:rPr>
          <w:rFonts w:eastAsiaTheme="minorEastAsia" w:cstheme="minorBidi"/>
          <w:b w:val="0"/>
          <w:bCs w:val="0"/>
          <w:noProof/>
          <w:lang w:val="de-CH"/>
        </w:rPr>
        <w:tab/>
      </w:r>
      <w:r w:rsidRPr="00705DAB">
        <w:rPr>
          <w:noProof/>
          <w:lang w:val="de-CH"/>
        </w:rPr>
        <w:t>Massnahmen</w:t>
      </w:r>
      <w:r>
        <w:rPr>
          <w:noProof/>
        </w:rPr>
        <w:tab/>
      </w:r>
      <w:r>
        <w:rPr>
          <w:noProof/>
        </w:rPr>
        <w:fldChar w:fldCharType="begin"/>
      </w:r>
      <w:r>
        <w:rPr>
          <w:noProof/>
        </w:rPr>
        <w:instrText xml:space="preserve"> PAGEREF _Toc366155159 \h </w:instrText>
      </w:r>
      <w:r>
        <w:rPr>
          <w:noProof/>
        </w:rPr>
      </w:r>
      <w:r>
        <w:rPr>
          <w:noProof/>
        </w:rPr>
        <w:fldChar w:fldCharType="separate"/>
      </w:r>
      <w:r>
        <w:rPr>
          <w:noProof/>
        </w:rPr>
        <w:t>31</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11.2.7.</w:t>
      </w:r>
      <w:r>
        <w:rPr>
          <w:rFonts w:eastAsiaTheme="minorEastAsia" w:cstheme="minorBidi"/>
          <w:b w:val="0"/>
          <w:bCs w:val="0"/>
          <w:noProof/>
          <w:lang w:val="de-CH"/>
        </w:rPr>
        <w:tab/>
      </w:r>
      <w:r w:rsidRPr="00705DAB">
        <w:rPr>
          <w:noProof/>
          <w:lang w:val="de-CH"/>
        </w:rPr>
        <w:t>Fazit</w:t>
      </w:r>
      <w:r>
        <w:rPr>
          <w:noProof/>
        </w:rPr>
        <w:tab/>
      </w:r>
      <w:r>
        <w:rPr>
          <w:noProof/>
        </w:rPr>
        <w:fldChar w:fldCharType="begin"/>
      </w:r>
      <w:r>
        <w:rPr>
          <w:noProof/>
        </w:rPr>
        <w:instrText xml:space="preserve"> PAGEREF _Toc366155160 \h </w:instrText>
      </w:r>
      <w:r>
        <w:rPr>
          <w:noProof/>
        </w:rPr>
      </w:r>
      <w:r>
        <w:rPr>
          <w:noProof/>
        </w:rPr>
        <w:fldChar w:fldCharType="separate"/>
      </w:r>
      <w:r>
        <w:rPr>
          <w:noProof/>
        </w:rPr>
        <w:t>31</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11.3.</w:t>
      </w:r>
      <w:r>
        <w:rPr>
          <w:rFonts w:eastAsiaTheme="minorEastAsia" w:cstheme="minorBidi"/>
          <w:b w:val="0"/>
          <w:bCs w:val="0"/>
          <w:noProof/>
          <w:lang w:val="de-CH"/>
        </w:rPr>
        <w:tab/>
      </w:r>
      <w:r w:rsidRPr="00705DAB">
        <w:rPr>
          <w:noProof/>
          <w:lang w:val="de-CH"/>
        </w:rPr>
        <w:t>Aspekt „Commands / Handler, Menus, Key Bindings“</w:t>
      </w:r>
      <w:r>
        <w:rPr>
          <w:noProof/>
        </w:rPr>
        <w:tab/>
      </w:r>
      <w:r>
        <w:rPr>
          <w:noProof/>
        </w:rPr>
        <w:fldChar w:fldCharType="begin"/>
      </w:r>
      <w:r>
        <w:rPr>
          <w:noProof/>
        </w:rPr>
        <w:instrText xml:space="preserve"> PAGEREF _Toc366155161 \h </w:instrText>
      </w:r>
      <w:r>
        <w:rPr>
          <w:noProof/>
        </w:rPr>
      </w:r>
      <w:r>
        <w:rPr>
          <w:noProof/>
        </w:rPr>
        <w:fldChar w:fldCharType="separate"/>
      </w:r>
      <w:r>
        <w:rPr>
          <w:noProof/>
        </w:rPr>
        <w:t>32</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11.3.1.</w:t>
      </w:r>
      <w:r>
        <w:rPr>
          <w:rFonts w:eastAsiaTheme="minorEastAsia" w:cstheme="minorBidi"/>
          <w:b w:val="0"/>
          <w:bCs w:val="0"/>
          <w:noProof/>
          <w:lang w:val="de-CH"/>
        </w:rPr>
        <w:tab/>
      </w:r>
      <w:r w:rsidRPr="00705DAB">
        <w:rPr>
          <w:noProof/>
          <w:lang w:val="de-CH"/>
        </w:rPr>
        <w:t>Definition Abnahmekriterien</w:t>
      </w:r>
      <w:r>
        <w:rPr>
          <w:noProof/>
        </w:rPr>
        <w:tab/>
      </w:r>
      <w:r>
        <w:rPr>
          <w:noProof/>
        </w:rPr>
        <w:fldChar w:fldCharType="begin"/>
      </w:r>
      <w:r>
        <w:rPr>
          <w:noProof/>
        </w:rPr>
        <w:instrText xml:space="preserve"> PAGEREF _Toc366155162 \h </w:instrText>
      </w:r>
      <w:r>
        <w:rPr>
          <w:noProof/>
        </w:rPr>
      </w:r>
      <w:r>
        <w:rPr>
          <w:noProof/>
        </w:rPr>
        <w:fldChar w:fldCharType="separate"/>
      </w:r>
      <w:r>
        <w:rPr>
          <w:noProof/>
        </w:rPr>
        <w:t>32</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11.3.2.</w:t>
      </w:r>
      <w:r>
        <w:rPr>
          <w:rFonts w:eastAsiaTheme="minorEastAsia" w:cstheme="minorBidi"/>
          <w:b w:val="0"/>
          <w:bCs w:val="0"/>
          <w:noProof/>
          <w:lang w:val="de-CH"/>
        </w:rPr>
        <w:tab/>
      </w:r>
      <w:r w:rsidRPr="00705DAB">
        <w:rPr>
          <w:noProof/>
          <w:lang w:val="de-CH"/>
        </w:rPr>
        <w:t>Dauer der Iteration</w:t>
      </w:r>
      <w:r>
        <w:rPr>
          <w:noProof/>
        </w:rPr>
        <w:tab/>
      </w:r>
      <w:r>
        <w:rPr>
          <w:noProof/>
        </w:rPr>
        <w:fldChar w:fldCharType="begin"/>
      </w:r>
      <w:r>
        <w:rPr>
          <w:noProof/>
        </w:rPr>
        <w:instrText xml:space="preserve"> PAGEREF _Toc366155163 \h </w:instrText>
      </w:r>
      <w:r>
        <w:rPr>
          <w:noProof/>
        </w:rPr>
      </w:r>
      <w:r>
        <w:rPr>
          <w:noProof/>
        </w:rPr>
        <w:fldChar w:fldCharType="separate"/>
      </w:r>
      <w:r>
        <w:rPr>
          <w:noProof/>
        </w:rPr>
        <w:t>32</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11.3.3.</w:t>
      </w:r>
      <w:r>
        <w:rPr>
          <w:rFonts w:eastAsiaTheme="minorEastAsia" w:cstheme="minorBidi"/>
          <w:b w:val="0"/>
          <w:bCs w:val="0"/>
          <w:noProof/>
          <w:lang w:val="de-CH"/>
        </w:rPr>
        <w:tab/>
      </w:r>
      <w:r w:rsidRPr="00705DAB">
        <w:rPr>
          <w:noProof/>
          <w:lang w:val="de-CH"/>
        </w:rPr>
        <w:t>Resultate</w:t>
      </w:r>
      <w:r>
        <w:rPr>
          <w:noProof/>
        </w:rPr>
        <w:tab/>
      </w:r>
      <w:r>
        <w:rPr>
          <w:noProof/>
        </w:rPr>
        <w:fldChar w:fldCharType="begin"/>
      </w:r>
      <w:r>
        <w:rPr>
          <w:noProof/>
        </w:rPr>
        <w:instrText xml:space="preserve"> PAGEREF _Toc366155164 \h </w:instrText>
      </w:r>
      <w:r>
        <w:rPr>
          <w:noProof/>
        </w:rPr>
      </w:r>
      <w:r>
        <w:rPr>
          <w:noProof/>
        </w:rPr>
        <w:fldChar w:fldCharType="separate"/>
      </w:r>
      <w:r>
        <w:rPr>
          <w:noProof/>
        </w:rPr>
        <w:t>32</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11.3.4.</w:t>
      </w:r>
      <w:r>
        <w:rPr>
          <w:rFonts w:eastAsiaTheme="minorEastAsia" w:cstheme="minorBidi"/>
          <w:b w:val="0"/>
          <w:bCs w:val="0"/>
          <w:noProof/>
          <w:lang w:val="de-CH"/>
        </w:rPr>
        <w:tab/>
      </w:r>
      <w:r w:rsidRPr="00705DAB">
        <w:rPr>
          <w:noProof/>
          <w:lang w:val="de-CH"/>
        </w:rPr>
        <w:t>Test</w:t>
      </w:r>
      <w:r>
        <w:rPr>
          <w:noProof/>
        </w:rPr>
        <w:tab/>
      </w:r>
      <w:r>
        <w:rPr>
          <w:noProof/>
        </w:rPr>
        <w:fldChar w:fldCharType="begin"/>
      </w:r>
      <w:r>
        <w:rPr>
          <w:noProof/>
        </w:rPr>
        <w:instrText xml:space="preserve"> PAGEREF _Toc366155165 \h </w:instrText>
      </w:r>
      <w:r>
        <w:rPr>
          <w:noProof/>
        </w:rPr>
      </w:r>
      <w:r>
        <w:rPr>
          <w:noProof/>
        </w:rPr>
        <w:fldChar w:fldCharType="separate"/>
      </w:r>
      <w:r>
        <w:rPr>
          <w:noProof/>
        </w:rPr>
        <w:t>34</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11.3.5.</w:t>
      </w:r>
      <w:r>
        <w:rPr>
          <w:rFonts w:eastAsiaTheme="minorEastAsia" w:cstheme="minorBidi"/>
          <w:b w:val="0"/>
          <w:bCs w:val="0"/>
          <w:noProof/>
          <w:lang w:val="de-CH"/>
        </w:rPr>
        <w:tab/>
      </w:r>
      <w:r w:rsidRPr="00705DAB">
        <w:rPr>
          <w:noProof/>
          <w:lang w:val="de-CH"/>
        </w:rPr>
        <w:t>Probleme</w:t>
      </w:r>
      <w:r>
        <w:rPr>
          <w:noProof/>
        </w:rPr>
        <w:tab/>
      </w:r>
      <w:r>
        <w:rPr>
          <w:noProof/>
        </w:rPr>
        <w:fldChar w:fldCharType="begin"/>
      </w:r>
      <w:r>
        <w:rPr>
          <w:noProof/>
        </w:rPr>
        <w:instrText xml:space="preserve"> PAGEREF _Toc366155166 \h </w:instrText>
      </w:r>
      <w:r>
        <w:rPr>
          <w:noProof/>
        </w:rPr>
      </w:r>
      <w:r>
        <w:rPr>
          <w:noProof/>
        </w:rPr>
        <w:fldChar w:fldCharType="separate"/>
      </w:r>
      <w:r>
        <w:rPr>
          <w:noProof/>
        </w:rPr>
        <w:t>34</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11.3.1.</w:t>
      </w:r>
      <w:r>
        <w:rPr>
          <w:rFonts w:eastAsiaTheme="minorEastAsia" w:cstheme="minorBidi"/>
          <w:b w:val="0"/>
          <w:bCs w:val="0"/>
          <w:noProof/>
          <w:lang w:val="de-CH"/>
        </w:rPr>
        <w:tab/>
      </w:r>
      <w:r w:rsidRPr="00705DAB">
        <w:rPr>
          <w:noProof/>
          <w:lang w:val="de-CH"/>
        </w:rPr>
        <w:t>Erfahrungen</w:t>
      </w:r>
      <w:r>
        <w:rPr>
          <w:noProof/>
        </w:rPr>
        <w:tab/>
      </w:r>
      <w:r>
        <w:rPr>
          <w:noProof/>
        </w:rPr>
        <w:fldChar w:fldCharType="begin"/>
      </w:r>
      <w:r>
        <w:rPr>
          <w:noProof/>
        </w:rPr>
        <w:instrText xml:space="preserve"> PAGEREF _Toc366155167 \h </w:instrText>
      </w:r>
      <w:r>
        <w:rPr>
          <w:noProof/>
        </w:rPr>
      </w:r>
      <w:r>
        <w:rPr>
          <w:noProof/>
        </w:rPr>
        <w:fldChar w:fldCharType="separate"/>
      </w:r>
      <w:r>
        <w:rPr>
          <w:noProof/>
        </w:rPr>
        <w:t>35</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11.3.2.</w:t>
      </w:r>
      <w:r>
        <w:rPr>
          <w:rFonts w:eastAsiaTheme="minorEastAsia" w:cstheme="minorBidi"/>
          <w:b w:val="0"/>
          <w:bCs w:val="0"/>
          <w:noProof/>
          <w:lang w:val="de-CH"/>
        </w:rPr>
        <w:tab/>
      </w:r>
      <w:r w:rsidRPr="00705DAB">
        <w:rPr>
          <w:noProof/>
          <w:lang w:val="de-CH"/>
        </w:rPr>
        <w:t>Risikobeurteilung</w:t>
      </w:r>
      <w:r>
        <w:rPr>
          <w:noProof/>
        </w:rPr>
        <w:tab/>
      </w:r>
      <w:r>
        <w:rPr>
          <w:noProof/>
        </w:rPr>
        <w:fldChar w:fldCharType="begin"/>
      </w:r>
      <w:r>
        <w:rPr>
          <w:noProof/>
        </w:rPr>
        <w:instrText xml:space="preserve"> PAGEREF _Toc366155168 \h </w:instrText>
      </w:r>
      <w:r>
        <w:rPr>
          <w:noProof/>
        </w:rPr>
      </w:r>
      <w:r>
        <w:rPr>
          <w:noProof/>
        </w:rPr>
        <w:fldChar w:fldCharType="separate"/>
      </w:r>
      <w:r>
        <w:rPr>
          <w:noProof/>
        </w:rPr>
        <w:t>35</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11.3.3.</w:t>
      </w:r>
      <w:r>
        <w:rPr>
          <w:rFonts w:eastAsiaTheme="minorEastAsia" w:cstheme="minorBidi"/>
          <w:b w:val="0"/>
          <w:bCs w:val="0"/>
          <w:noProof/>
          <w:lang w:val="de-CH"/>
        </w:rPr>
        <w:tab/>
      </w:r>
      <w:r w:rsidRPr="00705DAB">
        <w:rPr>
          <w:noProof/>
          <w:lang w:val="de-CH"/>
        </w:rPr>
        <w:t>Massnahmen</w:t>
      </w:r>
      <w:r>
        <w:rPr>
          <w:noProof/>
        </w:rPr>
        <w:tab/>
      </w:r>
      <w:r>
        <w:rPr>
          <w:noProof/>
        </w:rPr>
        <w:fldChar w:fldCharType="begin"/>
      </w:r>
      <w:r>
        <w:rPr>
          <w:noProof/>
        </w:rPr>
        <w:instrText xml:space="preserve"> PAGEREF _Toc366155169 \h </w:instrText>
      </w:r>
      <w:r>
        <w:rPr>
          <w:noProof/>
        </w:rPr>
      </w:r>
      <w:r>
        <w:rPr>
          <w:noProof/>
        </w:rPr>
        <w:fldChar w:fldCharType="separate"/>
      </w:r>
      <w:r>
        <w:rPr>
          <w:noProof/>
        </w:rPr>
        <w:t>36</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11.3.4.</w:t>
      </w:r>
      <w:r>
        <w:rPr>
          <w:rFonts w:eastAsiaTheme="minorEastAsia" w:cstheme="minorBidi"/>
          <w:b w:val="0"/>
          <w:bCs w:val="0"/>
          <w:noProof/>
          <w:lang w:val="de-CH"/>
        </w:rPr>
        <w:tab/>
      </w:r>
      <w:r w:rsidRPr="00705DAB">
        <w:rPr>
          <w:noProof/>
          <w:lang w:val="de-CH"/>
        </w:rPr>
        <w:t>Fazit</w:t>
      </w:r>
      <w:r>
        <w:rPr>
          <w:noProof/>
        </w:rPr>
        <w:tab/>
      </w:r>
      <w:r>
        <w:rPr>
          <w:noProof/>
        </w:rPr>
        <w:fldChar w:fldCharType="begin"/>
      </w:r>
      <w:r>
        <w:rPr>
          <w:noProof/>
        </w:rPr>
        <w:instrText xml:space="preserve"> PAGEREF _Toc366155170 \h </w:instrText>
      </w:r>
      <w:r>
        <w:rPr>
          <w:noProof/>
        </w:rPr>
      </w:r>
      <w:r>
        <w:rPr>
          <w:noProof/>
        </w:rPr>
        <w:fldChar w:fldCharType="separate"/>
      </w:r>
      <w:r>
        <w:rPr>
          <w:noProof/>
        </w:rPr>
        <w:t>36</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11.4.</w:t>
      </w:r>
      <w:r>
        <w:rPr>
          <w:rFonts w:eastAsiaTheme="minorEastAsia" w:cstheme="minorBidi"/>
          <w:b w:val="0"/>
          <w:bCs w:val="0"/>
          <w:noProof/>
          <w:lang w:val="de-CH"/>
        </w:rPr>
        <w:tab/>
      </w:r>
      <w:r w:rsidRPr="00705DAB">
        <w:rPr>
          <w:noProof/>
          <w:lang w:val="de-CH"/>
        </w:rPr>
        <w:t>Aspekt „Services“</w:t>
      </w:r>
      <w:r>
        <w:rPr>
          <w:noProof/>
        </w:rPr>
        <w:tab/>
      </w:r>
      <w:r>
        <w:rPr>
          <w:noProof/>
        </w:rPr>
        <w:fldChar w:fldCharType="begin"/>
      </w:r>
      <w:r>
        <w:rPr>
          <w:noProof/>
        </w:rPr>
        <w:instrText xml:space="preserve"> PAGEREF _Toc366155171 \h </w:instrText>
      </w:r>
      <w:r>
        <w:rPr>
          <w:noProof/>
        </w:rPr>
      </w:r>
      <w:r>
        <w:rPr>
          <w:noProof/>
        </w:rPr>
        <w:fldChar w:fldCharType="separate"/>
      </w:r>
      <w:r>
        <w:rPr>
          <w:noProof/>
        </w:rPr>
        <w:t>37</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11.4.1.</w:t>
      </w:r>
      <w:r>
        <w:rPr>
          <w:rFonts w:eastAsiaTheme="minorEastAsia" w:cstheme="minorBidi"/>
          <w:b w:val="0"/>
          <w:bCs w:val="0"/>
          <w:noProof/>
          <w:lang w:val="de-CH"/>
        </w:rPr>
        <w:tab/>
      </w:r>
      <w:r w:rsidRPr="00705DAB">
        <w:rPr>
          <w:noProof/>
          <w:lang w:val="de-CH"/>
        </w:rPr>
        <w:t>Definition Abnahmekriterien</w:t>
      </w:r>
      <w:r>
        <w:rPr>
          <w:noProof/>
        </w:rPr>
        <w:tab/>
      </w:r>
      <w:r>
        <w:rPr>
          <w:noProof/>
        </w:rPr>
        <w:fldChar w:fldCharType="begin"/>
      </w:r>
      <w:r>
        <w:rPr>
          <w:noProof/>
        </w:rPr>
        <w:instrText xml:space="preserve"> PAGEREF _Toc366155172 \h </w:instrText>
      </w:r>
      <w:r>
        <w:rPr>
          <w:noProof/>
        </w:rPr>
      </w:r>
      <w:r>
        <w:rPr>
          <w:noProof/>
        </w:rPr>
        <w:fldChar w:fldCharType="separate"/>
      </w:r>
      <w:r>
        <w:rPr>
          <w:noProof/>
        </w:rPr>
        <w:t>37</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11.4.2.</w:t>
      </w:r>
      <w:r>
        <w:rPr>
          <w:rFonts w:eastAsiaTheme="minorEastAsia" w:cstheme="minorBidi"/>
          <w:b w:val="0"/>
          <w:bCs w:val="0"/>
          <w:noProof/>
          <w:lang w:val="de-CH"/>
        </w:rPr>
        <w:tab/>
      </w:r>
      <w:r w:rsidRPr="00705DAB">
        <w:rPr>
          <w:noProof/>
          <w:lang w:val="de-CH"/>
        </w:rPr>
        <w:t>Dauer der Iteration</w:t>
      </w:r>
      <w:r>
        <w:rPr>
          <w:noProof/>
        </w:rPr>
        <w:tab/>
      </w:r>
      <w:r>
        <w:rPr>
          <w:noProof/>
        </w:rPr>
        <w:fldChar w:fldCharType="begin"/>
      </w:r>
      <w:r>
        <w:rPr>
          <w:noProof/>
        </w:rPr>
        <w:instrText xml:space="preserve"> PAGEREF _Toc366155173 \h </w:instrText>
      </w:r>
      <w:r>
        <w:rPr>
          <w:noProof/>
        </w:rPr>
      </w:r>
      <w:r>
        <w:rPr>
          <w:noProof/>
        </w:rPr>
        <w:fldChar w:fldCharType="separate"/>
      </w:r>
      <w:r>
        <w:rPr>
          <w:noProof/>
        </w:rPr>
        <w:t>37</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11.4.1.</w:t>
      </w:r>
      <w:r>
        <w:rPr>
          <w:rFonts w:eastAsiaTheme="minorEastAsia" w:cstheme="minorBidi"/>
          <w:b w:val="0"/>
          <w:bCs w:val="0"/>
          <w:noProof/>
          <w:lang w:val="de-CH"/>
        </w:rPr>
        <w:tab/>
      </w:r>
      <w:r w:rsidRPr="00705DAB">
        <w:rPr>
          <w:noProof/>
          <w:lang w:val="de-CH"/>
        </w:rPr>
        <w:t>Resultate</w:t>
      </w:r>
      <w:r>
        <w:rPr>
          <w:noProof/>
        </w:rPr>
        <w:tab/>
      </w:r>
      <w:r>
        <w:rPr>
          <w:noProof/>
        </w:rPr>
        <w:fldChar w:fldCharType="begin"/>
      </w:r>
      <w:r>
        <w:rPr>
          <w:noProof/>
        </w:rPr>
        <w:instrText xml:space="preserve"> PAGEREF _Toc366155174 \h </w:instrText>
      </w:r>
      <w:r>
        <w:rPr>
          <w:noProof/>
        </w:rPr>
      </w:r>
      <w:r>
        <w:rPr>
          <w:noProof/>
        </w:rPr>
        <w:fldChar w:fldCharType="separate"/>
      </w:r>
      <w:r>
        <w:rPr>
          <w:noProof/>
        </w:rPr>
        <w:t>37</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11.4.2.</w:t>
      </w:r>
      <w:r>
        <w:rPr>
          <w:rFonts w:eastAsiaTheme="minorEastAsia" w:cstheme="minorBidi"/>
          <w:b w:val="0"/>
          <w:bCs w:val="0"/>
          <w:noProof/>
          <w:lang w:val="de-CH"/>
        </w:rPr>
        <w:tab/>
      </w:r>
      <w:r w:rsidRPr="00705DAB">
        <w:rPr>
          <w:noProof/>
          <w:lang w:val="de-CH"/>
        </w:rPr>
        <w:t>Test</w:t>
      </w:r>
      <w:r>
        <w:rPr>
          <w:noProof/>
        </w:rPr>
        <w:tab/>
      </w:r>
      <w:r>
        <w:rPr>
          <w:noProof/>
        </w:rPr>
        <w:fldChar w:fldCharType="begin"/>
      </w:r>
      <w:r>
        <w:rPr>
          <w:noProof/>
        </w:rPr>
        <w:instrText xml:space="preserve"> PAGEREF _Toc366155175 \h </w:instrText>
      </w:r>
      <w:r>
        <w:rPr>
          <w:noProof/>
        </w:rPr>
      </w:r>
      <w:r>
        <w:rPr>
          <w:noProof/>
        </w:rPr>
        <w:fldChar w:fldCharType="separate"/>
      </w:r>
      <w:r>
        <w:rPr>
          <w:noProof/>
        </w:rPr>
        <w:t>38</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11.4.3.</w:t>
      </w:r>
      <w:r>
        <w:rPr>
          <w:rFonts w:eastAsiaTheme="minorEastAsia" w:cstheme="minorBidi"/>
          <w:b w:val="0"/>
          <w:bCs w:val="0"/>
          <w:noProof/>
          <w:lang w:val="de-CH"/>
        </w:rPr>
        <w:tab/>
      </w:r>
      <w:r w:rsidRPr="00705DAB">
        <w:rPr>
          <w:noProof/>
          <w:lang w:val="de-CH"/>
        </w:rPr>
        <w:t>Probleme</w:t>
      </w:r>
      <w:r>
        <w:rPr>
          <w:noProof/>
        </w:rPr>
        <w:tab/>
      </w:r>
      <w:r>
        <w:rPr>
          <w:noProof/>
        </w:rPr>
        <w:fldChar w:fldCharType="begin"/>
      </w:r>
      <w:r>
        <w:rPr>
          <w:noProof/>
        </w:rPr>
        <w:instrText xml:space="preserve"> PAGEREF _Toc366155176 \h </w:instrText>
      </w:r>
      <w:r>
        <w:rPr>
          <w:noProof/>
        </w:rPr>
      </w:r>
      <w:r>
        <w:rPr>
          <w:noProof/>
        </w:rPr>
        <w:fldChar w:fldCharType="separate"/>
      </w:r>
      <w:r>
        <w:rPr>
          <w:noProof/>
        </w:rPr>
        <w:t>40</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11.4.1.</w:t>
      </w:r>
      <w:r>
        <w:rPr>
          <w:rFonts w:eastAsiaTheme="minorEastAsia" w:cstheme="minorBidi"/>
          <w:b w:val="0"/>
          <w:bCs w:val="0"/>
          <w:noProof/>
          <w:lang w:val="de-CH"/>
        </w:rPr>
        <w:tab/>
      </w:r>
      <w:r w:rsidRPr="00705DAB">
        <w:rPr>
          <w:noProof/>
          <w:lang w:val="de-CH"/>
        </w:rPr>
        <w:t>Erfahrungen</w:t>
      </w:r>
      <w:r>
        <w:rPr>
          <w:noProof/>
        </w:rPr>
        <w:tab/>
      </w:r>
      <w:r>
        <w:rPr>
          <w:noProof/>
        </w:rPr>
        <w:fldChar w:fldCharType="begin"/>
      </w:r>
      <w:r>
        <w:rPr>
          <w:noProof/>
        </w:rPr>
        <w:instrText xml:space="preserve"> PAGEREF _Toc366155177 \h </w:instrText>
      </w:r>
      <w:r>
        <w:rPr>
          <w:noProof/>
        </w:rPr>
      </w:r>
      <w:r>
        <w:rPr>
          <w:noProof/>
        </w:rPr>
        <w:fldChar w:fldCharType="separate"/>
      </w:r>
      <w:r>
        <w:rPr>
          <w:noProof/>
        </w:rPr>
        <w:t>40</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11.4.2.</w:t>
      </w:r>
      <w:r>
        <w:rPr>
          <w:rFonts w:eastAsiaTheme="minorEastAsia" w:cstheme="minorBidi"/>
          <w:b w:val="0"/>
          <w:bCs w:val="0"/>
          <w:noProof/>
          <w:lang w:val="de-CH"/>
        </w:rPr>
        <w:tab/>
      </w:r>
      <w:r w:rsidRPr="00705DAB">
        <w:rPr>
          <w:noProof/>
          <w:lang w:val="de-CH"/>
        </w:rPr>
        <w:t>Risikobeurteilung</w:t>
      </w:r>
      <w:r>
        <w:rPr>
          <w:noProof/>
        </w:rPr>
        <w:tab/>
      </w:r>
      <w:r>
        <w:rPr>
          <w:noProof/>
        </w:rPr>
        <w:fldChar w:fldCharType="begin"/>
      </w:r>
      <w:r>
        <w:rPr>
          <w:noProof/>
        </w:rPr>
        <w:instrText xml:space="preserve"> PAGEREF _Toc366155178 \h </w:instrText>
      </w:r>
      <w:r>
        <w:rPr>
          <w:noProof/>
        </w:rPr>
      </w:r>
      <w:r>
        <w:rPr>
          <w:noProof/>
        </w:rPr>
        <w:fldChar w:fldCharType="separate"/>
      </w:r>
      <w:r>
        <w:rPr>
          <w:noProof/>
        </w:rPr>
        <w:t>41</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lastRenderedPageBreak/>
        <w:t>11.4.3.</w:t>
      </w:r>
      <w:r>
        <w:rPr>
          <w:rFonts w:eastAsiaTheme="minorEastAsia" w:cstheme="minorBidi"/>
          <w:b w:val="0"/>
          <w:bCs w:val="0"/>
          <w:noProof/>
          <w:lang w:val="de-CH"/>
        </w:rPr>
        <w:tab/>
      </w:r>
      <w:r w:rsidRPr="00705DAB">
        <w:rPr>
          <w:noProof/>
          <w:lang w:val="de-CH"/>
        </w:rPr>
        <w:t>Massnahmen</w:t>
      </w:r>
      <w:r>
        <w:rPr>
          <w:noProof/>
        </w:rPr>
        <w:tab/>
      </w:r>
      <w:r>
        <w:rPr>
          <w:noProof/>
        </w:rPr>
        <w:fldChar w:fldCharType="begin"/>
      </w:r>
      <w:r>
        <w:rPr>
          <w:noProof/>
        </w:rPr>
        <w:instrText xml:space="preserve"> PAGEREF _Toc366155179 \h </w:instrText>
      </w:r>
      <w:r>
        <w:rPr>
          <w:noProof/>
        </w:rPr>
      </w:r>
      <w:r>
        <w:rPr>
          <w:noProof/>
        </w:rPr>
        <w:fldChar w:fldCharType="separate"/>
      </w:r>
      <w:r>
        <w:rPr>
          <w:noProof/>
        </w:rPr>
        <w:t>41</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11.4.4.</w:t>
      </w:r>
      <w:r>
        <w:rPr>
          <w:rFonts w:eastAsiaTheme="minorEastAsia" w:cstheme="minorBidi"/>
          <w:b w:val="0"/>
          <w:bCs w:val="0"/>
          <w:noProof/>
          <w:lang w:val="de-CH"/>
        </w:rPr>
        <w:tab/>
      </w:r>
      <w:r w:rsidRPr="00705DAB">
        <w:rPr>
          <w:noProof/>
          <w:lang w:val="de-CH"/>
        </w:rPr>
        <w:t>Fazit</w:t>
      </w:r>
      <w:r>
        <w:rPr>
          <w:noProof/>
        </w:rPr>
        <w:tab/>
      </w:r>
      <w:r>
        <w:rPr>
          <w:noProof/>
        </w:rPr>
        <w:fldChar w:fldCharType="begin"/>
      </w:r>
      <w:r>
        <w:rPr>
          <w:noProof/>
        </w:rPr>
        <w:instrText xml:space="preserve"> PAGEREF _Toc366155180 \h </w:instrText>
      </w:r>
      <w:r>
        <w:rPr>
          <w:noProof/>
        </w:rPr>
      </w:r>
      <w:r>
        <w:rPr>
          <w:noProof/>
        </w:rPr>
        <w:fldChar w:fldCharType="separate"/>
      </w:r>
      <w:r>
        <w:rPr>
          <w:noProof/>
        </w:rPr>
        <w:t>41</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12.</w:t>
      </w:r>
      <w:r>
        <w:rPr>
          <w:rFonts w:eastAsiaTheme="minorEastAsia" w:cstheme="minorBidi"/>
          <w:b w:val="0"/>
          <w:bCs w:val="0"/>
          <w:noProof/>
          <w:lang w:val="de-CH"/>
        </w:rPr>
        <w:tab/>
      </w:r>
      <w:r w:rsidRPr="00705DAB">
        <w:rPr>
          <w:noProof/>
          <w:lang w:val="de-CH"/>
        </w:rPr>
        <w:t>Aspekt Application Model vs. Advisors</w:t>
      </w:r>
      <w:r>
        <w:rPr>
          <w:noProof/>
        </w:rPr>
        <w:tab/>
      </w:r>
      <w:r>
        <w:rPr>
          <w:noProof/>
        </w:rPr>
        <w:fldChar w:fldCharType="begin"/>
      </w:r>
      <w:r>
        <w:rPr>
          <w:noProof/>
        </w:rPr>
        <w:instrText xml:space="preserve"> PAGEREF _Toc366155181 \h </w:instrText>
      </w:r>
      <w:r>
        <w:rPr>
          <w:noProof/>
        </w:rPr>
      </w:r>
      <w:r>
        <w:rPr>
          <w:noProof/>
        </w:rPr>
        <w:fldChar w:fldCharType="separate"/>
      </w:r>
      <w:r>
        <w:rPr>
          <w:noProof/>
        </w:rPr>
        <w:t>42</w:t>
      </w:r>
      <w:r>
        <w:rPr>
          <w:noProof/>
        </w:rPr>
        <w:fldChar w:fldCharType="end"/>
      </w:r>
    </w:p>
    <w:p w:rsidR="00481BF8" w:rsidRDefault="00481BF8">
      <w:pPr>
        <w:pStyle w:val="Verzeichnis2"/>
        <w:tabs>
          <w:tab w:val="left" w:pos="1200"/>
          <w:tab w:val="right" w:leader="underscore" w:pos="9355"/>
        </w:tabs>
        <w:rPr>
          <w:rFonts w:eastAsiaTheme="minorEastAsia" w:cstheme="minorBidi"/>
          <w:b w:val="0"/>
          <w:bCs w:val="0"/>
          <w:noProof/>
          <w:lang w:val="de-CH"/>
        </w:rPr>
      </w:pPr>
      <w:r w:rsidRPr="00705DAB">
        <w:rPr>
          <w:noProof/>
          <w:lang w:val="de-CH"/>
        </w:rPr>
        <w:t>12.1.1.</w:t>
      </w:r>
      <w:r>
        <w:rPr>
          <w:rFonts w:eastAsiaTheme="minorEastAsia" w:cstheme="minorBidi"/>
          <w:b w:val="0"/>
          <w:bCs w:val="0"/>
          <w:noProof/>
          <w:lang w:val="de-CH"/>
        </w:rPr>
        <w:tab/>
      </w:r>
      <w:r w:rsidRPr="00705DAB">
        <w:rPr>
          <w:noProof/>
          <w:lang w:val="de-CH"/>
        </w:rPr>
        <w:t>Dauer der Iteration</w:t>
      </w:r>
      <w:r>
        <w:rPr>
          <w:noProof/>
        </w:rPr>
        <w:tab/>
      </w:r>
      <w:r>
        <w:rPr>
          <w:noProof/>
        </w:rPr>
        <w:fldChar w:fldCharType="begin"/>
      </w:r>
      <w:r>
        <w:rPr>
          <w:noProof/>
        </w:rPr>
        <w:instrText xml:space="preserve"> PAGEREF _Toc366155182 \h </w:instrText>
      </w:r>
      <w:r>
        <w:rPr>
          <w:noProof/>
        </w:rPr>
      </w:r>
      <w:r>
        <w:rPr>
          <w:noProof/>
        </w:rPr>
        <w:fldChar w:fldCharType="separate"/>
      </w:r>
      <w:r>
        <w:rPr>
          <w:noProof/>
        </w:rPr>
        <w:t>42</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13.</w:t>
      </w:r>
      <w:r>
        <w:rPr>
          <w:rFonts w:eastAsiaTheme="minorEastAsia" w:cstheme="minorBidi"/>
          <w:b w:val="0"/>
          <w:bCs w:val="0"/>
          <w:noProof/>
          <w:lang w:val="de-CH"/>
        </w:rPr>
        <w:tab/>
      </w:r>
      <w:r w:rsidRPr="00705DAB">
        <w:rPr>
          <w:noProof/>
          <w:lang w:val="de-CH"/>
        </w:rPr>
        <w:t>Aufräum-Iteration</w:t>
      </w:r>
      <w:r>
        <w:rPr>
          <w:noProof/>
        </w:rPr>
        <w:tab/>
      </w:r>
      <w:r>
        <w:rPr>
          <w:noProof/>
        </w:rPr>
        <w:fldChar w:fldCharType="begin"/>
      </w:r>
      <w:r>
        <w:rPr>
          <w:noProof/>
        </w:rPr>
        <w:instrText xml:space="preserve"> PAGEREF _Toc366155183 \h </w:instrText>
      </w:r>
      <w:r>
        <w:rPr>
          <w:noProof/>
        </w:rPr>
      </w:r>
      <w:r>
        <w:rPr>
          <w:noProof/>
        </w:rPr>
        <w:fldChar w:fldCharType="separate"/>
      </w:r>
      <w:r>
        <w:rPr>
          <w:noProof/>
        </w:rPr>
        <w:t>42</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14.</w:t>
      </w:r>
      <w:r>
        <w:rPr>
          <w:rFonts w:eastAsiaTheme="minorEastAsia" w:cstheme="minorBidi"/>
          <w:b w:val="0"/>
          <w:bCs w:val="0"/>
          <w:noProof/>
          <w:lang w:val="de-CH"/>
        </w:rPr>
        <w:tab/>
      </w:r>
      <w:r w:rsidRPr="00705DAB">
        <w:rPr>
          <w:noProof/>
          <w:lang w:val="de-CH"/>
        </w:rPr>
        <w:t>Zwischenreview</w:t>
      </w:r>
      <w:r>
        <w:rPr>
          <w:noProof/>
        </w:rPr>
        <w:tab/>
      </w:r>
      <w:r>
        <w:rPr>
          <w:noProof/>
        </w:rPr>
        <w:fldChar w:fldCharType="begin"/>
      </w:r>
      <w:r>
        <w:rPr>
          <w:noProof/>
        </w:rPr>
        <w:instrText xml:space="preserve"> PAGEREF _Toc366155184 \h </w:instrText>
      </w:r>
      <w:r>
        <w:rPr>
          <w:noProof/>
        </w:rPr>
      </w:r>
      <w:r>
        <w:rPr>
          <w:noProof/>
        </w:rPr>
        <w:fldChar w:fldCharType="separate"/>
      </w:r>
      <w:r>
        <w:rPr>
          <w:noProof/>
        </w:rPr>
        <w:t>42</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15.</w:t>
      </w:r>
      <w:r>
        <w:rPr>
          <w:rFonts w:eastAsiaTheme="minorEastAsia" w:cstheme="minorBidi"/>
          <w:b w:val="0"/>
          <w:bCs w:val="0"/>
          <w:noProof/>
          <w:lang w:val="de-CH"/>
        </w:rPr>
        <w:tab/>
      </w:r>
      <w:r w:rsidRPr="00705DAB">
        <w:rPr>
          <w:noProof/>
          <w:lang w:val="de-CH"/>
        </w:rPr>
        <w:t>Schlussreview</w:t>
      </w:r>
      <w:r>
        <w:rPr>
          <w:noProof/>
        </w:rPr>
        <w:tab/>
      </w:r>
      <w:r>
        <w:rPr>
          <w:noProof/>
        </w:rPr>
        <w:fldChar w:fldCharType="begin"/>
      </w:r>
      <w:r>
        <w:rPr>
          <w:noProof/>
        </w:rPr>
        <w:instrText xml:space="preserve"> PAGEREF _Toc366155185 \h </w:instrText>
      </w:r>
      <w:r>
        <w:rPr>
          <w:noProof/>
        </w:rPr>
      </w:r>
      <w:r>
        <w:rPr>
          <w:noProof/>
        </w:rPr>
        <w:fldChar w:fldCharType="separate"/>
      </w:r>
      <w:r>
        <w:rPr>
          <w:noProof/>
        </w:rPr>
        <w:t>42</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16.</w:t>
      </w:r>
      <w:r>
        <w:rPr>
          <w:rFonts w:eastAsiaTheme="minorEastAsia" w:cstheme="minorBidi"/>
          <w:b w:val="0"/>
          <w:bCs w:val="0"/>
          <w:noProof/>
          <w:lang w:val="de-CH"/>
        </w:rPr>
        <w:tab/>
      </w:r>
      <w:r w:rsidRPr="00705DAB">
        <w:rPr>
          <w:noProof/>
          <w:lang w:val="de-CH"/>
        </w:rPr>
        <w:t>Präsentation</w:t>
      </w:r>
      <w:r>
        <w:rPr>
          <w:noProof/>
        </w:rPr>
        <w:tab/>
      </w:r>
      <w:r>
        <w:rPr>
          <w:noProof/>
        </w:rPr>
        <w:fldChar w:fldCharType="begin"/>
      </w:r>
      <w:r>
        <w:rPr>
          <w:noProof/>
        </w:rPr>
        <w:instrText xml:space="preserve"> PAGEREF _Toc366155186 \h </w:instrText>
      </w:r>
      <w:r>
        <w:rPr>
          <w:noProof/>
        </w:rPr>
      </w:r>
      <w:r>
        <w:rPr>
          <w:noProof/>
        </w:rPr>
        <w:fldChar w:fldCharType="separate"/>
      </w:r>
      <w:r>
        <w:rPr>
          <w:noProof/>
        </w:rPr>
        <w:t>43</w:t>
      </w:r>
      <w:r>
        <w:rPr>
          <w:noProof/>
        </w:rPr>
        <w:fldChar w:fldCharType="end"/>
      </w:r>
    </w:p>
    <w:p w:rsidR="00481BF8" w:rsidRDefault="00481BF8">
      <w:pPr>
        <w:pStyle w:val="Verzeichnis1"/>
        <w:tabs>
          <w:tab w:val="right" w:leader="underscore" w:pos="9355"/>
        </w:tabs>
        <w:rPr>
          <w:rFonts w:eastAsiaTheme="minorEastAsia" w:cstheme="minorBidi"/>
          <w:b w:val="0"/>
          <w:bCs w:val="0"/>
          <w:i w:val="0"/>
          <w:iCs w:val="0"/>
          <w:noProof/>
          <w:sz w:val="22"/>
          <w:szCs w:val="22"/>
          <w:lang w:val="de-CH"/>
        </w:rPr>
      </w:pPr>
      <w:r w:rsidRPr="00705DAB">
        <w:rPr>
          <w:noProof/>
          <w:color w:val="BD7E00"/>
        </w:rPr>
        <w:t>Beurteilungskriterien für Diplompräsentationen</w:t>
      </w:r>
      <w:r>
        <w:rPr>
          <w:noProof/>
        </w:rPr>
        <w:tab/>
      </w:r>
      <w:r>
        <w:rPr>
          <w:noProof/>
        </w:rPr>
        <w:fldChar w:fldCharType="begin"/>
      </w:r>
      <w:r>
        <w:rPr>
          <w:noProof/>
        </w:rPr>
        <w:instrText xml:space="preserve"> PAGEREF _Toc366155187 \h </w:instrText>
      </w:r>
      <w:r>
        <w:rPr>
          <w:noProof/>
        </w:rPr>
      </w:r>
      <w:r>
        <w:rPr>
          <w:noProof/>
        </w:rPr>
        <w:fldChar w:fldCharType="separate"/>
      </w:r>
      <w:r>
        <w:rPr>
          <w:noProof/>
        </w:rPr>
        <w:t>43</w:t>
      </w:r>
      <w:r>
        <w:rPr>
          <w:noProof/>
        </w:rPr>
        <w:fldChar w:fldCharType="end"/>
      </w:r>
    </w:p>
    <w:p w:rsidR="00481BF8" w:rsidRDefault="00481BF8">
      <w:pPr>
        <w:pStyle w:val="Verzeichnis3"/>
        <w:tabs>
          <w:tab w:val="right" w:leader="underscore" w:pos="9355"/>
        </w:tabs>
        <w:rPr>
          <w:rFonts w:eastAsiaTheme="minorEastAsia" w:cstheme="minorBidi"/>
          <w:noProof/>
          <w:sz w:val="22"/>
          <w:szCs w:val="22"/>
          <w:lang w:val="de-CH"/>
        </w:rPr>
      </w:pPr>
      <w:r w:rsidRPr="00705DAB">
        <w:rPr>
          <w:noProof/>
          <w:color w:val="333333"/>
        </w:rPr>
        <w:t>1. Publikumskontakt</w:t>
      </w:r>
      <w:r>
        <w:rPr>
          <w:noProof/>
        </w:rPr>
        <w:tab/>
      </w:r>
      <w:r>
        <w:rPr>
          <w:noProof/>
        </w:rPr>
        <w:fldChar w:fldCharType="begin"/>
      </w:r>
      <w:r>
        <w:rPr>
          <w:noProof/>
        </w:rPr>
        <w:instrText xml:space="preserve"> PAGEREF _Toc366155188 \h </w:instrText>
      </w:r>
      <w:r>
        <w:rPr>
          <w:noProof/>
        </w:rPr>
      </w:r>
      <w:r>
        <w:rPr>
          <w:noProof/>
        </w:rPr>
        <w:fldChar w:fldCharType="separate"/>
      </w:r>
      <w:r>
        <w:rPr>
          <w:noProof/>
        </w:rPr>
        <w:t>43</w:t>
      </w:r>
      <w:r>
        <w:rPr>
          <w:noProof/>
        </w:rPr>
        <w:fldChar w:fldCharType="end"/>
      </w:r>
    </w:p>
    <w:p w:rsidR="00481BF8" w:rsidRDefault="00481BF8">
      <w:pPr>
        <w:pStyle w:val="Verzeichnis3"/>
        <w:tabs>
          <w:tab w:val="right" w:leader="underscore" w:pos="9355"/>
        </w:tabs>
        <w:rPr>
          <w:rFonts w:eastAsiaTheme="minorEastAsia" w:cstheme="minorBidi"/>
          <w:noProof/>
          <w:sz w:val="22"/>
          <w:szCs w:val="22"/>
          <w:lang w:val="de-CH"/>
        </w:rPr>
      </w:pPr>
      <w:r w:rsidRPr="00705DAB">
        <w:rPr>
          <w:noProof/>
          <w:color w:val="333333"/>
        </w:rPr>
        <w:t>2. Stimme</w:t>
      </w:r>
      <w:r>
        <w:rPr>
          <w:noProof/>
        </w:rPr>
        <w:tab/>
      </w:r>
      <w:r>
        <w:rPr>
          <w:noProof/>
        </w:rPr>
        <w:fldChar w:fldCharType="begin"/>
      </w:r>
      <w:r>
        <w:rPr>
          <w:noProof/>
        </w:rPr>
        <w:instrText xml:space="preserve"> PAGEREF _Toc366155189 \h </w:instrText>
      </w:r>
      <w:r>
        <w:rPr>
          <w:noProof/>
        </w:rPr>
      </w:r>
      <w:r>
        <w:rPr>
          <w:noProof/>
        </w:rPr>
        <w:fldChar w:fldCharType="separate"/>
      </w:r>
      <w:r>
        <w:rPr>
          <w:noProof/>
        </w:rPr>
        <w:t>43</w:t>
      </w:r>
      <w:r>
        <w:rPr>
          <w:noProof/>
        </w:rPr>
        <w:fldChar w:fldCharType="end"/>
      </w:r>
    </w:p>
    <w:p w:rsidR="00481BF8" w:rsidRDefault="00481BF8">
      <w:pPr>
        <w:pStyle w:val="Verzeichnis3"/>
        <w:tabs>
          <w:tab w:val="right" w:leader="underscore" w:pos="9355"/>
        </w:tabs>
        <w:rPr>
          <w:rFonts w:eastAsiaTheme="minorEastAsia" w:cstheme="minorBidi"/>
          <w:noProof/>
          <w:sz w:val="22"/>
          <w:szCs w:val="22"/>
          <w:lang w:val="de-CH"/>
        </w:rPr>
      </w:pPr>
      <w:r w:rsidRPr="00705DAB">
        <w:rPr>
          <w:noProof/>
          <w:color w:val="333333"/>
        </w:rPr>
        <w:t>3. Präsentationsmittel</w:t>
      </w:r>
      <w:r>
        <w:rPr>
          <w:noProof/>
        </w:rPr>
        <w:tab/>
      </w:r>
      <w:r>
        <w:rPr>
          <w:noProof/>
        </w:rPr>
        <w:fldChar w:fldCharType="begin"/>
      </w:r>
      <w:r>
        <w:rPr>
          <w:noProof/>
        </w:rPr>
        <w:instrText xml:space="preserve"> PAGEREF _Toc366155190 \h </w:instrText>
      </w:r>
      <w:r>
        <w:rPr>
          <w:noProof/>
        </w:rPr>
      </w:r>
      <w:r>
        <w:rPr>
          <w:noProof/>
        </w:rPr>
        <w:fldChar w:fldCharType="separate"/>
      </w:r>
      <w:r>
        <w:rPr>
          <w:noProof/>
        </w:rPr>
        <w:t>43</w:t>
      </w:r>
      <w:r>
        <w:rPr>
          <w:noProof/>
        </w:rPr>
        <w:fldChar w:fldCharType="end"/>
      </w:r>
    </w:p>
    <w:p w:rsidR="00481BF8" w:rsidRDefault="00481BF8">
      <w:pPr>
        <w:pStyle w:val="Verzeichnis3"/>
        <w:tabs>
          <w:tab w:val="right" w:leader="underscore" w:pos="9355"/>
        </w:tabs>
        <w:rPr>
          <w:rFonts w:eastAsiaTheme="minorEastAsia" w:cstheme="minorBidi"/>
          <w:noProof/>
          <w:sz w:val="22"/>
          <w:szCs w:val="22"/>
          <w:lang w:val="de-CH"/>
        </w:rPr>
      </w:pPr>
      <w:r w:rsidRPr="00705DAB">
        <w:rPr>
          <w:noProof/>
          <w:color w:val="333333"/>
        </w:rPr>
        <w:t>4. Aufbau / Gliederung</w:t>
      </w:r>
      <w:r>
        <w:rPr>
          <w:noProof/>
        </w:rPr>
        <w:tab/>
      </w:r>
      <w:r>
        <w:rPr>
          <w:noProof/>
        </w:rPr>
        <w:fldChar w:fldCharType="begin"/>
      </w:r>
      <w:r>
        <w:rPr>
          <w:noProof/>
        </w:rPr>
        <w:instrText xml:space="preserve"> PAGEREF _Toc366155191 \h </w:instrText>
      </w:r>
      <w:r>
        <w:rPr>
          <w:noProof/>
        </w:rPr>
      </w:r>
      <w:r>
        <w:rPr>
          <w:noProof/>
        </w:rPr>
        <w:fldChar w:fldCharType="separate"/>
      </w:r>
      <w:r>
        <w:rPr>
          <w:noProof/>
        </w:rPr>
        <w:t>43</w:t>
      </w:r>
      <w:r>
        <w:rPr>
          <w:noProof/>
        </w:rPr>
        <w:fldChar w:fldCharType="end"/>
      </w:r>
    </w:p>
    <w:p w:rsidR="00481BF8" w:rsidRDefault="00481BF8">
      <w:pPr>
        <w:pStyle w:val="Verzeichnis3"/>
        <w:tabs>
          <w:tab w:val="right" w:leader="underscore" w:pos="9355"/>
        </w:tabs>
        <w:rPr>
          <w:rFonts w:eastAsiaTheme="minorEastAsia" w:cstheme="minorBidi"/>
          <w:noProof/>
          <w:sz w:val="22"/>
          <w:szCs w:val="22"/>
          <w:lang w:val="de-CH"/>
        </w:rPr>
      </w:pPr>
      <w:r w:rsidRPr="00705DAB">
        <w:rPr>
          <w:noProof/>
          <w:color w:val="333333"/>
        </w:rPr>
        <w:t>5. Zeitmanagement</w:t>
      </w:r>
      <w:r>
        <w:rPr>
          <w:noProof/>
        </w:rPr>
        <w:tab/>
      </w:r>
      <w:r>
        <w:rPr>
          <w:noProof/>
        </w:rPr>
        <w:fldChar w:fldCharType="begin"/>
      </w:r>
      <w:r>
        <w:rPr>
          <w:noProof/>
        </w:rPr>
        <w:instrText xml:space="preserve"> PAGEREF _Toc366155192 \h </w:instrText>
      </w:r>
      <w:r>
        <w:rPr>
          <w:noProof/>
        </w:rPr>
      </w:r>
      <w:r>
        <w:rPr>
          <w:noProof/>
        </w:rPr>
        <w:fldChar w:fldCharType="separate"/>
      </w:r>
      <w:r>
        <w:rPr>
          <w:noProof/>
        </w:rPr>
        <w:t>43</w:t>
      </w:r>
      <w:r>
        <w:rPr>
          <w:noProof/>
        </w:rPr>
        <w:fldChar w:fldCharType="end"/>
      </w:r>
    </w:p>
    <w:p w:rsidR="00481BF8" w:rsidRDefault="00481BF8">
      <w:pPr>
        <w:pStyle w:val="Verzeichnis3"/>
        <w:tabs>
          <w:tab w:val="right" w:leader="underscore" w:pos="9355"/>
        </w:tabs>
        <w:rPr>
          <w:rFonts w:eastAsiaTheme="minorEastAsia" w:cstheme="minorBidi"/>
          <w:noProof/>
          <w:sz w:val="22"/>
          <w:szCs w:val="22"/>
          <w:lang w:val="de-CH"/>
        </w:rPr>
      </w:pPr>
      <w:r w:rsidRPr="00705DAB">
        <w:rPr>
          <w:noProof/>
          <w:color w:val="333333"/>
        </w:rPr>
        <w:t>6. Gesamtbild</w:t>
      </w:r>
      <w:r>
        <w:rPr>
          <w:noProof/>
        </w:rPr>
        <w:tab/>
      </w:r>
      <w:r>
        <w:rPr>
          <w:noProof/>
        </w:rPr>
        <w:fldChar w:fldCharType="begin"/>
      </w:r>
      <w:r>
        <w:rPr>
          <w:noProof/>
        </w:rPr>
        <w:instrText xml:space="preserve"> PAGEREF _Toc366155193 \h </w:instrText>
      </w:r>
      <w:r>
        <w:rPr>
          <w:noProof/>
        </w:rPr>
      </w:r>
      <w:r>
        <w:rPr>
          <w:noProof/>
        </w:rPr>
        <w:fldChar w:fldCharType="separate"/>
      </w:r>
      <w:r>
        <w:rPr>
          <w:noProof/>
        </w:rPr>
        <w:t>44</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17.</w:t>
      </w:r>
      <w:r>
        <w:rPr>
          <w:rFonts w:eastAsiaTheme="minorEastAsia" w:cstheme="minorBidi"/>
          <w:b w:val="0"/>
          <w:bCs w:val="0"/>
          <w:noProof/>
          <w:lang w:val="de-CH"/>
        </w:rPr>
        <w:tab/>
      </w:r>
      <w:r w:rsidRPr="00705DAB">
        <w:rPr>
          <w:noProof/>
          <w:lang w:val="de-CH"/>
        </w:rPr>
        <w:t>Reflexion</w:t>
      </w:r>
      <w:r>
        <w:rPr>
          <w:noProof/>
        </w:rPr>
        <w:tab/>
      </w:r>
      <w:r>
        <w:rPr>
          <w:noProof/>
        </w:rPr>
        <w:fldChar w:fldCharType="begin"/>
      </w:r>
      <w:r>
        <w:rPr>
          <w:noProof/>
        </w:rPr>
        <w:instrText xml:space="preserve"> PAGEREF _Toc366155194 \h </w:instrText>
      </w:r>
      <w:r>
        <w:rPr>
          <w:noProof/>
        </w:rPr>
      </w:r>
      <w:r>
        <w:rPr>
          <w:noProof/>
        </w:rPr>
        <w:fldChar w:fldCharType="separate"/>
      </w:r>
      <w:r>
        <w:rPr>
          <w:noProof/>
        </w:rPr>
        <w:t>44</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18.</w:t>
      </w:r>
      <w:r>
        <w:rPr>
          <w:rFonts w:eastAsiaTheme="minorEastAsia" w:cstheme="minorBidi"/>
          <w:b w:val="0"/>
          <w:bCs w:val="0"/>
          <w:noProof/>
          <w:lang w:val="de-CH"/>
        </w:rPr>
        <w:tab/>
      </w:r>
      <w:r w:rsidRPr="00705DAB">
        <w:rPr>
          <w:noProof/>
          <w:lang w:val="de-CH"/>
        </w:rPr>
        <w:t>Verzeichnisse / Quellen</w:t>
      </w:r>
      <w:r>
        <w:rPr>
          <w:noProof/>
        </w:rPr>
        <w:tab/>
      </w:r>
      <w:r>
        <w:rPr>
          <w:noProof/>
        </w:rPr>
        <w:fldChar w:fldCharType="begin"/>
      </w:r>
      <w:r>
        <w:rPr>
          <w:noProof/>
        </w:rPr>
        <w:instrText xml:space="preserve"> PAGEREF _Toc366155195 \h </w:instrText>
      </w:r>
      <w:r>
        <w:rPr>
          <w:noProof/>
        </w:rPr>
      </w:r>
      <w:r>
        <w:rPr>
          <w:noProof/>
        </w:rPr>
        <w:fldChar w:fldCharType="separate"/>
      </w:r>
      <w:r>
        <w:rPr>
          <w:noProof/>
        </w:rPr>
        <w:t>45</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18.1.</w:t>
      </w:r>
      <w:r>
        <w:rPr>
          <w:rFonts w:eastAsiaTheme="minorEastAsia" w:cstheme="minorBidi"/>
          <w:b w:val="0"/>
          <w:bCs w:val="0"/>
          <w:noProof/>
          <w:lang w:val="de-CH"/>
        </w:rPr>
        <w:tab/>
      </w:r>
      <w:r w:rsidRPr="00705DAB">
        <w:rPr>
          <w:noProof/>
          <w:lang w:val="de-CH"/>
        </w:rPr>
        <w:t>Abbildungsverzeichnis</w:t>
      </w:r>
      <w:r>
        <w:rPr>
          <w:noProof/>
        </w:rPr>
        <w:tab/>
      </w:r>
      <w:r>
        <w:rPr>
          <w:noProof/>
        </w:rPr>
        <w:fldChar w:fldCharType="begin"/>
      </w:r>
      <w:r>
        <w:rPr>
          <w:noProof/>
        </w:rPr>
        <w:instrText xml:space="preserve"> PAGEREF _Toc366155196 \h </w:instrText>
      </w:r>
      <w:r>
        <w:rPr>
          <w:noProof/>
        </w:rPr>
      </w:r>
      <w:r>
        <w:rPr>
          <w:noProof/>
        </w:rPr>
        <w:fldChar w:fldCharType="separate"/>
      </w:r>
      <w:r>
        <w:rPr>
          <w:noProof/>
        </w:rPr>
        <w:t>45</w:t>
      </w:r>
      <w:r>
        <w:rPr>
          <w:noProof/>
        </w:rPr>
        <w:fldChar w:fldCharType="end"/>
      </w:r>
    </w:p>
    <w:p w:rsidR="00481BF8" w:rsidRDefault="00481BF8">
      <w:pPr>
        <w:pStyle w:val="Verzeichnis2"/>
        <w:tabs>
          <w:tab w:val="left" w:pos="960"/>
          <w:tab w:val="right" w:leader="underscore" w:pos="9355"/>
        </w:tabs>
        <w:rPr>
          <w:rFonts w:eastAsiaTheme="minorEastAsia" w:cstheme="minorBidi"/>
          <w:b w:val="0"/>
          <w:bCs w:val="0"/>
          <w:noProof/>
          <w:lang w:val="de-CH"/>
        </w:rPr>
      </w:pPr>
      <w:r w:rsidRPr="00705DAB">
        <w:rPr>
          <w:noProof/>
          <w:lang w:val="de-CH"/>
        </w:rPr>
        <w:t>18.1.</w:t>
      </w:r>
      <w:r>
        <w:rPr>
          <w:rFonts w:eastAsiaTheme="minorEastAsia" w:cstheme="minorBidi"/>
          <w:b w:val="0"/>
          <w:bCs w:val="0"/>
          <w:noProof/>
          <w:lang w:val="de-CH"/>
        </w:rPr>
        <w:tab/>
      </w:r>
      <w:r w:rsidRPr="00705DAB">
        <w:rPr>
          <w:noProof/>
          <w:lang w:val="de-CH"/>
        </w:rPr>
        <w:t>Quellverzeichnis</w:t>
      </w:r>
      <w:r>
        <w:rPr>
          <w:noProof/>
        </w:rPr>
        <w:tab/>
      </w:r>
      <w:r>
        <w:rPr>
          <w:noProof/>
        </w:rPr>
        <w:fldChar w:fldCharType="begin"/>
      </w:r>
      <w:r>
        <w:rPr>
          <w:noProof/>
        </w:rPr>
        <w:instrText xml:space="preserve"> PAGEREF _Toc366155197 \h </w:instrText>
      </w:r>
      <w:r>
        <w:rPr>
          <w:noProof/>
        </w:rPr>
      </w:r>
      <w:r>
        <w:rPr>
          <w:noProof/>
        </w:rPr>
        <w:fldChar w:fldCharType="separate"/>
      </w:r>
      <w:r>
        <w:rPr>
          <w:noProof/>
        </w:rPr>
        <w:t>45</w:t>
      </w:r>
      <w:r>
        <w:rPr>
          <w:noProof/>
        </w:rPr>
        <w:fldChar w:fldCharType="end"/>
      </w:r>
    </w:p>
    <w:p w:rsidR="00F30D33" w:rsidRPr="003B38A0" w:rsidRDefault="00F30D33" w:rsidP="00E543B5">
      <w:pPr>
        <w:rPr>
          <w:lang w:val="de-CH"/>
        </w:rPr>
      </w:pPr>
      <w:r w:rsidRPr="003B38A0">
        <w:rPr>
          <w:lang w:val="de-CH"/>
        </w:rPr>
        <w:fldChar w:fldCharType="end"/>
      </w:r>
    </w:p>
    <w:p w:rsidR="00DC769B" w:rsidRPr="003B38A0" w:rsidRDefault="00DC769B" w:rsidP="00E543B5">
      <w:pPr>
        <w:rPr>
          <w:color w:val="17365D" w:themeColor="text2" w:themeShade="BF"/>
          <w:sz w:val="32"/>
          <w:szCs w:val="32"/>
          <w:lang w:val="de-CH"/>
        </w:rPr>
      </w:pPr>
      <w:bookmarkStart w:id="1" w:name="_Toc356457229"/>
      <w:r w:rsidRPr="003B38A0">
        <w:rPr>
          <w:lang w:val="de-CH"/>
        </w:rPr>
        <w:br w:type="page"/>
      </w:r>
    </w:p>
    <w:p w:rsidR="002E395E" w:rsidRPr="003B38A0" w:rsidRDefault="002E395E" w:rsidP="00F30D33">
      <w:pPr>
        <w:pStyle w:val="berschrift10"/>
        <w:rPr>
          <w:lang w:val="de-CH"/>
        </w:rPr>
      </w:pPr>
      <w:bookmarkStart w:id="2" w:name="_Toc366155113"/>
      <w:r w:rsidRPr="003B38A0">
        <w:rPr>
          <w:lang w:val="de-CH"/>
        </w:rPr>
        <w:lastRenderedPageBreak/>
        <w:t>Einleitung</w:t>
      </w:r>
      <w:bookmarkEnd w:id="1"/>
      <w:bookmarkEnd w:id="2"/>
    </w:p>
    <w:p w:rsidR="002E395E" w:rsidRPr="003B38A0" w:rsidRDefault="002E395E" w:rsidP="006C63CB">
      <w:pPr>
        <w:pStyle w:val="berschrift20"/>
        <w:ind w:left="709" w:hanging="709"/>
        <w:rPr>
          <w:lang w:val="de-CH"/>
        </w:rPr>
      </w:pPr>
      <w:bookmarkStart w:id="3" w:name="_Toc356457230"/>
      <w:bookmarkStart w:id="4" w:name="_Toc366155114"/>
      <w:r w:rsidRPr="003B38A0">
        <w:rPr>
          <w:lang w:val="de-CH"/>
        </w:rPr>
        <w:t>Zweck des Dokumentes</w:t>
      </w:r>
      <w:bookmarkEnd w:id="3"/>
      <w:bookmarkEnd w:id="4"/>
    </w:p>
    <w:p w:rsidR="007A2426" w:rsidRPr="003B38A0" w:rsidRDefault="003B318E" w:rsidP="00703529">
      <w:pPr>
        <w:widowControl/>
        <w:autoSpaceDE/>
        <w:autoSpaceDN/>
        <w:adjustRightInd/>
        <w:rPr>
          <w:szCs w:val="20"/>
          <w:lang w:val="de-CH"/>
        </w:rPr>
      </w:pPr>
      <w:r w:rsidRPr="003B38A0">
        <w:rPr>
          <w:szCs w:val="20"/>
          <w:lang w:val="de-CH"/>
        </w:rPr>
        <w:t>Dieser Projekt</w:t>
      </w:r>
      <w:r w:rsidR="00EC28B6" w:rsidRPr="003B38A0">
        <w:rPr>
          <w:szCs w:val="20"/>
          <w:lang w:val="de-CH"/>
        </w:rPr>
        <w:t>bericht</w:t>
      </w:r>
      <w:r w:rsidRPr="003B38A0">
        <w:rPr>
          <w:szCs w:val="20"/>
          <w:lang w:val="de-CH"/>
        </w:rPr>
        <w:t xml:space="preserve"> informiert die an „Migration von Eclipse 3.x nach Eclipse 4“ beteiligten Parteien über den </w:t>
      </w:r>
      <w:r w:rsidR="00703529" w:rsidRPr="003B38A0">
        <w:rPr>
          <w:szCs w:val="20"/>
          <w:lang w:val="de-CH"/>
        </w:rPr>
        <w:t>V</w:t>
      </w:r>
      <w:r w:rsidR="00286DB0" w:rsidRPr="003B38A0">
        <w:rPr>
          <w:szCs w:val="20"/>
          <w:lang w:val="de-CH"/>
        </w:rPr>
        <w:t xml:space="preserve">erlauf </w:t>
      </w:r>
      <w:r w:rsidR="00703529" w:rsidRPr="003B38A0">
        <w:rPr>
          <w:szCs w:val="20"/>
          <w:lang w:val="de-CH"/>
        </w:rPr>
        <w:t>und die Ergebnisse des Projektes</w:t>
      </w:r>
      <w:r w:rsidRPr="003B38A0">
        <w:rPr>
          <w:szCs w:val="20"/>
          <w:lang w:val="de-CH"/>
        </w:rPr>
        <w:t>.</w:t>
      </w:r>
    </w:p>
    <w:p w:rsidR="00C057FD" w:rsidRPr="003B38A0" w:rsidRDefault="00C057FD" w:rsidP="009D7F95">
      <w:pPr>
        <w:pStyle w:val="berschrift10"/>
        <w:rPr>
          <w:lang w:val="de-CH"/>
        </w:rPr>
      </w:pPr>
      <w:bookmarkStart w:id="5" w:name="_Toc366155115"/>
      <w:r w:rsidRPr="003B38A0">
        <w:rPr>
          <w:lang w:val="de-CH"/>
        </w:rPr>
        <w:t>Projekt</w:t>
      </w:r>
      <w:r w:rsidR="00BD5EB4" w:rsidRPr="003B38A0">
        <w:rPr>
          <w:lang w:val="de-CH"/>
        </w:rPr>
        <w:t xml:space="preserve"> / Projekt</w:t>
      </w:r>
      <w:r w:rsidR="00042ED6" w:rsidRPr="003B38A0">
        <w:rPr>
          <w:lang w:val="de-CH"/>
        </w:rPr>
        <w:t>ziele</w:t>
      </w:r>
      <w:bookmarkEnd w:id="5"/>
    </w:p>
    <w:p w:rsidR="004403C1" w:rsidRPr="003B38A0" w:rsidRDefault="004403C1" w:rsidP="004403C1">
      <w:pPr>
        <w:pStyle w:val="berschrift20"/>
        <w:rPr>
          <w:lang w:val="de-CH"/>
        </w:rPr>
      </w:pPr>
      <w:bookmarkStart w:id="6" w:name="_Toc356457232"/>
      <w:bookmarkStart w:id="7" w:name="_Toc356930799"/>
      <w:bookmarkStart w:id="8" w:name="_Toc366155116"/>
      <w:r w:rsidRPr="003B38A0">
        <w:rPr>
          <w:lang w:val="de-CH"/>
        </w:rPr>
        <w:t>Anlass und Begründung des Projektes</w:t>
      </w:r>
      <w:bookmarkEnd w:id="6"/>
      <w:bookmarkEnd w:id="7"/>
      <w:bookmarkEnd w:id="8"/>
    </w:p>
    <w:p w:rsidR="004403C1" w:rsidRPr="003B38A0" w:rsidRDefault="004403C1" w:rsidP="004403C1">
      <w:pPr>
        <w:spacing w:before="120"/>
        <w:rPr>
          <w:lang w:val="de-CH"/>
        </w:rPr>
      </w:pPr>
      <w:r w:rsidRPr="003B38A0">
        <w:rPr>
          <w:lang w:val="de-CH"/>
        </w:rPr>
        <w:t>Die SBB IT haben in mehreren Projekten Eclipse 3.x Rich Client Platform (im Folgenden RCP genannt) im Einsatz. Die neue Version Eclipse 4 RCP wurde bereits in mehreren neueren Projekten eingesetzt und hat sich bewährt.</w:t>
      </w:r>
    </w:p>
    <w:p w:rsidR="004403C1" w:rsidRPr="003B38A0" w:rsidRDefault="004403C1" w:rsidP="004403C1">
      <w:pPr>
        <w:spacing w:before="120"/>
        <w:rPr>
          <w:lang w:val="de-CH"/>
        </w:rPr>
      </w:pPr>
      <w:r w:rsidRPr="003B38A0">
        <w:rPr>
          <w:lang w:val="de-CH"/>
        </w:rPr>
        <w:t xml:space="preserve">Eclipse RCP kurz erklärt (aus </w:t>
      </w:r>
      <w:hyperlink r:id="rId13" w:history="1">
        <w:r w:rsidRPr="003B38A0">
          <w:rPr>
            <w:rStyle w:val="Hyperlink"/>
            <w:lang w:val="de-CH"/>
          </w:rPr>
          <w:t>http://de.wikipedia.org/wiki/Eclipse_(IDE))</w:t>
        </w:r>
      </w:hyperlink>
      <w:r w:rsidRPr="003B38A0">
        <w:rPr>
          <w:lang w:val="de-CH"/>
        </w:rPr>
        <w:t>:</w:t>
      </w:r>
    </w:p>
    <w:p w:rsidR="004403C1" w:rsidRPr="003B38A0" w:rsidRDefault="004403C1" w:rsidP="004403C1">
      <w:pPr>
        <w:spacing w:before="120"/>
        <w:ind w:left="426"/>
        <w:rPr>
          <w:lang w:val="de-CH"/>
        </w:rPr>
      </w:pPr>
    </w:p>
    <w:p w:rsidR="004403C1" w:rsidRPr="003B38A0" w:rsidRDefault="004403C1" w:rsidP="004403C1">
      <w:pPr>
        <w:spacing w:before="120"/>
        <w:ind w:left="426"/>
        <w:rPr>
          <w:i/>
          <w:sz w:val="18"/>
          <w:szCs w:val="18"/>
          <w:lang w:val="de-CH"/>
        </w:rPr>
      </w:pPr>
      <w:r w:rsidRPr="003B38A0">
        <w:rPr>
          <w:lang w:val="de-CH"/>
        </w:rPr>
        <w:t>„</w:t>
      </w:r>
      <w:r w:rsidRPr="003B38A0">
        <w:rPr>
          <w:i/>
          <w:sz w:val="18"/>
          <w:szCs w:val="18"/>
          <w:lang w:val="de-CH"/>
        </w:rPr>
        <w:t>Eclipse bietet die Rich Client Platform, welche es Anwendungsentwicklern ermöglicht, basierend auf dem Eclipse Framework, von der Eclipse-IDE unabhängige Anwendungen zu schreiben. Eine Übersicht befinde</w:t>
      </w:r>
      <w:r w:rsidR="009F7521" w:rsidRPr="003B38A0">
        <w:rPr>
          <w:i/>
          <w:sz w:val="18"/>
          <w:szCs w:val="18"/>
          <w:lang w:val="de-CH"/>
        </w:rPr>
        <w:t xml:space="preserve">t sich auf der Eclipse-Homepage </w:t>
      </w:r>
      <w:r w:rsidRPr="003B38A0">
        <w:rPr>
          <w:i/>
          <w:sz w:val="18"/>
          <w:szCs w:val="18"/>
          <w:lang w:val="de-CH"/>
        </w:rPr>
        <w:t>[</w:t>
      </w:r>
      <w:hyperlink r:id="rId14" w:history="1">
        <w:r w:rsidRPr="003B38A0">
          <w:rPr>
            <w:rStyle w:val="Hyperlink"/>
            <w:i/>
            <w:sz w:val="18"/>
            <w:szCs w:val="18"/>
            <w:lang w:val="de-CH"/>
          </w:rPr>
          <w:t>http://eclipse.org/community/rcp.php</w:t>
        </w:r>
      </w:hyperlink>
      <w:r w:rsidRPr="003B38A0">
        <w:rPr>
          <w:i/>
          <w:sz w:val="18"/>
          <w:szCs w:val="18"/>
          <w:lang w:val="de-CH"/>
        </w:rPr>
        <w:t>]</w:t>
      </w:r>
      <w:r w:rsidR="00672630" w:rsidRPr="003B38A0">
        <w:rPr>
          <w:i/>
          <w:sz w:val="18"/>
          <w:szCs w:val="18"/>
          <w:lang w:val="de-CH"/>
        </w:rPr>
        <w:t>.</w:t>
      </w:r>
      <w:r w:rsidRPr="003B38A0">
        <w:rPr>
          <w:i/>
          <w:sz w:val="18"/>
          <w:szCs w:val="18"/>
          <w:lang w:val="de-CH"/>
        </w:rPr>
        <w:t xml:space="preserve"> Beispielsweise basiert IBM Workplace Clients auf Eclipse RCP.</w:t>
      </w:r>
    </w:p>
    <w:p w:rsidR="004403C1" w:rsidRPr="003B38A0" w:rsidRDefault="004403C1" w:rsidP="004403C1">
      <w:pPr>
        <w:spacing w:before="120"/>
        <w:ind w:left="426"/>
        <w:rPr>
          <w:i/>
          <w:sz w:val="18"/>
          <w:szCs w:val="18"/>
          <w:lang w:val="de-CH"/>
        </w:rPr>
      </w:pPr>
      <w:r w:rsidRPr="003B38A0">
        <w:rPr>
          <w:i/>
          <w:sz w:val="18"/>
          <w:szCs w:val="18"/>
          <w:lang w:val="de-CH"/>
        </w:rPr>
        <w:t>Die folgenden Komponenten (Plug-ins) werden mindestens für ein Eclipse-Rich-Client-Platform-Programm benötigt:</w:t>
      </w:r>
    </w:p>
    <w:p w:rsidR="004403C1" w:rsidRPr="003B38A0" w:rsidRDefault="004403C1" w:rsidP="004403C1">
      <w:pPr>
        <w:pStyle w:val="Listenabsatz"/>
        <w:numPr>
          <w:ilvl w:val="0"/>
          <w:numId w:val="2"/>
        </w:numPr>
        <w:spacing w:before="120"/>
        <w:rPr>
          <w:i/>
          <w:sz w:val="18"/>
          <w:szCs w:val="18"/>
          <w:lang w:val="de-CH"/>
        </w:rPr>
      </w:pPr>
      <w:r w:rsidRPr="003B38A0">
        <w:rPr>
          <w:i/>
          <w:sz w:val="18"/>
          <w:szCs w:val="18"/>
          <w:lang w:val="de-CH"/>
        </w:rPr>
        <w:t>Eclipse Core Platform – steuert den Lebenszyklus einer Eclipse-Application</w:t>
      </w:r>
    </w:p>
    <w:p w:rsidR="004403C1" w:rsidRPr="003B38A0" w:rsidRDefault="004403C1" w:rsidP="004403C1">
      <w:pPr>
        <w:pStyle w:val="Listenabsatz"/>
        <w:numPr>
          <w:ilvl w:val="0"/>
          <w:numId w:val="2"/>
        </w:numPr>
        <w:spacing w:before="120"/>
        <w:rPr>
          <w:i/>
          <w:sz w:val="18"/>
          <w:szCs w:val="18"/>
          <w:lang w:val="de-CH"/>
        </w:rPr>
      </w:pPr>
      <w:r w:rsidRPr="003B38A0">
        <w:rPr>
          <w:i/>
          <w:sz w:val="18"/>
          <w:szCs w:val="18"/>
          <w:lang w:val="de-CH"/>
        </w:rPr>
        <w:t>Standard Widget Toolkit (SWT)</w:t>
      </w:r>
    </w:p>
    <w:p w:rsidR="004403C1" w:rsidRPr="003B38A0" w:rsidRDefault="004403C1" w:rsidP="004403C1">
      <w:pPr>
        <w:pStyle w:val="Listenabsatz"/>
        <w:numPr>
          <w:ilvl w:val="0"/>
          <w:numId w:val="2"/>
        </w:numPr>
        <w:spacing w:before="120"/>
        <w:rPr>
          <w:i/>
          <w:sz w:val="18"/>
          <w:szCs w:val="18"/>
          <w:lang w:val="de-CH"/>
        </w:rPr>
      </w:pPr>
      <w:r w:rsidRPr="003B38A0">
        <w:rPr>
          <w:i/>
          <w:sz w:val="18"/>
          <w:szCs w:val="18"/>
          <w:lang w:val="de-CH"/>
        </w:rPr>
        <w:t>JFace</w:t>
      </w:r>
    </w:p>
    <w:p w:rsidR="004403C1" w:rsidRPr="003B38A0" w:rsidRDefault="004403C1" w:rsidP="004403C1">
      <w:pPr>
        <w:spacing w:before="120"/>
        <w:ind w:left="426"/>
        <w:rPr>
          <w:lang w:val="de-CH"/>
        </w:rPr>
      </w:pPr>
      <w:r w:rsidRPr="003B38A0">
        <w:rPr>
          <w:i/>
          <w:sz w:val="18"/>
          <w:szCs w:val="18"/>
          <w:lang w:val="de-CH"/>
        </w:rPr>
        <w:t>Weitere Eclipse-Komponenten, wie das Hilfesystem oder das automatische Aktualisierungssystem, können auch eingesetzt werden. Üblicherweise wird das Eclipse-OSGi-Framework Equinox zum Kombinieren („bundling“) der Komponenten eingesetzt.</w:t>
      </w:r>
      <w:r w:rsidRPr="003B38A0">
        <w:rPr>
          <w:lang w:val="de-CH"/>
        </w:rPr>
        <w:t>“</w:t>
      </w:r>
    </w:p>
    <w:p w:rsidR="004403C1" w:rsidRPr="003B38A0" w:rsidRDefault="004403C1" w:rsidP="004403C1">
      <w:pPr>
        <w:spacing w:before="120"/>
        <w:rPr>
          <w:lang w:val="de-CH"/>
        </w:rPr>
      </w:pPr>
    </w:p>
    <w:p w:rsidR="004403C1" w:rsidRPr="003B38A0" w:rsidRDefault="004403C1" w:rsidP="004403C1">
      <w:pPr>
        <w:spacing w:before="120"/>
        <w:rPr>
          <w:lang w:val="de-CH"/>
        </w:rPr>
      </w:pPr>
      <w:r w:rsidRPr="003B38A0">
        <w:rPr>
          <w:lang w:val="de-CH"/>
        </w:rPr>
        <w:t>Das Rail Control System (RCS) ist eine der grössten Eclipse RCP Anwendungen bei den SBB. RCS soll mindestens noch 10 Jahre im Einsatz sein und kontinuierlich ausgebaut werden. Eclipse 3 wurde deprecated, es findet keine Weiterentwicklung mehr statt. RCS muss also auf Eclipse RCP 4 migriert werden.</w:t>
      </w:r>
    </w:p>
    <w:p w:rsidR="004403C1" w:rsidRPr="003B38A0" w:rsidRDefault="004403C1" w:rsidP="004403C1">
      <w:pPr>
        <w:spacing w:before="120"/>
        <w:rPr>
          <w:lang w:val="de-CH"/>
        </w:rPr>
      </w:pPr>
      <w:r w:rsidRPr="003B38A0">
        <w:rPr>
          <w:lang w:val="de-CH"/>
        </w:rPr>
        <w:t>Eclipse RCP 4 bietet ein moderneres Programmiermodell an als sein Vorgänger. Die vielfältigen APIs aus RCP 3.x wurden deutlich reduziert und vereinheitlicht. Die über das gesamte API verteilten Singletons wurden entfernt.</w:t>
      </w:r>
    </w:p>
    <w:p w:rsidR="004403C1" w:rsidRPr="003B38A0" w:rsidRDefault="004403C1" w:rsidP="004403C1">
      <w:pPr>
        <w:spacing w:before="120"/>
        <w:rPr>
          <w:lang w:val="de-CH"/>
        </w:rPr>
      </w:pPr>
      <w:r w:rsidRPr="003B38A0">
        <w:rPr>
          <w:lang w:val="de-CH"/>
        </w:rPr>
        <w:t>Neben der Vereinfachung wurden moderne Konzepte wie Dependency Injection und Declarative Styling eingeführt.</w:t>
      </w:r>
    </w:p>
    <w:p w:rsidR="004403C1" w:rsidRPr="003B38A0" w:rsidRDefault="004403C1" w:rsidP="004403C1">
      <w:pPr>
        <w:spacing w:before="120"/>
        <w:rPr>
          <w:lang w:val="de-CH"/>
        </w:rPr>
      </w:pPr>
      <w:r w:rsidRPr="003B38A0">
        <w:rPr>
          <w:lang w:val="de-CH"/>
        </w:rPr>
        <w:t xml:space="preserve">Die Implementation von Rich Client Applikation in Eclipse RCP wird mit der Version 4 flexibler und deutlich vereinfacht. Die Produktivität der Programmierer steigt, die Testbarkeit und </w:t>
      </w:r>
      <w:r w:rsidR="009F7521" w:rsidRPr="003B38A0">
        <w:rPr>
          <w:lang w:val="de-CH"/>
        </w:rPr>
        <w:t>die Wartung der Applikationen we</w:t>
      </w:r>
      <w:r w:rsidRPr="003B38A0">
        <w:rPr>
          <w:lang w:val="de-CH"/>
        </w:rPr>
        <w:t>rd</w:t>
      </w:r>
      <w:r w:rsidR="009F7521" w:rsidRPr="003B38A0">
        <w:rPr>
          <w:lang w:val="de-CH"/>
        </w:rPr>
        <w:t>en</w:t>
      </w:r>
      <w:r w:rsidRPr="003B38A0">
        <w:rPr>
          <w:lang w:val="de-CH"/>
        </w:rPr>
        <w:t xml:space="preserve"> erleichtert. </w:t>
      </w:r>
    </w:p>
    <w:p w:rsidR="004403C1" w:rsidRPr="003B38A0" w:rsidRDefault="004403C1" w:rsidP="004403C1">
      <w:pPr>
        <w:widowControl/>
        <w:autoSpaceDE/>
        <w:autoSpaceDN/>
        <w:adjustRightInd/>
        <w:rPr>
          <w:b/>
          <w:bCs/>
          <w:iCs/>
          <w:color w:val="17365D" w:themeColor="text2" w:themeShade="BF"/>
          <w:sz w:val="22"/>
          <w:szCs w:val="22"/>
          <w:lang w:val="de-CH"/>
        </w:rPr>
      </w:pPr>
      <w:bookmarkStart w:id="9" w:name="_Toc356457233"/>
      <w:r w:rsidRPr="003B38A0">
        <w:rPr>
          <w:lang w:val="de-CH"/>
        </w:rPr>
        <w:br w:type="page"/>
      </w:r>
    </w:p>
    <w:p w:rsidR="004403C1" w:rsidRPr="003B38A0" w:rsidRDefault="004403C1" w:rsidP="004403C1">
      <w:pPr>
        <w:pStyle w:val="berschrift20"/>
        <w:rPr>
          <w:lang w:val="de-CH"/>
        </w:rPr>
      </w:pPr>
      <w:bookmarkStart w:id="10" w:name="_Toc356930800"/>
      <w:bookmarkStart w:id="11" w:name="_Toc366155117"/>
      <w:r w:rsidRPr="003B38A0">
        <w:rPr>
          <w:lang w:val="de-CH"/>
        </w:rPr>
        <w:lastRenderedPageBreak/>
        <w:t>Problemstellung</w:t>
      </w:r>
      <w:bookmarkEnd w:id="9"/>
      <w:bookmarkEnd w:id="10"/>
      <w:bookmarkEnd w:id="11"/>
    </w:p>
    <w:p w:rsidR="004403C1" w:rsidRPr="003B38A0" w:rsidRDefault="004403C1" w:rsidP="004403C1">
      <w:pPr>
        <w:spacing w:before="120"/>
        <w:rPr>
          <w:lang w:val="de-CH"/>
        </w:rPr>
      </w:pPr>
      <w:r w:rsidRPr="003B38A0">
        <w:rPr>
          <w:lang w:val="de-CH"/>
        </w:rPr>
        <w:t>Da sich mit der Version 4 einiges an Eclipse RCP geändert hat ist eine Migration nicht einfach so zu bewerkstelligen. Es gibt aus der Community (noch) nicht viele Berichte zu gelungenen Migrationen, geschweige denn eine Anleitung wie eine solche Migration erfolgreich durchgeführt werden kann.</w:t>
      </w:r>
    </w:p>
    <w:p w:rsidR="004403C1" w:rsidRPr="003B38A0" w:rsidRDefault="004403C1" w:rsidP="004403C1">
      <w:pPr>
        <w:spacing w:before="120"/>
        <w:rPr>
          <w:lang w:val="de-CH"/>
        </w:rPr>
      </w:pPr>
      <w:r w:rsidRPr="003B38A0">
        <w:rPr>
          <w:lang w:val="de-CH"/>
        </w:rPr>
        <w:t>Es sollen Erkenntnisse gewonnen werden, wie eine erfolgreiche Migration durchgeführt werden kann, ohne dass die bestehende Applikation in den Punkten</w:t>
      </w:r>
    </w:p>
    <w:p w:rsidR="004403C1" w:rsidRPr="003B38A0" w:rsidRDefault="004403C1" w:rsidP="004403C1">
      <w:pPr>
        <w:pStyle w:val="Listenabsatz"/>
        <w:numPr>
          <w:ilvl w:val="0"/>
          <w:numId w:val="3"/>
        </w:numPr>
        <w:spacing w:before="120"/>
        <w:rPr>
          <w:lang w:val="de-CH"/>
        </w:rPr>
      </w:pPr>
      <w:r w:rsidRPr="003B38A0">
        <w:rPr>
          <w:lang w:val="de-CH"/>
        </w:rPr>
        <w:t>Funktionalität</w:t>
      </w:r>
    </w:p>
    <w:p w:rsidR="004403C1" w:rsidRPr="003B38A0" w:rsidRDefault="004403C1" w:rsidP="004403C1">
      <w:pPr>
        <w:pStyle w:val="Listenabsatz"/>
        <w:numPr>
          <w:ilvl w:val="0"/>
          <w:numId w:val="3"/>
        </w:numPr>
        <w:spacing w:before="120"/>
        <w:rPr>
          <w:lang w:val="de-CH"/>
        </w:rPr>
      </w:pPr>
      <w:r w:rsidRPr="003B38A0">
        <w:rPr>
          <w:lang w:val="de-CH"/>
        </w:rPr>
        <w:t>Performance</w:t>
      </w:r>
    </w:p>
    <w:p w:rsidR="004403C1" w:rsidRPr="003B38A0" w:rsidRDefault="004403C1" w:rsidP="004403C1">
      <w:pPr>
        <w:pStyle w:val="Listenabsatz"/>
        <w:numPr>
          <w:ilvl w:val="0"/>
          <w:numId w:val="3"/>
        </w:numPr>
        <w:spacing w:before="120"/>
        <w:rPr>
          <w:lang w:val="de-CH"/>
        </w:rPr>
      </w:pPr>
      <w:r w:rsidRPr="003B38A0">
        <w:rPr>
          <w:lang w:val="de-CH"/>
        </w:rPr>
        <w:t>Stabilität</w:t>
      </w:r>
    </w:p>
    <w:p w:rsidR="004403C1" w:rsidRPr="003B38A0" w:rsidRDefault="004403C1" w:rsidP="004403C1">
      <w:pPr>
        <w:pStyle w:val="Listenabsatz"/>
        <w:numPr>
          <w:ilvl w:val="0"/>
          <w:numId w:val="3"/>
        </w:numPr>
        <w:spacing w:before="120"/>
        <w:rPr>
          <w:lang w:val="de-CH"/>
        </w:rPr>
      </w:pPr>
      <w:r w:rsidRPr="003B38A0">
        <w:rPr>
          <w:lang w:val="de-CH"/>
        </w:rPr>
        <w:t>Usability</w:t>
      </w:r>
    </w:p>
    <w:p w:rsidR="004403C1" w:rsidRPr="003B38A0" w:rsidRDefault="004403C1" w:rsidP="004403C1">
      <w:pPr>
        <w:pStyle w:val="Listenabsatz"/>
        <w:numPr>
          <w:ilvl w:val="0"/>
          <w:numId w:val="3"/>
        </w:numPr>
        <w:spacing w:before="120"/>
        <w:rPr>
          <w:lang w:val="de-CH"/>
        </w:rPr>
      </w:pPr>
      <w:r w:rsidRPr="003B38A0">
        <w:rPr>
          <w:lang w:val="de-CH"/>
        </w:rPr>
        <w:t>Look and Feel</w:t>
      </w:r>
    </w:p>
    <w:p w:rsidR="004403C1" w:rsidRPr="003B38A0" w:rsidRDefault="004403C1" w:rsidP="004403C1">
      <w:pPr>
        <w:spacing w:before="120"/>
        <w:rPr>
          <w:lang w:val="de-CH"/>
        </w:rPr>
      </w:pPr>
      <w:r w:rsidRPr="003B38A0">
        <w:rPr>
          <w:lang w:val="de-CH"/>
        </w:rPr>
        <w:t>negativ beeinflusst wird. Die Arbeit an der bestehenden Applikation soll auch während der Migrationszeit möglich sein. Hierfür müssen Lösungen erarbeitet werden.</w:t>
      </w:r>
    </w:p>
    <w:p w:rsidR="004403C1" w:rsidRPr="003B38A0" w:rsidRDefault="004403C1" w:rsidP="004403C1">
      <w:pPr>
        <w:spacing w:before="120"/>
        <w:rPr>
          <w:lang w:val="de-CH"/>
        </w:rPr>
      </w:pPr>
      <w:r w:rsidRPr="003B38A0">
        <w:rPr>
          <w:lang w:val="de-CH"/>
        </w:rPr>
        <w:t>Mit den Erfahrungen und Ergebnissen aus der Master Thesis soll eine Migration auch für grosse Projekte relativ einfach möglich sein.</w:t>
      </w:r>
    </w:p>
    <w:p w:rsidR="004403C1" w:rsidRPr="003B38A0" w:rsidRDefault="004403C1" w:rsidP="004403C1">
      <w:pPr>
        <w:pStyle w:val="Textkrper"/>
        <w:jc w:val="left"/>
        <w:rPr>
          <w:lang w:val="de-CH"/>
        </w:rPr>
      </w:pPr>
    </w:p>
    <w:p w:rsidR="004403C1" w:rsidRPr="003B38A0" w:rsidRDefault="004403C1" w:rsidP="004403C1">
      <w:pPr>
        <w:pStyle w:val="berschrift20"/>
        <w:rPr>
          <w:lang w:val="de-CH"/>
        </w:rPr>
      </w:pPr>
      <w:bookmarkStart w:id="12" w:name="_Toc356457234"/>
      <w:bookmarkStart w:id="13" w:name="_Toc356930801"/>
      <w:bookmarkStart w:id="14" w:name="_Toc366155118"/>
      <w:r w:rsidRPr="003B38A0">
        <w:rPr>
          <w:lang w:val="de-CH"/>
        </w:rPr>
        <w:t>Randbedingungen</w:t>
      </w:r>
      <w:bookmarkEnd w:id="12"/>
      <w:bookmarkEnd w:id="13"/>
      <w:bookmarkEnd w:id="14"/>
    </w:p>
    <w:p w:rsidR="004403C1" w:rsidRPr="003B38A0" w:rsidRDefault="004403C1" w:rsidP="004403C1">
      <w:pPr>
        <w:pStyle w:val="Textkrper"/>
        <w:jc w:val="left"/>
        <w:rPr>
          <w:lang w:val="de-CH"/>
        </w:rPr>
      </w:pPr>
      <w:r w:rsidRPr="003B38A0">
        <w:rPr>
          <w:lang w:val="de-CH"/>
        </w:rPr>
        <w:t>Das Projekt wird im Rahmen der Semesterarbeit und der Diplomarbeit durchgeführt. Dafür gelten die an der HTI üblichen Bedingungen.</w:t>
      </w:r>
    </w:p>
    <w:p w:rsidR="004403C1" w:rsidRPr="003B38A0" w:rsidRDefault="004403C1" w:rsidP="004403C1">
      <w:pPr>
        <w:pStyle w:val="berschrift20"/>
        <w:rPr>
          <w:lang w:val="de-CH"/>
        </w:rPr>
      </w:pPr>
      <w:bookmarkStart w:id="15" w:name="_Toc356457235"/>
      <w:bookmarkStart w:id="16" w:name="_Toc356930802"/>
      <w:bookmarkStart w:id="17" w:name="_Toc366155119"/>
      <w:r w:rsidRPr="003B38A0">
        <w:rPr>
          <w:lang w:val="de-CH"/>
        </w:rPr>
        <w:t>Situationsanalyse</w:t>
      </w:r>
      <w:bookmarkEnd w:id="15"/>
      <w:bookmarkEnd w:id="16"/>
      <w:bookmarkEnd w:id="17"/>
    </w:p>
    <w:p w:rsidR="004403C1" w:rsidRPr="003B38A0" w:rsidRDefault="004403C1" w:rsidP="004403C1">
      <w:pPr>
        <w:pStyle w:val="Textkrper"/>
        <w:jc w:val="left"/>
        <w:rPr>
          <w:lang w:val="de-CH"/>
        </w:rPr>
      </w:pPr>
      <w:r w:rsidRPr="003B38A0">
        <w:rPr>
          <w:lang w:val="de-CH"/>
        </w:rPr>
        <w:t>Um die erarbeiteten Migrationsvorschläge in der Praxis zu verifizieren, wird die Migration des RCP-Clients exemplarisch durchgeführt.</w:t>
      </w:r>
    </w:p>
    <w:p w:rsidR="004403C1" w:rsidRPr="003B38A0" w:rsidRDefault="004403C1" w:rsidP="004403C1">
      <w:pPr>
        <w:pStyle w:val="Textkrper"/>
        <w:jc w:val="left"/>
        <w:rPr>
          <w:lang w:val="de-CH"/>
        </w:rPr>
      </w:pPr>
      <w:r w:rsidRPr="003B38A0">
        <w:rPr>
          <w:lang w:val="de-CH"/>
        </w:rPr>
        <w:t>Bei dem RCS Client handelt es sich um die grösste Eclipse RCP Applikation der SBB mit folgenden Kennzahlen:</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lang w:val="de-CH"/>
        </w:rPr>
        <w:t>70 Plugins</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über 10 Hauptfenster</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 xml:space="preserve">Dutzende von Dialogen </w:t>
      </w:r>
    </w:p>
    <w:p w:rsidR="004403C1" w:rsidRPr="003B38A0" w:rsidRDefault="004403C1" w:rsidP="004403C1">
      <w:pPr>
        <w:pStyle w:val="Listenabsatz"/>
        <w:widowControl/>
        <w:numPr>
          <w:ilvl w:val="0"/>
          <w:numId w:val="3"/>
        </w:numPr>
        <w:spacing w:before="120" w:after="24"/>
        <w:rPr>
          <w:color w:val="000000"/>
          <w:szCs w:val="20"/>
          <w:lang w:val="de-CH"/>
        </w:rPr>
      </w:pPr>
      <w:r w:rsidRPr="003B38A0">
        <w:rPr>
          <w:color w:val="000000"/>
          <w:szCs w:val="20"/>
          <w:lang w:val="de-CH"/>
        </w:rPr>
        <w:t xml:space="preserve">270‘000 Zeilen Code </w:t>
      </w:r>
    </w:p>
    <w:p w:rsidR="004403C1" w:rsidRPr="003B38A0" w:rsidRDefault="004403C1" w:rsidP="004403C1">
      <w:pPr>
        <w:widowControl/>
        <w:spacing w:before="120" w:after="24"/>
        <w:rPr>
          <w:color w:val="000000"/>
          <w:szCs w:val="20"/>
          <w:lang w:val="de-CH"/>
        </w:rPr>
      </w:pPr>
    </w:p>
    <w:p w:rsidR="004403C1" w:rsidRPr="003B38A0" w:rsidRDefault="004403C1" w:rsidP="004403C1">
      <w:pPr>
        <w:pStyle w:val="Textkrper"/>
        <w:jc w:val="left"/>
        <w:rPr>
          <w:lang w:val="de-CH"/>
        </w:rPr>
      </w:pPr>
      <w:r w:rsidRPr="003B38A0">
        <w:rPr>
          <w:lang w:val="de-CH"/>
        </w:rPr>
        <w:t xml:space="preserve">RCS wird zur Disposition des Zugverkehrs auf dem gesamten Streckennetz der SBB </w:t>
      </w:r>
      <w:r w:rsidR="002B20AC">
        <w:rPr>
          <w:lang w:val="de-CH"/>
        </w:rPr>
        <w:t xml:space="preserve">und weiteren Bahnen </w:t>
      </w:r>
      <w:r w:rsidRPr="003B38A0">
        <w:rPr>
          <w:lang w:val="de-CH"/>
        </w:rPr>
        <w:t>verwendet.</w:t>
      </w:r>
    </w:p>
    <w:p w:rsidR="009D7F95" w:rsidRPr="003B38A0" w:rsidRDefault="009D7F95" w:rsidP="006C63CB">
      <w:pPr>
        <w:pStyle w:val="berschrift20"/>
        <w:ind w:left="709" w:hanging="709"/>
        <w:rPr>
          <w:lang w:val="de-CH"/>
        </w:rPr>
      </w:pPr>
      <w:bookmarkStart w:id="18" w:name="_Toc366155120"/>
      <w:r w:rsidRPr="003B38A0">
        <w:rPr>
          <w:lang w:val="de-CH"/>
        </w:rPr>
        <w:t>Stakeholder</w:t>
      </w:r>
      <w:bookmarkEnd w:id="18"/>
    </w:p>
    <w:tbl>
      <w:tblPr>
        <w:tblStyle w:val="Tabellenraster"/>
        <w:tblW w:w="0" w:type="auto"/>
        <w:jc w:val="center"/>
        <w:tblLook w:val="04A0" w:firstRow="1" w:lastRow="0" w:firstColumn="1" w:lastColumn="0" w:noHBand="0" w:noVBand="1"/>
      </w:tblPr>
      <w:tblGrid>
        <w:gridCol w:w="2376"/>
        <w:gridCol w:w="2376"/>
        <w:gridCol w:w="2988"/>
      </w:tblGrid>
      <w:tr w:rsidR="0084035F" w:rsidRPr="003B38A0" w:rsidTr="005B2086">
        <w:trPr>
          <w:jc w:val="center"/>
        </w:trPr>
        <w:tc>
          <w:tcPr>
            <w:tcW w:w="2376" w:type="dxa"/>
            <w:shd w:val="pct20" w:color="auto" w:fill="auto"/>
          </w:tcPr>
          <w:p w:rsidR="0084035F" w:rsidRPr="003B38A0" w:rsidRDefault="0084035F" w:rsidP="00705D68">
            <w:pPr>
              <w:pStyle w:val="Textkrper"/>
              <w:jc w:val="left"/>
              <w:rPr>
                <w:b/>
                <w:lang w:val="de-CH"/>
              </w:rPr>
            </w:pPr>
            <w:bookmarkStart w:id="19" w:name="_Toc356457239"/>
            <w:bookmarkStart w:id="20" w:name="_Toc356930806"/>
            <w:r w:rsidRPr="003B38A0">
              <w:rPr>
                <w:b/>
                <w:lang w:val="de-CH"/>
              </w:rPr>
              <w:t>Rolle</w:t>
            </w:r>
          </w:p>
        </w:tc>
        <w:tc>
          <w:tcPr>
            <w:tcW w:w="2376" w:type="dxa"/>
            <w:shd w:val="pct20" w:color="auto" w:fill="auto"/>
          </w:tcPr>
          <w:p w:rsidR="0084035F" w:rsidRPr="003B38A0" w:rsidRDefault="0084035F" w:rsidP="00705D68">
            <w:pPr>
              <w:pStyle w:val="Textkrper"/>
              <w:jc w:val="left"/>
              <w:rPr>
                <w:b/>
                <w:lang w:val="de-CH"/>
              </w:rPr>
            </w:pPr>
            <w:r w:rsidRPr="003B38A0">
              <w:rPr>
                <w:b/>
                <w:lang w:val="de-CH"/>
              </w:rPr>
              <w:t>Name</w:t>
            </w:r>
          </w:p>
        </w:tc>
        <w:tc>
          <w:tcPr>
            <w:tcW w:w="2988" w:type="dxa"/>
            <w:shd w:val="pct20" w:color="auto" w:fill="auto"/>
          </w:tcPr>
          <w:p w:rsidR="0084035F" w:rsidRPr="003B38A0" w:rsidRDefault="0084035F" w:rsidP="00705D68">
            <w:pPr>
              <w:pStyle w:val="Textkrper"/>
              <w:jc w:val="left"/>
              <w:rPr>
                <w:b/>
                <w:lang w:val="de-CH"/>
              </w:rPr>
            </w:pPr>
            <w:r w:rsidRPr="003B38A0">
              <w:rPr>
                <w:b/>
                <w:lang w:val="de-CH"/>
              </w:rPr>
              <w:t>Email</w:t>
            </w:r>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Projektumsetzung</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Mike Rothenbühler</w:t>
            </w:r>
          </w:p>
        </w:tc>
        <w:tc>
          <w:tcPr>
            <w:tcW w:w="2988" w:type="dxa"/>
          </w:tcPr>
          <w:p w:rsidR="0084035F" w:rsidRPr="003B38A0" w:rsidRDefault="00CA2ADF" w:rsidP="00705D68">
            <w:pPr>
              <w:pStyle w:val="Textkrper"/>
              <w:jc w:val="left"/>
              <w:rPr>
                <w:sz w:val="18"/>
                <w:szCs w:val="18"/>
                <w:lang w:val="de-CH"/>
              </w:rPr>
            </w:pPr>
            <w:hyperlink r:id="rId15" w:history="1">
              <w:r w:rsidR="0084035F" w:rsidRPr="003B38A0">
                <w:rPr>
                  <w:rStyle w:val="Hyperlink"/>
                  <w:sz w:val="18"/>
                  <w:szCs w:val="18"/>
                  <w:lang w:val="de-CH"/>
                </w:rPr>
                <w:t>michael.rothenbuehler@sbb.ch</w:t>
              </w:r>
            </w:hyperlink>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Projektbetreuer</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Marc Hoffmann</w:t>
            </w:r>
          </w:p>
        </w:tc>
        <w:tc>
          <w:tcPr>
            <w:tcW w:w="2988" w:type="dxa"/>
          </w:tcPr>
          <w:p w:rsidR="0084035F" w:rsidRPr="003B38A0" w:rsidRDefault="00CA2ADF" w:rsidP="00705D68">
            <w:pPr>
              <w:pStyle w:val="Textkrper"/>
              <w:jc w:val="left"/>
              <w:rPr>
                <w:sz w:val="18"/>
                <w:szCs w:val="18"/>
                <w:lang w:val="de-CH"/>
              </w:rPr>
            </w:pPr>
            <w:hyperlink r:id="rId16" w:history="1">
              <w:r w:rsidR="0084035F" w:rsidRPr="003B38A0">
                <w:rPr>
                  <w:rStyle w:val="Hyperlink"/>
                  <w:sz w:val="18"/>
                  <w:szCs w:val="18"/>
                  <w:lang w:val="de-CH"/>
                </w:rPr>
                <w:t>marc.hoffmann@sbb.ch</w:t>
              </w:r>
            </w:hyperlink>
          </w:p>
        </w:tc>
      </w:tr>
      <w:tr w:rsidR="0084035F" w:rsidRPr="003B38A0" w:rsidTr="005B2086">
        <w:trPr>
          <w:jc w:val="center"/>
        </w:trPr>
        <w:tc>
          <w:tcPr>
            <w:tcW w:w="2376" w:type="dxa"/>
          </w:tcPr>
          <w:p w:rsidR="0084035F" w:rsidRPr="003B38A0" w:rsidRDefault="0084035F" w:rsidP="00705D68">
            <w:pPr>
              <w:pStyle w:val="Textkrper"/>
              <w:jc w:val="left"/>
              <w:rPr>
                <w:sz w:val="18"/>
                <w:szCs w:val="18"/>
                <w:lang w:val="de-CH"/>
              </w:rPr>
            </w:pPr>
            <w:r w:rsidRPr="003B38A0">
              <w:rPr>
                <w:sz w:val="18"/>
                <w:szCs w:val="18"/>
                <w:lang w:val="de-CH"/>
              </w:rPr>
              <w:t>Experte</w:t>
            </w:r>
          </w:p>
        </w:tc>
        <w:tc>
          <w:tcPr>
            <w:tcW w:w="2376" w:type="dxa"/>
          </w:tcPr>
          <w:p w:rsidR="0084035F" w:rsidRPr="003B38A0" w:rsidRDefault="0084035F" w:rsidP="00705D68">
            <w:pPr>
              <w:pStyle w:val="Textkrper"/>
              <w:jc w:val="left"/>
              <w:rPr>
                <w:sz w:val="18"/>
                <w:szCs w:val="18"/>
                <w:lang w:val="de-CH"/>
              </w:rPr>
            </w:pPr>
            <w:r w:rsidRPr="003B38A0">
              <w:rPr>
                <w:sz w:val="18"/>
                <w:szCs w:val="18"/>
                <w:lang w:val="de-CH"/>
              </w:rPr>
              <w:t>Ueli Brawand</w:t>
            </w:r>
          </w:p>
        </w:tc>
        <w:tc>
          <w:tcPr>
            <w:tcW w:w="2988" w:type="dxa"/>
          </w:tcPr>
          <w:p w:rsidR="0084035F" w:rsidRPr="003B38A0" w:rsidRDefault="00CA2ADF" w:rsidP="00705D68">
            <w:pPr>
              <w:pStyle w:val="Textkrper"/>
              <w:jc w:val="left"/>
              <w:rPr>
                <w:sz w:val="18"/>
                <w:szCs w:val="18"/>
                <w:lang w:val="de-CH"/>
              </w:rPr>
            </w:pPr>
            <w:hyperlink r:id="rId17" w:history="1">
              <w:r w:rsidR="0084035F" w:rsidRPr="003B38A0">
                <w:rPr>
                  <w:rStyle w:val="Hyperlink"/>
                  <w:sz w:val="18"/>
                  <w:szCs w:val="18"/>
                  <w:lang w:val="de-CH"/>
                </w:rPr>
                <w:t>ueli.brawand@besonet.ch</w:t>
              </w:r>
            </w:hyperlink>
          </w:p>
        </w:tc>
      </w:tr>
    </w:tbl>
    <w:p w:rsidR="00242EC8" w:rsidRDefault="00242EC8" w:rsidP="00242EC8">
      <w:pPr>
        <w:rPr>
          <w:lang w:val="de-CH"/>
        </w:rPr>
      </w:pPr>
    </w:p>
    <w:p w:rsidR="008B7E75" w:rsidRDefault="008B7E75" w:rsidP="004E1E0D">
      <w:r>
        <w:rPr>
          <w:lang w:val="de-CH"/>
        </w:rPr>
        <w:t>Der Projektbetreuer Marc Hof</w:t>
      </w:r>
      <w:r w:rsidR="00C64E62">
        <w:rPr>
          <w:lang w:val="de-CH"/>
        </w:rPr>
        <w:t xml:space="preserve">fmann ist seit 2008 </w:t>
      </w:r>
      <w:r>
        <w:rPr>
          <w:lang w:val="de-CH"/>
        </w:rPr>
        <w:t>im Projekt RCS in verschiedenen Teilprojekte</w:t>
      </w:r>
      <w:r w:rsidR="004E1E0D">
        <w:rPr>
          <w:lang w:val="de-CH"/>
        </w:rPr>
        <w:t xml:space="preserve">n tätig. Er </w:t>
      </w:r>
      <w:r>
        <w:rPr>
          <w:lang w:val="de-CH"/>
        </w:rPr>
        <w:t xml:space="preserve">hat als </w:t>
      </w:r>
      <w:r w:rsidR="004E1E0D">
        <w:rPr>
          <w:lang w:val="de-CH"/>
        </w:rPr>
        <w:t xml:space="preserve">Architekt ein </w:t>
      </w:r>
      <w:r w:rsidR="00061C34">
        <w:rPr>
          <w:lang w:val="de-CH"/>
        </w:rPr>
        <w:t>umfangreiches Wissen über RCS</w:t>
      </w:r>
      <w:r w:rsidR="00C64E62">
        <w:rPr>
          <w:lang w:val="de-CH"/>
        </w:rPr>
        <w:t>. Dazu hat er seit 2002 an verschiedenen</w:t>
      </w:r>
      <w:r w:rsidR="004E1E0D" w:rsidRPr="004E1E0D">
        <w:t xml:space="preserve"> Eclipse</w:t>
      </w:r>
      <w:r w:rsidR="00C64E62">
        <w:t>-Projekten</w:t>
      </w:r>
      <w:r w:rsidR="00FD26A1">
        <w:t xml:space="preserve"> gearbeitet.</w:t>
      </w:r>
    </w:p>
    <w:p w:rsidR="008B7E75" w:rsidRDefault="008B7E75" w:rsidP="00242EC8">
      <w:pPr>
        <w:rPr>
          <w:lang w:val="de-CH"/>
        </w:rPr>
      </w:pPr>
    </w:p>
    <w:p w:rsidR="00242EC8" w:rsidRDefault="00242EC8">
      <w:pPr>
        <w:widowControl/>
        <w:autoSpaceDE/>
        <w:autoSpaceDN/>
        <w:adjustRightInd/>
        <w:rPr>
          <w:b/>
          <w:bCs/>
          <w:iCs/>
          <w:color w:val="17365D" w:themeColor="text2" w:themeShade="BF"/>
          <w:sz w:val="22"/>
          <w:szCs w:val="22"/>
          <w:lang w:val="de-CH"/>
        </w:rPr>
      </w:pPr>
      <w:r>
        <w:rPr>
          <w:lang w:val="de-CH"/>
        </w:rPr>
        <w:br w:type="page"/>
      </w:r>
    </w:p>
    <w:p w:rsidR="006C63CB" w:rsidRPr="003B38A0" w:rsidRDefault="006C63CB" w:rsidP="006C63CB">
      <w:pPr>
        <w:pStyle w:val="berschrift20"/>
        <w:ind w:left="709" w:hanging="709"/>
        <w:rPr>
          <w:lang w:val="de-CH"/>
        </w:rPr>
      </w:pPr>
      <w:bookmarkStart w:id="21" w:name="_Toc366155121"/>
      <w:r w:rsidRPr="003B38A0">
        <w:rPr>
          <w:lang w:val="de-CH"/>
        </w:rPr>
        <w:lastRenderedPageBreak/>
        <w:t>Zielvorstellungen</w:t>
      </w:r>
      <w:bookmarkEnd w:id="19"/>
      <w:bookmarkEnd w:id="20"/>
      <w:bookmarkEnd w:id="21"/>
    </w:p>
    <w:p w:rsidR="006C63CB" w:rsidRPr="003B38A0" w:rsidRDefault="006C63CB" w:rsidP="006C63CB">
      <w:pPr>
        <w:pStyle w:val="Textkrper"/>
        <w:jc w:val="left"/>
        <w:rPr>
          <w:lang w:val="de-CH"/>
        </w:rPr>
      </w:pPr>
      <w:r w:rsidRPr="003B38A0">
        <w:rPr>
          <w:lang w:val="de-CH"/>
        </w:rPr>
        <w:t xml:space="preserve">Das Ziel des Projektes ist es mindestens </w:t>
      </w:r>
      <w:r w:rsidR="00031BEC" w:rsidRPr="003B38A0">
        <w:rPr>
          <w:lang w:val="de-CH"/>
        </w:rPr>
        <w:t>4</w:t>
      </w:r>
      <w:r w:rsidRPr="003B38A0">
        <w:rPr>
          <w:lang w:val="de-CH"/>
        </w:rPr>
        <w:t xml:space="preserve"> Aspekte von Eclipse RCP 3 auf Eclipse 4 RCP zu migrieren. Als Aspekt wird zum Beispiel das plugin.xml, die Selektion oder auch Dependency Injection betrachtet. </w:t>
      </w:r>
    </w:p>
    <w:p w:rsidR="006C63CB" w:rsidRPr="003B38A0" w:rsidRDefault="006C63CB" w:rsidP="006C63CB">
      <w:pPr>
        <w:pStyle w:val="Textkrper"/>
        <w:jc w:val="left"/>
        <w:rPr>
          <w:lang w:val="de-CH"/>
        </w:rPr>
      </w:pPr>
      <w:r w:rsidRPr="003B38A0">
        <w:rPr>
          <w:lang w:val="de-CH"/>
        </w:rPr>
        <w:t>Für jeden Aspekt soll folgendes durchgeführt werden:</w:t>
      </w:r>
    </w:p>
    <w:p w:rsidR="006C63CB" w:rsidRPr="003B38A0" w:rsidRDefault="006C63CB" w:rsidP="006C63CB">
      <w:pPr>
        <w:pStyle w:val="Textkrper"/>
        <w:jc w:val="left"/>
        <w:rPr>
          <w:lang w:val="de-CH"/>
        </w:rPr>
      </w:pPr>
      <w:r w:rsidRPr="003B38A0">
        <w:rPr>
          <w:lang w:val="de-CH"/>
        </w:rPr>
        <w:t xml:space="preserve">Konzept </w:t>
      </w:r>
    </w:p>
    <w:p w:rsidR="006C63CB" w:rsidRPr="003B38A0" w:rsidRDefault="006C63CB" w:rsidP="005C59FF">
      <w:pPr>
        <w:pStyle w:val="Textkrper"/>
        <w:numPr>
          <w:ilvl w:val="0"/>
          <w:numId w:val="4"/>
        </w:numPr>
        <w:jc w:val="left"/>
        <w:rPr>
          <w:lang w:val="de-CH"/>
        </w:rPr>
      </w:pPr>
      <w:r w:rsidRPr="003B38A0">
        <w:rPr>
          <w:lang w:val="de-CH"/>
        </w:rPr>
        <w:t>Beschreibung des Aspektes</w:t>
      </w:r>
    </w:p>
    <w:p w:rsidR="006C63CB" w:rsidRPr="003B38A0" w:rsidRDefault="006C63CB" w:rsidP="005C59FF">
      <w:pPr>
        <w:pStyle w:val="Textkrper"/>
        <w:numPr>
          <w:ilvl w:val="0"/>
          <w:numId w:val="4"/>
        </w:numPr>
        <w:jc w:val="left"/>
        <w:rPr>
          <w:lang w:val="de-CH"/>
        </w:rPr>
      </w:pPr>
      <w:r w:rsidRPr="003B38A0">
        <w:rPr>
          <w:lang w:val="de-CH"/>
        </w:rPr>
        <w:t>Diskussion der Eclipse RCP 4 Lösung</w:t>
      </w:r>
    </w:p>
    <w:p w:rsidR="006C63CB" w:rsidRPr="003B38A0" w:rsidRDefault="006C63CB" w:rsidP="005C59FF">
      <w:pPr>
        <w:pStyle w:val="Textkrper"/>
        <w:numPr>
          <w:ilvl w:val="1"/>
          <w:numId w:val="4"/>
        </w:numPr>
        <w:jc w:val="left"/>
        <w:rPr>
          <w:lang w:val="de-CH"/>
        </w:rPr>
      </w:pPr>
      <w:r w:rsidRPr="003B38A0">
        <w:rPr>
          <w:lang w:val="de-CH"/>
        </w:rPr>
        <w:t>Vorteile</w:t>
      </w:r>
    </w:p>
    <w:p w:rsidR="006C63CB" w:rsidRPr="003B38A0" w:rsidRDefault="006C63CB" w:rsidP="005C59FF">
      <w:pPr>
        <w:pStyle w:val="Textkrper"/>
        <w:numPr>
          <w:ilvl w:val="1"/>
          <w:numId w:val="4"/>
        </w:numPr>
        <w:jc w:val="left"/>
        <w:rPr>
          <w:lang w:val="de-CH"/>
        </w:rPr>
      </w:pPr>
      <w:r w:rsidRPr="003B38A0">
        <w:rPr>
          <w:lang w:val="de-CH"/>
        </w:rPr>
        <w:t>Vergleich mit Eclipse RCP 3</w:t>
      </w:r>
    </w:p>
    <w:p w:rsidR="006C63CB" w:rsidRPr="003B38A0" w:rsidRDefault="006C63CB" w:rsidP="005C59FF">
      <w:pPr>
        <w:pStyle w:val="Textkrper"/>
        <w:numPr>
          <w:ilvl w:val="1"/>
          <w:numId w:val="4"/>
        </w:numPr>
        <w:jc w:val="left"/>
        <w:rPr>
          <w:lang w:val="de-CH"/>
        </w:rPr>
      </w:pPr>
      <w:r w:rsidRPr="003B38A0">
        <w:rPr>
          <w:lang w:val="de-CH"/>
        </w:rPr>
        <w:t>Einschränkungen und Risiken</w:t>
      </w:r>
    </w:p>
    <w:p w:rsidR="006C63CB" w:rsidRPr="003B38A0" w:rsidRDefault="006C63CB" w:rsidP="005C59FF">
      <w:pPr>
        <w:pStyle w:val="Textkrper"/>
        <w:numPr>
          <w:ilvl w:val="1"/>
          <w:numId w:val="4"/>
        </w:numPr>
        <w:jc w:val="left"/>
        <w:rPr>
          <w:lang w:val="de-CH"/>
        </w:rPr>
      </w:pPr>
      <w:r w:rsidRPr="003B38A0">
        <w:rPr>
          <w:lang w:val="de-CH"/>
        </w:rPr>
        <w:t>Qualität und Testbarkeit im Vergleich zu Eclipse RCP 3</w:t>
      </w:r>
    </w:p>
    <w:p w:rsidR="006C63CB" w:rsidRPr="003B38A0" w:rsidRDefault="006C63CB" w:rsidP="006C63CB">
      <w:pPr>
        <w:pStyle w:val="Textkrper"/>
        <w:jc w:val="left"/>
        <w:rPr>
          <w:lang w:val="de-CH"/>
        </w:rPr>
      </w:pPr>
      <w:r w:rsidRPr="003B38A0">
        <w:rPr>
          <w:lang w:val="de-CH"/>
        </w:rPr>
        <w:t>Konkretes Beispiel RCS</w:t>
      </w:r>
    </w:p>
    <w:p w:rsidR="006C63CB" w:rsidRPr="003B38A0" w:rsidRDefault="006C63CB" w:rsidP="005C59FF">
      <w:pPr>
        <w:pStyle w:val="Textkrper"/>
        <w:numPr>
          <w:ilvl w:val="0"/>
          <w:numId w:val="4"/>
        </w:numPr>
        <w:jc w:val="left"/>
        <w:rPr>
          <w:lang w:val="de-CH"/>
        </w:rPr>
      </w:pPr>
      <w:r w:rsidRPr="003B38A0">
        <w:rPr>
          <w:lang w:val="de-CH"/>
        </w:rPr>
        <w:t>Definition Abnahmekriterien</w:t>
      </w:r>
    </w:p>
    <w:p w:rsidR="006C63CB" w:rsidRPr="003B38A0" w:rsidRDefault="006C63CB" w:rsidP="005C59FF">
      <w:pPr>
        <w:pStyle w:val="Textkrper"/>
        <w:numPr>
          <w:ilvl w:val="0"/>
          <w:numId w:val="4"/>
        </w:numPr>
        <w:jc w:val="left"/>
        <w:rPr>
          <w:lang w:val="de-CH"/>
        </w:rPr>
      </w:pPr>
      <w:r w:rsidRPr="003B38A0">
        <w:rPr>
          <w:lang w:val="de-CH"/>
        </w:rPr>
        <w:t>Migration</w:t>
      </w:r>
    </w:p>
    <w:p w:rsidR="006C63CB" w:rsidRPr="003B38A0" w:rsidRDefault="006C63CB" w:rsidP="005C59FF">
      <w:pPr>
        <w:pStyle w:val="Textkrper"/>
        <w:numPr>
          <w:ilvl w:val="0"/>
          <w:numId w:val="4"/>
        </w:numPr>
        <w:jc w:val="left"/>
        <w:rPr>
          <w:lang w:val="de-CH"/>
        </w:rPr>
      </w:pPr>
      <w:r w:rsidRPr="003B38A0">
        <w:rPr>
          <w:lang w:val="de-CH"/>
        </w:rPr>
        <w:t>Test</w:t>
      </w:r>
    </w:p>
    <w:p w:rsidR="006C63CB" w:rsidRDefault="004D3AFB" w:rsidP="006C63CB">
      <w:pPr>
        <w:pStyle w:val="Textkrper"/>
        <w:jc w:val="left"/>
        <w:rPr>
          <w:lang w:val="de-CH"/>
        </w:rPr>
      </w:pPr>
      <w:r w:rsidRPr="003B38A0">
        <w:rPr>
          <w:lang w:val="de-CH"/>
        </w:rPr>
        <w:t>Die Aspekte und deren Migration w</w:t>
      </w:r>
      <w:r w:rsidR="00FF166A" w:rsidRPr="003B38A0">
        <w:rPr>
          <w:lang w:val="de-CH"/>
        </w:rPr>
        <w:t>e</w:t>
      </w:r>
      <w:r w:rsidRPr="003B38A0">
        <w:rPr>
          <w:lang w:val="de-CH"/>
        </w:rPr>
        <w:t>rd</w:t>
      </w:r>
      <w:r w:rsidR="00FF166A" w:rsidRPr="003B38A0">
        <w:rPr>
          <w:lang w:val="de-CH"/>
        </w:rPr>
        <w:t>en</w:t>
      </w:r>
      <w:r w:rsidRPr="003B38A0">
        <w:rPr>
          <w:lang w:val="de-CH"/>
        </w:rPr>
        <w:t xml:space="preserve"> im Projekthandbuch dokumentiert. </w:t>
      </w:r>
      <w:r w:rsidR="006C63CB" w:rsidRPr="003B38A0">
        <w:rPr>
          <w:lang w:val="de-CH"/>
        </w:rPr>
        <w:t xml:space="preserve">Die Erfahrungen im Projekt sollen in </w:t>
      </w:r>
      <w:r w:rsidR="00F364C1" w:rsidRPr="003B38A0">
        <w:rPr>
          <w:lang w:val="de-CH"/>
        </w:rPr>
        <w:t>diesem</w:t>
      </w:r>
      <w:r w:rsidR="006C63CB" w:rsidRPr="003B38A0">
        <w:rPr>
          <w:lang w:val="de-CH"/>
        </w:rPr>
        <w:t xml:space="preserve"> Bericht geschildert werden.</w:t>
      </w:r>
    </w:p>
    <w:p w:rsidR="00E72C8A" w:rsidRPr="003B38A0" w:rsidRDefault="00E72C8A" w:rsidP="006C63CB">
      <w:pPr>
        <w:pStyle w:val="Textkrper"/>
        <w:jc w:val="left"/>
        <w:rPr>
          <w:lang w:val="de-CH"/>
        </w:rPr>
      </w:pPr>
      <w:r>
        <w:rPr>
          <w:lang w:val="de-CH"/>
        </w:rPr>
        <w:t>Die Artefakte sind neben diesem Projektbericht das Projekthandbuch, welches alle technischen Details beschreibt, sowie die beispielhafte Implementierung.</w:t>
      </w:r>
    </w:p>
    <w:p w:rsidR="006C63CB" w:rsidRPr="003B38A0" w:rsidRDefault="006C63CB" w:rsidP="006C63CB">
      <w:pPr>
        <w:pStyle w:val="berschrift20"/>
        <w:ind w:left="709" w:hanging="709"/>
        <w:rPr>
          <w:lang w:val="de-CH"/>
        </w:rPr>
      </w:pPr>
      <w:bookmarkStart w:id="22" w:name="_Toc356457240"/>
      <w:bookmarkStart w:id="23" w:name="_Toc356930807"/>
      <w:bookmarkStart w:id="24" w:name="_Toc366155122"/>
      <w:r w:rsidRPr="003B38A0">
        <w:rPr>
          <w:lang w:val="de-CH"/>
        </w:rPr>
        <w:t>Lösungen</w:t>
      </w:r>
      <w:bookmarkEnd w:id="22"/>
      <w:bookmarkEnd w:id="23"/>
      <w:bookmarkEnd w:id="24"/>
    </w:p>
    <w:p w:rsidR="006C63CB" w:rsidRPr="003B38A0" w:rsidRDefault="006C63CB" w:rsidP="006C63CB">
      <w:pPr>
        <w:pStyle w:val="Textkrper"/>
        <w:jc w:val="left"/>
        <w:rPr>
          <w:lang w:val="de-CH"/>
        </w:rPr>
      </w:pPr>
      <w:r w:rsidRPr="003B38A0">
        <w:rPr>
          <w:lang w:val="de-CH"/>
        </w:rPr>
        <w:t>Die Lösung eines Aspektes wird jeweils während einer Iteration erarbeitet. Nach dem heutigen Wissenstand gibt es noch keine möglichen Lösungsvarianten. Nach Möglichkeit sollen jedoch dokumentierte „Best practices“ zum Einsatz kommen (zum Beispiel aus „</w:t>
      </w:r>
      <w:r w:rsidRPr="003B38A0">
        <w:rPr>
          <w:i/>
          <w:lang w:val="de-CH"/>
        </w:rPr>
        <w:t>Eclipse 4 - Rich Clients mit dem Eclipse 4.2 SDK</w:t>
      </w:r>
      <w:r w:rsidRPr="003B38A0">
        <w:rPr>
          <w:lang w:val="de-CH"/>
        </w:rPr>
        <w:t>“ von Marc Teufel und Jonas Helming oder „</w:t>
      </w:r>
      <w:r w:rsidRPr="003B38A0">
        <w:rPr>
          <w:i/>
          <w:lang w:val="de-CH"/>
        </w:rPr>
        <w:t>Eclipse 4 Application Development</w:t>
      </w:r>
      <w:r w:rsidRPr="003B38A0">
        <w:rPr>
          <w:lang w:val="de-CH"/>
        </w:rPr>
        <w:t>“ von Lars Vogel).</w:t>
      </w:r>
    </w:p>
    <w:p w:rsidR="006C63CB" w:rsidRPr="000E271B" w:rsidRDefault="006C63CB" w:rsidP="006C63CB">
      <w:pPr>
        <w:pStyle w:val="berschrift20"/>
        <w:ind w:left="709" w:hanging="709"/>
        <w:rPr>
          <w:lang w:val="de-CH"/>
        </w:rPr>
      </w:pPr>
      <w:bookmarkStart w:id="25" w:name="_Toc356457241"/>
      <w:bookmarkStart w:id="26" w:name="_Toc356930808"/>
      <w:bookmarkStart w:id="27" w:name="_Toc366155123"/>
      <w:r w:rsidRPr="000E271B">
        <w:rPr>
          <w:lang w:val="de-CH"/>
        </w:rPr>
        <w:t>Sicherheits- und Datenschutzaspekte</w:t>
      </w:r>
      <w:bookmarkEnd w:id="25"/>
      <w:bookmarkEnd w:id="26"/>
      <w:bookmarkEnd w:id="27"/>
    </w:p>
    <w:p w:rsidR="006C63CB" w:rsidRPr="003B38A0" w:rsidRDefault="006C63CB" w:rsidP="006C63CB">
      <w:pPr>
        <w:pStyle w:val="Textkrper"/>
        <w:jc w:val="left"/>
        <w:rPr>
          <w:lang w:val="de-CH"/>
        </w:rPr>
      </w:pPr>
      <w:r w:rsidRPr="003B38A0">
        <w:rPr>
          <w:lang w:val="de-CH"/>
        </w:rPr>
        <w:t>Der Code der SBB darf nicht an Dritte gelangen. Um dies zu verhindern wird der Code ausschliesslich im SBB Netz bearbeitet und dann höchstens Ausschnitte daraus publiziert.</w:t>
      </w:r>
    </w:p>
    <w:p w:rsidR="009D7F95" w:rsidRPr="003B38A0" w:rsidRDefault="009D7F95" w:rsidP="007C7E6C">
      <w:pPr>
        <w:pStyle w:val="berschrift20"/>
        <w:numPr>
          <w:ilvl w:val="0"/>
          <w:numId w:val="0"/>
        </w:numPr>
        <w:ind w:left="792" w:hanging="432"/>
        <w:rPr>
          <w:lang w:val="de-CH"/>
        </w:rPr>
      </w:pPr>
    </w:p>
    <w:p w:rsidR="007347B9" w:rsidRPr="003B38A0" w:rsidRDefault="007347B9" w:rsidP="009D7F95">
      <w:pPr>
        <w:pStyle w:val="berschrift10"/>
        <w:numPr>
          <w:ilvl w:val="0"/>
          <w:numId w:val="0"/>
        </w:numPr>
        <w:ind w:left="360" w:hanging="360"/>
        <w:rPr>
          <w:lang w:val="de-CH"/>
        </w:rPr>
        <w:sectPr w:rsidR="007347B9" w:rsidRPr="003B38A0" w:rsidSect="00DB27EC">
          <w:headerReference w:type="default" r:id="rId18"/>
          <w:footerReference w:type="default" r:id="rId19"/>
          <w:type w:val="continuous"/>
          <w:pgSz w:w="11909" w:h="16834"/>
          <w:pgMar w:top="1927" w:right="1272" w:bottom="1134" w:left="1272" w:header="720" w:footer="720" w:gutter="0"/>
          <w:cols w:space="720"/>
          <w:noEndnote/>
          <w:docGrid w:linePitch="360"/>
        </w:sectPr>
      </w:pPr>
    </w:p>
    <w:p w:rsidR="009C6004" w:rsidRPr="003B38A0" w:rsidRDefault="009C6004" w:rsidP="00DC769B">
      <w:pPr>
        <w:pStyle w:val="berschrift10"/>
        <w:rPr>
          <w:lang w:val="de-CH"/>
        </w:rPr>
      </w:pPr>
      <w:bookmarkStart w:id="28" w:name="_Toc366155124"/>
      <w:r w:rsidRPr="003B38A0">
        <w:rPr>
          <w:lang w:val="de-CH"/>
        </w:rPr>
        <w:lastRenderedPageBreak/>
        <w:t>Risiken</w:t>
      </w:r>
      <w:bookmarkEnd w:id="28"/>
    </w:p>
    <w:p w:rsidR="007347B9" w:rsidRPr="003B38A0" w:rsidRDefault="007347B9" w:rsidP="007347B9">
      <w:pPr>
        <w:pStyle w:val="berschrift20"/>
        <w:ind w:left="709" w:hanging="709"/>
        <w:rPr>
          <w:lang w:val="de-CH"/>
        </w:rPr>
      </w:pPr>
      <w:bookmarkStart w:id="29" w:name="_Toc356930810"/>
      <w:bookmarkStart w:id="30" w:name="_Toc366155125"/>
      <w:r w:rsidRPr="003B38A0">
        <w:rPr>
          <w:lang w:val="de-CH"/>
        </w:rPr>
        <w:t>Risikoidentifizierung, -bewertung und -quantifizierung</w:t>
      </w:r>
      <w:bookmarkEnd w:id="29"/>
      <w:bookmarkEnd w:id="30"/>
    </w:p>
    <w:tbl>
      <w:tblPr>
        <w:tblStyle w:val="Tabellenraster"/>
        <w:tblW w:w="14945" w:type="dxa"/>
        <w:tblLook w:val="04A0" w:firstRow="1" w:lastRow="0" w:firstColumn="1" w:lastColumn="0" w:noHBand="0" w:noVBand="1"/>
      </w:tblPr>
      <w:tblGrid>
        <w:gridCol w:w="376"/>
        <w:gridCol w:w="2899"/>
        <w:gridCol w:w="2068"/>
        <w:gridCol w:w="4099"/>
        <w:gridCol w:w="1439"/>
        <w:gridCol w:w="4064"/>
      </w:tblGrid>
      <w:tr w:rsidR="007347B9" w:rsidRPr="003B38A0" w:rsidTr="00705D68">
        <w:trPr>
          <w:trHeight w:val="1202"/>
        </w:trPr>
        <w:tc>
          <w:tcPr>
            <w:tcW w:w="0" w:type="auto"/>
            <w:shd w:val="pct20" w:color="auto" w:fill="auto"/>
          </w:tcPr>
          <w:p w:rsidR="007347B9" w:rsidRPr="003B38A0" w:rsidRDefault="007347B9" w:rsidP="00705D68">
            <w:pPr>
              <w:pStyle w:val="Textkrper"/>
              <w:jc w:val="left"/>
              <w:rPr>
                <w:b/>
                <w:sz w:val="18"/>
                <w:szCs w:val="18"/>
                <w:lang w:val="de-CH"/>
              </w:rPr>
            </w:pPr>
            <w:r w:rsidRPr="003B38A0">
              <w:rPr>
                <w:b/>
                <w:sz w:val="18"/>
                <w:szCs w:val="18"/>
                <w:lang w:val="de-CH"/>
              </w:rPr>
              <w:t>Id</w:t>
            </w:r>
          </w:p>
        </w:tc>
        <w:tc>
          <w:tcPr>
            <w:tcW w:w="0" w:type="auto"/>
            <w:shd w:val="pct20" w:color="auto" w:fill="auto"/>
          </w:tcPr>
          <w:p w:rsidR="007347B9" w:rsidRPr="003B38A0" w:rsidRDefault="007347B9" w:rsidP="00705D68">
            <w:pPr>
              <w:pStyle w:val="Textkrper"/>
              <w:jc w:val="left"/>
              <w:rPr>
                <w:b/>
                <w:sz w:val="18"/>
                <w:szCs w:val="18"/>
                <w:lang w:val="de-CH"/>
              </w:rPr>
            </w:pPr>
            <w:r w:rsidRPr="003B38A0">
              <w:rPr>
                <w:b/>
                <w:sz w:val="18"/>
                <w:szCs w:val="18"/>
                <w:lang w:val="de-CH"/>
              </w:rPr>
              <w:t>Risiko</w:t>
            </w:r>
          </w:p>
        </w:tc>
        <w:tc>
          <w:tcPr>
            <w:tcW w:w="0" w:type="auto"/>
            <w:shd w:val="pct20" w:color="auto" w:fill="auto"/>
          </w:tcPr>
          <w:p w:rsidR="007347B9" w:rsidRPr="003B38A0" w:rsidRDefault="007347B9" w:rsidP="00705D68">
            <w:pPr>
              <w:pStyle w:val="Textkrper"/>
              <w:jc w:val="left"/>
              <w:rPr>
                <w:b/>
                <w:sz w:val="18"/>
                <w:szCs w:val="18"/>
                <w:lang w:val="de-CH"/>
              </w:rPr>
            </w:pPr>
            <w:r w:rsidRPr="003B38A0">
              <w:rPr>
                <w:b/>
                <w:bCs/>
                <w:iCs/>
                <w:sz w:val="18"/>
                <w:szCs w:val="18"/>
                <w:lang w:val="de-CH"/>
              </w:rPr>
              <w:t>Eintritts-wahrscheinlichkeit</w:t>
            </w:r>
            <w:r w:rsidRPr="003B38A0">
              <w:rPr>
                <w:b/>
                <w:sz w:val="18"/>
                <w:szCs w:val="18"/>
                <w:lang w:val="de-CH"/>
              </w:rPr>
              <w:br/>
            </w:r>
            <w:r w:rsidRPr="003B38A0">
              <w:rPr>
                <w:sz w:val="12"/>
                <w:szCs w:val="12"/>
                <w:lang w:val="de-CH"/>
              </w:rPr>
              <w:t>0 - 15 %      unwahrscheinlich</w:t>
            </w:r>
            <w:r w:rsidRPr="003B38A0">
              <w:rPr>
                <w:sz w:val="12"/>
                <w:szCs w:val="12"/>
                <w:lang w:val="de-CH"/>
              </w:rPr>
              <w:br/>
              <w:t>15 - 30 %    eher unwahrscheinlich</w:t>
            </w:r>
            <w:r w:rsidRPr="003B38A0">
              <w:rPr>
                <w:sz w:val="12"/>
                <w:szCs w:val="12"/>
                <w:lang w:val="de-CH"/>
              </w:rPr>
              <w:br/>
              <w:t>31 - 50 %    möglich</w:t>
            </w:r>
            <w:r w:rsidRPr="003B38A0">
              <w:rPr>
                <w:sz w:val="12"/>
                <w:szCs w:val="12"/>
                <w:lang w:val="de-CH"/>
              </w:rPr>
              <w:br/>
              <w:t>51 – 100 % wahrscheinlich</w:t>
            </w:r>
          </w:p>
        </w:tc>
        <w:tc>
          <w:tcPr>
            <w:tcW w:w="0" w:type="auto"/>
            <w:shd w:val="pct20" w:color="auto" w:fill="auto"/>
          </w:tcPr>
          <w:p w:rsidR="007347B9" w:rsidRPr="003B38A0" w:rsidRDefault="007347B9" w:rsidP="00705D68">
            <w:pPr>
              <w:pStyle w:val="Textkrper"/>
              <w:jc w:val="left"/>
              <w:rPr>
                <w:b/>
                <w:bCs/>
                <w:iCs/>
                <w:sz w:val="18"/>
                <w:szCs w:val="18"/>
                <w:lang w:val="de-CH"/>
              </w:rPr>
            </w:pPr>
            <w:r w:rsidRPr="003B38A0">
              <w:rPr>
                <w:b/>
                <w:bCs/>
                <w:iCs/>
                <w:sz w:val="18"/>
                <w:szCs w:val="18"/>
                <w:lang w:val="de-CH"/>
              </w:rPr>
              <w:t>Begründung</w:t>
            </w:r>
          </w:p>
        </w:tc>
        <w:tc>
          <w:tcPr>
            <w:tcW w:w="1439" w:type="dxa"/>
            <w:shd w:val="pct20" w:color="auto" w:fill="auto"/>
          </w:tcPr>
          <w:p w:rsidR="007347B9" w:rsidRPr="003B38A0" w:rsidRDefault="007347B9" w:rsidP="00705D68">
            <w:pPr>
              <w:pStyle w:val="Textkrper"/>
              <w:jc w:val="left"/>
              <w:rPr>
                <w:b/>
                <w:sz w:val="18"/>
                <w:szCs w:val="18"/>
                <w:lang w:val="de-CH"/>
              </w:rPr>
            </w:pPr>
            <w:r w:rsidRPr="003B38A0">
              <w:rPr>
                <w:b/>
                <w:bCs/>
                <w:iCs/>
                <w:sz w:val="18"/>
                <w:szCs w:val="18"/>
                <w:lang w:val="de-CH"/>
              </w:rPr>
              <w:t>Auswirkung des Risikos aufs Projekt</w:t>
            </w:r>
            <w:r w:rsidRPr="003B38A0">
              <w:rPr>
                <w:b/>
                <w:sz w:val="18"/>
                <w:szCs w:val="18"/>
                <w:lang w:val="de-CH"/>
              </w:rPr>
              <w:br/>
            </w:r>
            <w:r w:rsidRPr="003B38A0">
              <w:rPr>
                <w:sz w:val="12"/>
                <w:szCs w:val="12"/>
                <w:lang w:val="de-CH"/>
              </w:rPr>
              <w:t xml:space="preserve">8    kritisch </w:t>
            </w:r>
            <w:r w:rsidRPr="003B38A0">
              <w:rPr>
                <w:sz w:val="12"/>
                <w:szCs w:val="12"/>
                <w:lang w:val="de-CH"/>
              </w:rPr>
              <w:br/>
              <w:t>4    gross</w:t>
            </w:r>
            <w:r w:rsidRPr="003B38A0">
              <w:rPr>
                <w:sz w:val="12"/>
                <w:szCs w:val="12"/>
                <w:lang w:val="de-CH"/>
              </w:rPr>
              <w:br/>
              <w:t>2    klein</w:t>
            </w:r>
            <w:r w:rsidRPr="003B38A0">
              <w:rPr>
                <w:sz w:val="12"/>
                <w:szCs w:val="12"/>
                <w:lang w:val="de-CH"/>
              </w:rPr>
              <w:br/>
              <w:t>1    vernachlässigbar</w:t>
            </w:r>
          </w:p>
        </w:tc>
        <w:tc>
          <w:tcPr>
            <w:tcW w:w="4064" w:type="dxa"/>
            <w:shd w:val="pct20" w:color="auto" w:fill="auto"/>
          </w:tcPr>
          <w:p w:rsidR="007347B9" w:rsidRPr="003B38A0" w:rsidRDefault="007347B9" w:rsidP="00705D68">
            <w:pPr>
              <w:pStyle w:val="Textkrper"/>
              <w:jc w:val="left"/>
              <w:rPr>
                <w:b/>
                <w:bCs/>
                <w:iCs/>
                <w:sz w:val="18"/>
                <w:szCs w:val="18"/>
                <w:lang w:val="de-CH"/>
              </w:rPr>
            </w:pPr>
            <w:r w:rsidRPr="003B38A0">
              <w:rPr>
                <w:b/>
                <w:bCs/>
                <w:iCs/>
                <w:sz w:val="18"/>
                <w:szCs w:val="18"/>
                <w:lang w:val="de-CH"/>
              </w:rPr>
              <w:t>Begründung</w:t>
            </w:r>
          </w:p>
        </w:tc>
      </w:tr>
      <w:tr w:rsidR="007347B9" w:rsidRPr="003B38A0" w:rsidTr="00705D68">
        <w:trPr>
          <w:trHeight w:hRule="exact" w:val="675"/>
        </w:trPr>
        <w:tc>
          <w:tcPr>
            <w:tcW w:w="0" w:type="auto"/>
          </w:tcPr>
          <w:p w:rsidR="007347B9" w:rsidRPr="003B38A0" w:rsidRDefault="007347B9" w:rsidP="00705D68">
            <w:pPr>
              <w:pStyle w:val="Textkrper"/>
              <w:jc w:val="left"/>
              <w:rPr>
                <w:sz w:val="16"/>
                <w:szCs w:val="16"/>
                <w:lang w:val="de-CH"/>
              </w:rPr>
            </w:pPr>
            <w:r w:rsidRPr="003B38A0">
              <w:rPr>
                <w:sz w:val="16"/>
                <w:szCs w:val="16"/>
                <w:lang w:val="de-CH"/>
              </w:rPr>
              <w:t>1</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Migration wegen unbekannten technischen Problemen nicht möglich</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20 %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Mit dem heutigen Wissenstand darf davon ausgegangen werden, dass es keine technische</w:t>
            </w:r>
            <w:r w:rsidR="00894E9B" w:rsidRPr="003B38A0">
              <w:rPr>
                <w:sz w:val="16"/>
                <w:szCs w:val="16"/>
                <w:lang w:val="de-CH"/>
              </w:rPr>
              <w:t>n</w:t>
            </w:r>
            <w:r w:rsidRPr="003B38A0">
              <w:rPr>
                <w:sz w:val="16"/>
                <w:szCs w:val="16"/>
                <w:lang w:val="de-CH"/>
              </w:rPr>
              <w:t xml:space="preserve"> Probleme geben sollte.</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Das Projekt könnte nicht durchgeführt werden, die Migration wäre gescheitert</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2</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Zeitplan kann nicht eingehalten werden</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40 %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Der Zeitplan ist sehr sportlich ausgelegt, es steht eine sehr kurze Zeit für die Bearbeitung des Projektes zur Verfügung.</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Einzelne Aspekte könnten nicht migriert werden.</w:t>
            </w:r>
          </w:p>
        </w:tc>
      </w:tr>
      <w:tr w:rsidR="007347B9" w:rsidRPr="003B38A0" w:rsidTr="00705D68">
        <w:trPr>
          <w:trHeight w:hRule="exact" w:val="624"/>
        </w:trPr>
        <w:tc>
          <w:tcPr>
            <w:tcW w:w="0" w:type="auto"/>
          </w:tcPr>
          <w:p w:rsidR="007347B9" w:rsidRPr="003B38A0" w:rsidRDefault="007347B9" w:rsidP="00705D68">
            <w:pPr>
              <w:pStyle w:val="Textkrper"/>
              <w:jc w:val="left"/>
              <w:rPr>
                <w:sz w:val="16"/>
                <w:szCs w:val="16"/>
                <w:lang w:val="de-CH"/>
              </w:rPr>
            </w:pPr>
            <w:r w:rsidRPr="003B38A0">
              <w:rPr>
                <w:sz w:val="16"/>
                <w:szCs w:val="16"/>
                <w:lang w:val="de-CH"/>
              </w:rPr>
              <w:t>3</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Funktionalität geht verloren</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40 %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Eclipse RCP 4 bietet heute noch nicht alle Funktionen von Eclipse RCP 3 an.</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Es darf unter keinen Umständen Funktionalität verloren gehen, das würde vom Auftraggeber nicht akzeptiert werden.</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4</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 xml:space="preserve">Performanceeinbussen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50 %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Es gibt Berichte darüber, dass Eclipse 4 teilweise mit Perfomanceproblemen zu kämpfen hat.</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 xml:space="preserve">Die Applikation muss mindestens genauso performant sein wie heute. Etwas anderes wir vom Auftraggeber nicht akzeptiert  </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5</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Verlust von Stabilität</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20 %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Es sind heute keine Probleme betreffen Stabilität von Eclipse RCP 4 bekannt.</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Eine abstürzende Applikation oder dergleichen ist absolut inakzeptabel</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6</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Verlust von Usability</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Geringe Wahrscheinlichkeit da die Eclipse IDE  seit Version 3.8 standardmässig auf E4 ausgeliefert wird.</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8</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RCS ist das wichtigste Arbeitswerkzeug der Disponenten und muss somit eine hohe Usability aufweisen.</w:t>
            </w:r>
          </w:p>
        </w:tc>
      </w:tr>
      <w:tr w:rsidR="007347B9" w:rsidRPr="003B38A0" w:rsidTr="00705D68">
        <w:trPr>
          <w:trHeight w:hRule="exact" w:val="567"/>
        </w:trPr>
        <w:tc>
          <w:tcPr>
            <w:tcW w:w="0" w:type="auto"/>
          </w:tcPr>
          <w:p w:rsidR="007347B9" w:rsidRPr="003B38A0" w:rsidRDefault="007347B9" w:rsidP="00705D68">
            <w:pPr>
              <w:pStyle w:val="Textkrper"/>
              <w:jc w:val="left"/>
              <w:rPr>
                <w:sz w:val="16"/>
                <w:szCs w:val="16"/>
                <w:lang w:val="de-CH"/>
              </w:rPr>
            </w:pPr>
            <w:r w:rsidRPr="003B38A0">
              <w:rPr>
                <w:sz w:val="16"/>
                <w:szCs w:val="16"/>
                <w:lang w:val="de-CH"/>
              </w:rPr>
              <w:t>7</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Wartbarkeit nimmt ab</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In der Wartbarkeit von Eclipse RCP 4 Applikationen erwarten wir eine eklatante Verbesserung gegenüber Eclipse RCP 3.</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Das Projekt darf in der Wartung keinesfalls  teurer werden, da die Wartungskosten bereits heute zu hoch sind.</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8</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Testbarkeit nimmt ab</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Auch betreffend Testbarkeit dürfte Eclipse RCP 4 um einiges besser dastehen als Eclipse RCP 3.</w:t>
            </w:r>
          </w:p>
        </w:tc>
        <w:tc>
          <w:tcPr>
            <w:tcW w:w="1439" w:type="dxa"/>
          </w:tcPr>
          <w:p w:rsidR="007347B9" w:rsidRPr="003B38A0" w:rsidRDefault="007347B9" w:rsidP="00705D68">
            <w:pPr>
              <w:pStyle w:val="Textkrper"/>
              <w:tabs>
                <w:tab w:val="left" w:pos="924"/>
              </w:tabs>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Um die Qualität der Applikation zu gewährleisten muss diese auch testbar sein bzw. bleiben.</w:t>
            </w:r>
          </w:p>
        </w:tc>
      </w:tr>
      <w:tr w:rsidR="007347B9" w:rsidRPr="003B38A0" w:rsidTr="00705D68">
        <w:tc>
          <w:tcPr>
            <w:tcW w:w="0" w:type="auto"/>
          </w:tcPr>
          <w:p w:rsidR="007347B9" w:rsidRPr="003B38A0" w:rsidRDefault="007347B9" w:rsidP="00705D68">
            <w:pPr>
              <w:pStyle w:val="Textkrper"/>
              <w:jc w:val="left"/>
              <w:rPr>
                <w:sz w:val="16"/>
                <w:szCs w:val="16"/>
                <w:lang w:val="de-CH"/>
              </w:rPr>
            </w:pPr>
            <w:r w:rsidRPr="003B38A0">
              <w:rPr>
                <w:sz w:val="16"/>
                <w:szCs w:val="16"/>
                <w:lang w:val="de-CH"/>
              </w:rPr>
              <w:t>9</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Look and Feel wird von Anwendern nicht toleriert</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10 %</w:t>
            </w:r>
          </w:p>
        </w:tc>
        <w:tc>
          <w:tcPr>
            <w:tcW w:w="0" w:type="auto"/>
          </w:tcPr>
          <w:p w:rsidR="007347B9" w:rsidRPr="003B38A0" w:rsidRDefault="007347B9" w:rsidP="00705D68">
            <w:pPr>
              <w:pStyle w:val="Textkrper"/>
              <w:jc w:val="left"/>
              <w:rPr>
                <w:sz w:val="16"/>
                <w:szCs w:val="16"/>
                <w:lang w:val="de-CH"/>
              </w:rPr>
            </w:pPr>
            <w:r w:rsidRPr="003B38A0">
              <w:rPr>
                <w:sz w:val="16"/>
                <w:szCs w:val="16"/>
                <w:lang w:val="de-CH"/>
              </w:rPr>
              <w:t>Das Look and Feel wird wohl ziemlich gleich bleiben.</w:t>
            </w:r>
          </w:p>
        </w:tc>
        <w:tc>
          <w:tcPr>
            <w:tcW w:w="1439" w:type="dxa"/>
          </w:tcPr>
          <w:p w:rsidR="007347B9" w:rsidRPr="003B38A0" w:rsidRDefault="007347B9" w:rsidP="00705D68">
            <w:pPr>
              <w:pStyle w:val="Textkrper"/>
              <w:jc w:val="left"/>
              <w:rPr>
                <w:sz w:val="16"/>
                <w:szCs w:val="16"/>
                <w:lang w:val="de-CH"/>
              </w:rPr>
            </w:pPr>
            <w:r w:rsidRPr="003B38A0">
              <w:rPr>
                <w:sz w:val="16"/>
                <w:szCs w:val="16"/>
                <w:lang w:val="de-CH"/>
              </w:rPr>
              <w:t>4</w:t>
            </w:r>
          </w:p>
        </w:tc>
        <w:tc>
          <w:tcPr>
            <w:tcW w:w="4064" w:type="dxa"/>
          </w:tcPr>
          <w:p w:rsidR="007347B9" w:rsidRPr="003B38A0" w:rsidRDefault="007347B9" w:rsidP="00705D68">
            <w:pPr>
              <w:pStyle w:val="Textkrper"/>
              <w:jc w:val="left"/>
              <w:rPr>
                <w:sz w:val="16"/>
                <w:szCs w:val="16"/>
                <w:lang w:val="de-CH"/>
              </w:rPr>
            </w:pPr>
            <w:r w:rsidRPr="003B38A0">
              <w:rPr>
                <w:sz w:val="16"/>
                <w:szCs w:val="16"/>
                <w:lang w:val="de-CH"/>
              </w:rPr>
              <w:t>Das Look and Feel sollte gleich bleiben da Änderungen gegebenenfalls zu Schulungen und Anpassungen von Handbüchern führen.</w:t>
            </w:r>
          </w:p>
        </w:tc>
      </w:tr>
    </w:tbl>
    <w:p w:rsidR="007347B9" w:rsidRPr="003B38A0" w:rsidRDefault="007347B9" w:rsidP="007347B9">
      <w:pPr>
        <w:pStyle w:val="berschrift20"/>
        <w:ind w:left="709" w:hanging="709"/>
        <w:rPr>
          <w:lang w:val="de-CH"/>
        </w:rPr>
      </w:pPr>
      <w:bookmarkStart w:id="31" w:name="_Toc356930811"/>
      <w:bookmarkStart w:id="32" w:name="_Toc366155126"/>
      <w:r w:rsidRPr="003B38A0">
        <w:rPr>
          <w:lang w:val="de-CH"/>
        </w:rPr>
        <w:lastRenderedPageBreak/>
        <w:t>Risikobehandlung</w:t>
      </w:r>
      <w:bookmarkEnd w:id="31"/>
      <w:bookmarkEnd w:id="32"/>
    </w:p>
    <w:tbl>
      <w:tblPr>
        <w:tblStyle w:val="Tabellenraster"/>
        <w:tblW w:w="5000" w:type="pct"/>
        <w:tblLook w:val="04A0" w:firstRow="1" w:lastRow="0" w:firstColumn="1" w:lastColumn="0" w:noHBand="0" w:noVBand="1"/>
      </w:tblPr>
      <w:tblGrid>
        <w:gridCol w:w="862"/>
        <w:gridCol w:w="2837"/>
        <w:gridCol w:w="10290"/>
      </w:tblGrid>
      <w:tr w:rsidR="007347B9" w:rsidRPr="003B38A0" w:rsidTr="00705D68">
        <w:tc>
          <w:tcPr>
            <w:tcW w:w="308" w:type="pct"/>
            <w:shd w:val="pct20" w:color="auto" w:fill="auto"/>
          </w:tcPr>
          <w:p w:rsidR="007347B9" w:rsidRPr="003B38A0" w:rsidRDefault="007347B9" w:rsidP="00705D68">
            <w:pPr>
              <w:pStyle w:val="Textkrper"/>
              <w:jc w:val="left"/>
              <w:rPr>
                <w:b/>
                <w:sz w:val="18"/>
                <w:szCs w:val="18"/>
                <w:lang w:val="de-CH"/>
              </w:rPr>
            </w:pPr>
            <w:r w:rsidRPr="003B38A0">
              <w:rPr>
                <w:b/>
                <w:sz w:val="18"/>
                <w:szCs w:val="18"/>
                <w:lang w:val="de-CH"/>
              </w:rPr>
              <w:t>Id</w:t>
            </w:r>
          </w:p>
        </w:tc>
        <w:tc>
          <w:tcPr>
            <w:tcW w:w="1014" w:type="pct"/>
            <w:shd w:val="pct20" w:color="auto" w:fill="auto"/>
          </w:tcPr>
          <w:p w:rsidR="007347B9" w:rsidRPr="003B38A0" w:rsidRDefault="007347B9" w:rsidP="00705D68">
            <w:pPr>
              <w:pStyle w:val="Textkrper"/>
              <w:jc w:val="left"/>
              <w:rPr>
                <w:b/>
                <w:sz w:val="18"/>
                <w:szCs w:val="18"/>
                <w:lang w:val="de-CH"/>
              </w:rPr>
            </w:pPr>
            <w:r w:rsidRPr="003B38A0">
              <w:rPr>
                <w:b/>
                <w:sz w:val="18"/>
                <w:szCs w:val="18"/>
                <w:lang w:val="de-CH"/>
              </w:rPr>
              <w:t>Risiko</w:t>
            </w:r>
          </w:p>
        </w:tc>
        <w:tc>
          <w:tcPr>
            <w:tcW w:w="3678" w:type="pct"/>
            <w:shd w:val="pct20" w:color="auto" w:fill="auto"/>
          </w:tcPr>
          <w:p w:rsidR="007347B9" w:rsidRPr="003912BF" w:rsidRDefault="007347B9" w:rsidP="00705D68">
            <w:pPr>
              <w:pStyle w:val="Textkrper"/>
              <w:jc w:val="left"/>
              <w:rPr>
                <w:b/>
                <w:sz w:val="18"/>
                <w:szCs w:val="18"/>
                <w:lang w:val="de-CH"/>
              </w:rPr>
            </w:pPr>
            <w:r w:rsidRPr="003912BF">
              <w:rPr>
                <w:b/>
                <w:bCs/>
                <w:iCs/>
                <w:sz w:val="18"/>
                <w:szCs w:val="18"/>
                <w:lang w:val="de-CH"/>
              </w:rPr>
              <w:t>Risikobehandlung</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1</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Migration wegen unbekannten technischen Problemen nicht möglich</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 xml:space="preserve">Es ist umfangreiches Eclipse Knowhow im Projekt vorhanden und es bestehen Kontakte zur Eclipse-Community.  </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2</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Zeitplan kann nicht eingehalten werden</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Die Behandlung eines Aspektes soll timeboxed erfolgen. Das heisst, dass pro Aspekt eine maximale Anzahl an Stunden zur Verfügung steht und diese Zeit darf nicht überschritten werden. Wenn ein Aspekt innerhalb dieses Zeitraumes nicht erfolgreich migriert werden konnte, dann ist das nun einmal so. Die Erfahrungen werden dokumentiert und es soll kritisch hinterfragt werden, ob man die Migration des Aspektes unter Umständen andersartig hätte angehen müssen.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3</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Funktionalität geht verloren</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Um dieses Risiko zu minimieren, soll jeweils vor und auch nach der Migration die Funktionalität überprüft und dokumentiert werden. Die beiden Überprüfungen sollten zum selben Resultat führen. . Bestehende funktionale Testfälle müssen durchgeführt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4</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 xml:space="preserve">Performanceeinbussen </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Im RCS Client sind diverse Performanceprüfungen eingebaut. Bestimmte ausgewählte Kennzahlen sollen vor und nach der Migration erfasst und miteinander verglichen werden. Falls Differenzen bestehen werden diese kritisch hinterfragt und, wenn nötig, Massnahmen eingeleitet. Bestehende nichtfunktionale Testfälle müssen durchgeführt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5</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Verlust von Stabilität</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Nach der Migration eines Aspektes soll jeweils durch gezielte manuelle Tests festgestellt werden, ob die Applikation nach wie  vor stabil läuft.</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6</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Verlust von Usability</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Bei Änderungen der Bedienung müssen diese gemeinsam mit den Anwendern verifiziert werden.</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7</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Wartbarkeit nimmt ab</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Die Wartbarkeit soll auch jeweils vor und nach der Migration eines Aspektes bestimmt und verglichen werden. Hier erwarten wir eigentlich eine Verbesserung.</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8</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Testbarkeit nimmt ab</w:t>
            </w:r>
          </w:p>
        </w:tc>
        <w:tc>
          <w:tcPr>
            <w:tcW w:w="3678" w:type="pct"/>
          </w:tcPr>
          <w:p w:rsidR="007347B9" w:rsidRPr="003B38A0" w:rsidRDefault="007347B9" w:rsidP="00705D68">
            <w:pPr>
              <w:pStyle w:val="Textkrper"/>
              <w:tabs>
                <w:tab w:val="left" w:pos="924"/>
              </w:tabs>
              <w:jc w:val="left"/>
              <w:rPr>
                <w:sz w:val="18"/>
                <w:szCs w:val="18"/>
                <w:lang w:val="de-CH"/>
              </w:rPr>
            </w:pPr>
            <w:r w:rsidRPr="003B38A0">
              <w:rPr>
                <w:sz w:val="18"/>
                <w:szCs w:val="18"/>
                <w:lang w:val="de-CH"/>
              </w:rPr>
              <w:t>Hier soll die Testabdeckung durch JUnit-Tests geprüft und  verglichen werden. Tendenziell erwarten wir auch hier testbareren Code</w:t>
            </w:r>
          </w:p>
        </w:tc>
      </w:tr>
      <w:tr w:rsidR="007347B9" w:rsidRPr="003B38A0" w:rsidTr="00705D68">
        <w:tc>
          <w:tcPr>
            <w:tcW w:w="308" w:type="pct"/>
          </w:tcPr>
          <w:p w:rsidR="007347B9" w:rsidRPr="003B38A0" w:rsidRDefault="007347B9" w:rsidP="00705D68">
            <w:pPr>
              <w:pStyle w:val="Textkrper"/>
              <w:jc w:val="left"/>
              <w:rPr>
                <w:sz w:val="18"/>
                <w:szCs w:val="18"/>
                <w:lang w:val="de-CH"/>
              </w:rPr>
            </w:pPr>
            <w:r w:rsidRPr="003B38A0">
              <w:rPr>
                <w:sz w:val="18"/>
                <w:szCs w:val="18"/>
                <w:lang w:val="de-CH"/>
              </w:rPr>
              <w:t>9</w:t>
            </w:r>
          </w:p>
        </w:tc>
        <w:tc>
          <w:tcPr>
            <w:tcW w:w="1014" w:type="pct"/>
          </w:tcPr>
          <w:p w:rsidR="007347B9" w:rsidRPr="003B38A0" w:rsidRDefault="007347B9" w:rsidP="00705D68">
            <w:pPr>
              <w:pStyle w:val="Textkrper"/>
              <w:jc w:val="left"/>
              <w:rPr>
                <w:sz w:val="18"/>
                <w:szCs w:val="18"/>
                <w:lang w:val="de-CH"/>
              </w:rPr>
            </w:pPr>
            <w:r w:rsidRPr="003B38A0">
              <w:rPr>
                <w:sz w:val="18"/>
                <w:szCs w:val="18"/>
                <w:lang w:val="de-CH"/>
              </w:rPr>
              <w:t>Look and Feel wird von Anwendern nicht toleriert</w:t>
            </w:r>
          </w:p>
        </w:tc>
        <w:tc>
          <w:tcPr>
            <w:tcW w:w="3678" w:type="pct"/>
          </w:tcPr>
          <w:p w:rsidR="007347B9" w:rsidRPr="003B38A0" w:rsidRDefault="007347B9" w:rsidP="00705D68">
            <w:pPr>
              <w:pStyle w:val="Textkrper"/>
              <w:jc w:val="left"/>
              <w:rPr>
                <w:sz w:val="18"/>
                <w:szCs w:val="18"/>
                <w:lang w:val="de-CH"/>
              </w:rPr>
            </w:pPr>
            <w:r w:rsidRPr="003B38A0">
              <w:rPr>
                <w:sz w:val="18"/>
                <w:szCs w:val="18"/>
                <w:lang w:val="de-CH"/>
              </w:rPr>
              <w:t>Das „Look and feel“ soll vor und nach der Migration identisch sein, oder wird mit der Usability-Expertin abgestimmt werden.</w:t>
            </w:r>
          </w:p>
        </w:tc>
      </w:tr>
    </w:tbl>
    <w:p w:rsidR="007347B9" w:rsidRPr="003B38A0" w:rsidRDefault="007347B9" w:rsidP="00DC769B">
      <w:pPr>
        <w:pStyle w:val="berschrift10"/>
        <w:rPr>
          <w:lang w:val="de-CH"/>
        </w:rPr>
        <w:sectPr w:rsidR="007347B9" w:rsidRPr="003B38A0" w:rsidSect="00DB27EC">
          <w:pgSz w:w="16834" w:h="11909" w:orient="landscape"/>
          <w:pgMar w:top="1272" w:right="1927" w:bottom="1272" w:left="1134" w:header="720" w:footer="720" w:gutter="0"/>
          <w:cols w:space="720"/>
          <w:noEndnote/>
          <w:docGrid w:linePitch="360"/>
        </w:sectPr>
      </w:pPr>
    </w:p>
    <w:p w:rsidR="004D5C02" w:rsidRDefault="004D5C02" w:rsidP="00DC769B">
      <w:pPr>
        <w:pStyle w:val="berschrift10"/>
        <w:rPr>
          <w:lang w:val="de-CH"/>
        </w:rPr>
      </w:pPr>
      <w:bookmarkStart w:id="33" w:name="_Toc366155127"/>
      <w:r>
        <w:rPr>
          <w:lang w:val="de-CH"/>
        </w:rPr>
        <w:lastRenderedPageBreak/>
        <w:t>Teststrategie</w:t>
      </w:r>
      <w:bookmarkEnd w:id="33"/>
    </w:p>
    <w:p w:rsidR="00464036" w:rsidRDefault="00464036" w:rsidP="00464036">
      <w:pPr>
        <w:rPr>
          <w:lang w:val="de-CH"/>
        </w:rPr>
      </w:pPr>
      <w:r>
        <w:rPr>
          <w:lang w:val="de-CH"/>
        </w:rPr>
        <w:t xml:space="preserve">Der Erfolg jedes der Bearbeitung von jedem Aspekt soll mit Tests bewiesen werden. Die Tests sollen </w:t>
      </w:r>
    </w:p>
    <w:p w:rsidR="00464036" w:rsidRDefault="00464036" w:rsidP="00464036">
      <w:pPr>
        <w:rPr>
          <w:lang w:val="de-CH"/>
        </w:rPr>
      </w:pPr>
      <w:r>
        <w:rPr>
          <w:lang w:val="de-CH"/>
        </w:rPr>
        <w:t xml:space="preserve">Mit </w:t>
      </w:r>
      <w:r w:rsidR="00A05CEA">
        <w:rPr>
          <w:lang w:val="de-CH"/>
        </w:rPr>
        <w:t>folgenden</w:t>
      </w:r>
      <w:r>
        <w:rPr>
          <w:lang w:val="de-CH"/>
        </w:rPr>
        <w:t xml:space="preserve"> Testprotokoll dokumentiert werden:</w:t>
      </w:r>
    </w:p>
    <w:p w:rsidR="00464036" w:rsidRDefault="00464036" w:rsidP="00464036">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464036" w:rsidRPr="00624EA9" w:rsidTr="00F975BF">
        <w:tc>
          <w:tcPr>
            <w:tcW w:w="1884" w:type="dxa"/>
            <w:shd w:val="pct20" w:color="auto" w:fill="auto"/>
          </w:tcPr>
          <w:p w:rsidR="00464036" w:rsidRDefault="00464036" w:rsidP="00F975BF">
            <w:pPr>
              <w:pStyle w:val="Textkrper"/>
              <w:jc w:val="left"/>
              <w:rPr>
                <w:b/>
              </w:rPr>
            </w:pPr>
            <w:r>
              <w:rPr>
                <w:b/>
              </w:rPr>
              <w:t>Bezeichnung</w:t>
            </w:r>
          </w:p>
        </w:tc>
        <w:tc>
          <w:tcPr>
            <w:tcW w:w="7697" w:type="dxa"/>
            <w:gridSpan w:val="3"/>
            <w:shd w:val="clear" w:color="auto" w:fill="FFFFFF" w:themeFill="background1"/>
          </w:tcPr>
          <w:p w:rsidR="00464036" w:rsidRPr="00C20285" w:rsidRDefault="00464036" w:rsidP="00464036">
            <w:pPr>
              <w:pStyle w:val="Textkrper"/>
              <w:jc w:val="left"/>
              <w:rPr>
                <w:sz w:val="18"/>
                <w:szCs w:val="18"/>
              </w:rPr>
            </w:pPr>
            <w:r w:rsidRPr="00C20285">
              <w:rPr>
                <w:sz w:val="18"/>
                <w:szCs w:val="18"/>
              </w:rPr>
              <w:t xml:space="preserve">Testfall </w:t>
            </w:r>
            <w:r>
              <w:rPr>
                <w:sz w:val="18"/>
                <w:szCs w:val="18"/>
              </w:rPr>
              <w:t>XY</w:t>
            </w:r>
          </w:p>
        </w:tc>
      </w:tr>
      <w:tr w:rsidR="00464036" w:rsidRPr="00624EA9" w:rsidTr="00F975BF">
        <w:tc>
          <w:tcPr>
            <w:tcW w:w="1884" w:type="dxa"/>
            <w:shd w:val="pct20" w:color="auto" w:fill="auto"/>
          </w:tcPr>
          <w:p w:rsidR="00464036" w:rsidRDefault="00464036" w:rsidP="00F975BF">
            <w:pPr>
              <w:pStyle w:val="Textkrper"/>
              <w:jc w:val="left"/>
              <w:rPr>
                <w:b/>
              </w:rPr>
            </w:pPr>
            <w:r>
              <w:rPr>
                <w:b/>
              </w:rPr>
              <w:t>Beschreibung</w:t>
            </w:r>
          </w:p>
        </w:tc>
        <w:tc>
          <w:tcPr>
            <w:tcW w:w="7697" w:type="dxa"/>
            <w:gridSpan w:val="3"/>
            <w:shd w:val="clear" w:color="auto" w:fill="FFFFFF" w:themeFill="background1"/>
          </w:tcPr>
          <w:p w:rsidR="00464036" w:rsidRPr="00C20285" w:rsidRDefault="00464036" w:rsidP="00F975BF">
            <w:pPr>
              <w:pStyle w:val="Textkrper"/>
              <w:jc w:val="left"/>
              <w:rPr>
                <w:sz w:val="18"/>
                <w:szCs w:val="18"/>
              </w:rPr>
            </w:pPr>
            <w:r>
              <w:rPr>
                <w:sz w:val="18"/>
                <w:szCs w:val="18"/>
              </w:rPr>
              <w:t>Dieser Test prüft XY</w:t>
            </w:r>
          </w:p>
        </w:tc>
      </w:tr>
      <w:tr w:rsidR="00464036" w:rsidRPr="00624EA9" w:rsidTr="00F975BF">
        <w:tc>
          <w:tcPr>
            <w:tcW w:w="1884" w:type="dxa"/>
            <w:shd w:val="pct20" w:color="auto" w:fill="auto"/>
          </w:tcPr>
          <w:p w:rsidR="00464036" w:rsidRDefault="00464036" w:rsidP="00F975BF">
            <w:pPr>
              <w:pStyle w:val="Textkrper"/>
              <w:jc w:val="left"/>
              <w:rPr>
                <w:b/>
              </w:rPr>
            </w:pPr>
            <w:r>
              <w:rPr>
                <w:b/>
              </w:rPr>
              <w:t>Voraussetzungen</w:t>
            </w:r>
          </w:p>
        </w:tc>
        <w:tc>
          <w:tcPr>
            <w:tcW w:w="7697" w:type="dxa"/>
            <w:gridSpan w:val="3"/>
            <w:shd w:val="clear" w:color="auto" w:fill="FFFFFF" w:themeFill="background1"/>
          </w:tcPr>
          <w:p w:rsidR="00464036" w:rsidRPr="00C20285" w:rsidRDefault="00464036" w:rsidP="00F975BF">
            <w:pPr>
              <w:pStyle w:val="Textkrper"/>
              <w:jc w:val="left"/>
              <w:rPr>
                <w:sz w:val="18"/>
                <w:szCs w:val="18"/>
              </w:rPr>
            </w:pPr>
            <w:r>
              <w:rPr>
                <w:sz w:val="18"/>
                <w:szCs w:val="18"/>
              </w:rPr>
              <w:t>Applikation ist gestartet</w:t>
            </w:r>
          </w:p>
        </w:tc>
      </w:tr>
      <w:tr w:rsidR="00464036" w:rsidRPr="00624EA9" w:rsidTr="00F975BF">
        <w:tc>
          <w:tcPr>
            <w:tcW w:w="1884" w:type="dxa"/>
            <w:shd w:val="pct20" w:color="auto" w:fill="auto"/>
          </w:tcPr>
          <w:p w:rsidR="00464036" w:rsidRDefault="00464036" w:rsidP="00F975BF">
            <w:pPr>
              <w:pStyle w:val="Textkrper"/>
              <w:jc w:val="left"/>
              <w:rPr>
                <w:b/>
              </w:rPr>
            </w:pPr>
            <w:r>
              <w:rPr>
                <w:b/>
              </w:rPr>
              <w:t>Fokus</w:t>
            </w:r>
          </w:p>
        </w:tc>
        <w:tc>
          <w:tcPr>
            <w:tcW w:w="7697" w:type="dxa"/>
            <w:gridSpan w:val="3"/>
            <w:shd w:val="clear" w:color="auto" w:fill="FFFFFF" w:themeFill="background1"/>
          </w:tcPr>
          <w:p w:rsidR="00464036" w:rsidRPr="00C20285" w:rsidRDefault="00464036" w:rsidP="00F975BF">
            <w:pPr>
              <w:pStyle w:val="Textkrper"/>
              <w:jc w:val="left"/>
              <w:rPr>
                <w:sz w:val="18"/>
                <w:szCs w:val="18"/>
              </w:rPr>
            </w:pPr>
            <w:r w:rsidRPr="00C20285">
              <w:rPr>
                <w:sz w:val="18"/>
                <w:szCs w:val="18"/>
              </w:rPr>
              <w:t>Funktionalität</w:t>
            </w:r>
          </w:p>
        </w:tc>
      </w:tr>
      <w:tr w:rsidR="00464036" w:rsidRPr="00624EA9" w:rsidTr="00F975BF">
        <w:tc>
          <w:tcPr>
            <w:tcW w:w="1884" w:type="dxa"/>
            <w:shd w:val="pct20" w:color="auto" w:fill="auto"/>
          </w:tcPr>
          <w:p w:rsidR="00464036" w:rsidRDefault="00464036" w:rsidP="00F975BF">
            <w:pPr>
              <w:pStyle w:val="Textkrper"/>
              <w:jc w:val="left"/>
              <w:rPr>
                <w:b/>
              </w:rPr>
            </w:pPr>
            <w:r>
              <w:rPr>
                <w:b/>
              </w:rPr>
              <w:t>Test-Datum</w:t>
            </w:r>
          </w:p>
        </w:tc>
        <w:tc>
          <w:tcPr>
            <w:tcW w:w="7697" w:type="dxa"/>
            <w:gridSpan w:val="3"/>
            <w:shd w:val="clear" w:color="auto" w:fill="FFFFFF" w:themeFill="background1"/>
          </w:tcPr>
          <w:p w:rsidR="00464036" w:rsidRPr="00C20285" w:rsidRDefault="00464036" w:rsidP="00464036">
            <w:pPr>
              <w:pStyle w:val="Textkrper"/>
              <w:jc w:val="left"/>
              <w:rPr>
                <w:sz w:val="18"/>
                <w:szCs w:val="18"/>
              </w:rPr>
            </w:pPr>
            <w:r>
              <w:rPr>
                <w:sz w:val="18"/>
                <w:szCs w:val="18"/>
              </w:rPr>
              <w:t>DD</w:t>
            </w:r>
            <w:r w:rsidRPr="00C20285">
              <w:rPr>
                <w:sz w:val="18"/>
                <w:szCs w:val="18"/>
              </w:rPr>
              <w:t>.</w:t>
            </w:r>
            <w:r>
              <w:rPr>
                <w:sz w:val="18"/>
                <w:szCs w:val="18"/>
              </w:rPr>
              <w:t>MM</w:t>
            </w:r>
            <w:r w:rsidRPr="00C20285">
              <w:rPr>
                <w:sz w:val="18"/>
                <w:szCs w:val="18"/>
              </w:rPr>
              <w:t>.</w:t>
            </w:r>
            <w:r>
              <w:rPr>
                <w:sz w:val="18"/>
                <w:szCs w:val="18"/>
              </w:rPr>
              <w:t>YYYY</w:t>
            </w:r>
          </w:p>
        </w:tc>
      </w:tr>
      <w:tr w:rsidR="00464036" w:rsidRPr="00624EA9" w:rsidTr="00F975BF">
        <w:tc>
          <w:tcPr>
            <w:tcW w:w="1884" w:type="dxa"/>
            <w:shd w:val="pct20" w:color="auto" w:fill="auto"/>
          </w:tcPr>
          <w:p w:rsidR="00464036" w:rsidRDefault="00464036" w:rsidP="00F975BF">
            <w:pPr>
              <w:pStyle w:val="Textkrper"/>
              <w:jc w:val="left"/>
              <w:rPr>
                <w:b/>
              </w:rPr>
            </w:pPr>
            <w:r>
              <w:rPr>
                <w:b/>
              </w:rPr>
              <w:t>Schritt</w:t>
            </w:r>
          </w:p>
        </w:tc>
        <w:tc>
          <w:tcPr>
            <w:tcW w:w="1939" w:type="dxa"/>
            <w:shd w:val="pct20" w:color="auto" w:fill="auto"/>
          </w:tcPr>
          <w:p w:rsidR="00464036" w:rsidRDefault="00464036" w:rsidP="00F975BF">
            <w:pPr>
              <w:pStyle w:val="Textkrper"/>
              <w:jc w:val="left"/>
              <w:rPr>
                <w:b/>
              </w:rPr>
            </w:pPr>
            <w:r>
              <w:rPr>
                <w:b/>
              </w:rPr>
              <w:t>Bezeichnung</w:t>
            </w:r>
          </w:p>
        </w:tc>
        <w:tc>
          <w:tcPr>
            <w:tcW w:w="2948" w:type="dxa"/>
            <w:shd w:val="pct20" w:color="auto" w:fill="auto"/>
          </w:tcPr>
          <w:p w:rsidR="00464036" w:rsidRPr="00624EA9" w:rsidRDefault="00464036" w:rsidP="00F975BF">
            <w:pPr>
              <w:pStyle w:val="Textkrper"/>
              <w:jc w:val="left"/>
              <w:rPr>
                <w:b/>
              </w:rPr>
            </w:pPr>
            <w:r>
              <w:rPr>
                <w:b/>
              </w:rPr>
              <w:t>Erwartetes Ergebnis</w:t>
            </w:r>
          </w:p>
        </w:tc>
        <w:tc>
          <w:tcPr>
            <w:tcW w:w="2810" w:type="dxa"/>
            <w:shd w:val="pct20" w:color="auto" w:fill="auto"/>
          </w:tcPr>
          <w:p w:rsidR="00464036" w:rsidRDefault="00464036" w:rsidP="00F975BF">
            <w:pPr>
              <w:pStyle w:val="Textkrper"/>
              <w:jc w:val="left"/>
              <w:rPr>
                <w:b/>
              </w:rPr>
            </w:pPr>
            <w:r w:rsidRPr="005165AA">
              <w:rPr>
                <w:b/>
              </w:rPr>
              <w:t>Testergebnis</w:t>
            </w:r>
          </w:p>
        </w:tc>
      </w:tr>
      <w:tr w:rsidR="00464036" w:rsidRPr="003C6B48" w:rsidTr="00F975BF">
        <w:trPr>
          <w:trHeight w:val="197"/>
        </w:trPr>
        <w:tc>
          <w:tcPr>
            <w:tcW w:w="1884" w:type="dxa"/>
          </w:tcPr>
          <w:p w:rsidR="00464036" w:rsidRDefault="00464036" w:rsidP="00F975BF">
            <w:pPr>
              <w:pStyle w:val="Textkrper"/>
              <w:jc w:val="left"/>
              <w:rPr>
                <w:sz w:val="18"/>
                <w:szCs w:val="18"/>
              </w:rPr>
            </w:pPr>
            <w:r>
              <w:rPr>
                <w:sz w:val="18"/>
                <w:szCs w:val="18"/>
              </w:rPr>
              <w:t>1</w:t>
            </w:r>
          </w:p>
        </w:tc>
        <w:tc>
          <w:tcPr>
            <w:tcW w:w="1939" w:type="dxa"/>
          </w:tcPr>
          <w:p w:rsidR="00464036" w:rsidRPr="007317D7" w:rsidRDefault="00464036" w:rsidP="00F975BF">
            <w:pPr>
              <w:pStyle w:val="Textkrper"/>
              <w:jc w:val="left"/>
              <w:rPr>
                <w:sz w:val="18"/>
                <w:szCs w:val="18"/>
              </w:rPr>
            </w:pPr>
            <w:r>
              <w:rPr>
                <w:sz w:val="18"/>
                <w:szCs w:val="18"/>
              </w:rPr>
              <w:t>Applikation starten</w:t>
            </w:r>
          </w:p>
        </w:tc>
        <w:tc>
          <w:tcPr>
            <w:tcW w:w="2948" w:type="dxa"/>
          </w:tcPr>
          <w:p w:rsidR="00464036" w:rsidRPr="007317D7" w:rsidRDefault="00464036" w:rsidP="00F975BF">
            <w:pPr>
              <w:pStyle w:val="Textkrper"/>
              <w:jc w:val="left"/>
              <w:rPr>
                <w:sz w:val="18"/>
                <w:szCs w:val="18"/>
              </w:rPr>
            </w:pPr>
            <w:r>
              <w:rPr>
                <w:sz w:val="18"/>
                <w:szCs w:val="18"/>
              </w:rPr>
              <w:t>Login Dialog erscheint</w:t>
            </w:r>
          </w:p>
        </w:tc>
        <w:tc>
          <w:tcPr>
            <w:tcW w:w="2810" w:type="dxa"/>
          </w:tcPr>
          <w:p w:rsidR="00464036" w:rsidRDefault="00464036" w:rsidP="00F975BF">
            <w:pPr>
              <w:pStyle w:val="Textkrper"/>
              <w:jc w:val="left"/>
              <w:rPr>
                <w:sz w:val="18"/>
                <w:szCs w:val="18"/>
              </w:rPr>
            </w:pPr>
            <w:r>
              <w:rPr>
                <w:sz w:val="18"/>
                <w:szCs w:val="18"/>
              </w:rPr>
              <w:t>Login Dialog erschienen</w:t>
            </w:r>
          </w:p>
        </w:tc>
      </w:tr>
      <w:tr w:rsidR="00464036" w:rsidRPr="003C6B48" w:rsidTr="00F975BF">
        <w:trPr>
          <w:trHeight w:val="197"/>
        </w:trPr>
        <w:tc>
          <w:tcPr>
            <w:tcW w:w="1884" w:type="dxa"/>
          </w:tcPr>
          <w:p w:rsidR="00464036" w:rsidRDefault="00464036" w:rsidP="00F975BF">
            <w:pPr>
              <w:pStyle w:val="Textkrper"/>
              <w:jc w:val="left"/>
              <w:rPr>
                <w:sz w:val="18"/>
                <w:szCs w:val="18"/>
              </w:rPr>
            </w:pPr>
            <w:r>
              <w:rPr>
                <w:sz w:val="18"/>
                <w:szCs w:val="18"/>
              </w:rPr>
              <w:t>2</w:t>
            </w:r>
          </w:p>
        </w:tc>
        <w:tc>
          <w:tcPr>
            <w:tcW w:w="1939" w:type="dxa"/>
          </w:tcPr>
          <w:p w:rsidR="00464036" w:rsidRDefault="00464036" w:rsidP="00F975BF">
            <w:pPr>
              <w:pStyle w:val="Textkrper"/>
              <w:jc w:val="left"/>
              <w:rPr>
                <w:sz w:val="18"/>
                <w:szCs w:val="18"/>
              </w:rPr>
            </w:pPr>
            <w:r>
              <w:rPr>
                <w:sz w:val="18"/>
                <w:szCs w:val="18"/>
              </w:rPr>
              <w:t>Einloggen</w:t>
            </w:r>
          </w:p>
        </w:tc>
        <w:tc>
          <w:tcPr>
            <w:tcW w:w="2948" w:type="dxa"/>
          </w:tcPr>
          <w:p w:rsidR="00464036" w:rsidRDefault="00464036" w:rsidP="00F975BF">
            <w:pPr>
              <w:pStyle w:val="Textkrper"/>
              <w:jc w:val="left"/>
              <w:rPr>
                <w:sz w:val="18"/>
                <w:szCs w:val="18"/>
              </w:rPr>
            </w:pPr>
            <w:r>
              <w:rPr>
                <w:sz w:val="18"/>
                <w:szCs w:val="18"/>
              </w:rPr>
              <w:t>Erfolgreiches Einloggen,</w:t>
            </w:r>
            <w:r>
              <w:rPr>
                <w:sz w:val="18"/>
                <w:szCs w:val="18"/>
              </w:rPr>
              <w:br/>
              <w:t>Hauptfenster mit Infocenter View erscheint</w:t>
            </w:r>
          </w:p>
        </w:tc>
        <w:tc>
          <w:tcPr>
            <w:tcW w:w="2810" w:type="dxa"/>
          </w:tcPr>
          <w:p w:rsidR="00464036" w:rsidRDefault="00464036" w:rsidP="00F975BF">
            <w:pPr>
              <w:pStyle w:val="Textkrper"/>
              <w:jc w:val="left"/>
              <w:rPr>
                <w:sz w:val="18"/>
                <w:szCs w:val="18"/>
              </w:rPr>
            </w:pPr>
            <w:r>
              <w:rPr>
                <w:sz w:val="18"/>
                <w:szCs w:val="18"/>
              </w:rPr>
              <w:t xml:space="preserve">Login erfolgreich, </w:t>
            </w:r>
            <w:r>
              <w:rPr>
                <w:sz w:val="18"/>
                <w:szCs w:val="18"/>
              </w:rPr>
              <w:br/>
              <w:t>Hauptfenster mit Infocenter View geöffnet</w:t>
            </w:r>
          </w:p>
        </w:tc>
      </w:tr>
      <w:tr w:rsidR="00464036" w:rsidRPr="003C6B48" w:rsidTr="00F975BF">
        <w:trPr>
          <w:trHeight w:val="197"/>
        </w:trPr>
        <w:tc>
          <w:tcPr>
            <w:tcW w:w="1884" w:type="dxa"/>
          </w:tcPr>
          <w:p w:rsidR="00464036" w:rsidRDefault="00464036" w:rsidP="00F975BF">
            <w:pPr>
              <w:pStyle w:val="Textkrper"/>
              <w:jc w:val="left"/>
              <w:rPr>
                <w:sz w:val="18"/>
                <w:szCs w:val="18"/>
              </w:rPr>
            </w:pPr>
            <w:r>
              <w:rPr>
                <w:sz w:val="18"/>
                <w:szCs w:val="18"/>
              </w:rPr>
              <w:t>3</w:t>
            </w:r>
          </w:p>
        </w:tc>
        <w:tc>
          <w:tcPr>
            <w:tcW w:w="1939" w:type="dxa"/>
          </w:tcPr>
          <w:p w:rsidR="00464036" w:rsidRDefault="00464036" w:rsidP="00F975BF">
            <w:pPr>
              <w:pStyle w:val="Textkrper"/>
              <w:jc w:val="left"/>
              <w:rPr>
                <w:sz w:val="18"/>
                <w:szCs w:val="18"/>
              </w:rPr>
            </w:pPr>
            <w:r>
              <w:rPr>
                <w:sz w:val="18"/>
                <w:szCs w:val="18"/>
              </w:rPr>
              <w:t>…</w:t>
            </w:r>
          </w:p>
        </w:tc>
        <w:tc>
          <w:tcPr>
            <w:tcW w:w="2948" w:type="dxa"/>
          </w:tcPr>
          <w:p w:rsidR="00464036" w:rsidRDefault="00464036" w:rsidP="00F975BF">
            <w:pPr>
              <w:pStyle w:val="Textkrper"/>
              <w:jc w:val="left"/>
              <w:rPr>
                <w:sz w:val="18"/>
                <w:szCs w:val="18"/>
              </w:rPr>
            </w:pPr>
            <w:r>
              <w:rPr>
                <w:sz w:val="18"/>
                <w:szCs w:val="18"/>
              </w:rPr>
              <w:t>….</w:t>
            </w:r>
          </w:p>
        </w:tc>
        <w:tc>
          <w:tcPr>
            <w:tcW w:w="2810" w:type="dxa"/>
          </w:tcPr>
          <w:p w:rsidR="00464036" w:rsidRDefault="00464036" w:rsidP="00F975BF">
            <w:pPr>
              <w:pStyle w:val="Textkrper"/>
              <w:jc w:val="left"/>
              <w:rPr>
                <w:sz w:val="18"/>
                <w:szCs w:val="18"/>
              </w:rPr>
            </w:pPr>
            <w:r>
              <w:rPr>
                <w:sz w:val="18"/>
                <w:szCs w:val="18"/>
              </w:rPr>
              <w:t>….</w:t>
            </w:r>
          </w:p>
        </w:tc>
      </w:tr>
      <w:tr w:rsidR="00464036" w:rsidRPr="00624EA9" w:rsidTr="00F975BF">
        <w:tc>
          <w:tcPr>
            <w:tcW w:w="1884" w:type="dxa"/>
            <w:shd w:val="pct20" w:color="auto" w:fill="auto"/>
          </w:tcPr>
          <w:p w:rsidR="00464036" w:rsidRDefault="00464036" w:rsidP="00F975BF">
            <w:pPr>
              <w:pStyle w:val="Textkrper"/>
              <w:jc w:val="left"/>
              <w:rPr>
                <w:b/>
              </w:rPr>
            </w:pPr>
            <w:r>
              <w:rPr>
                <w:b/>
              </w:rPr>
              <w:t>Testergebnis</w:t>
            </w:r>
          </w:p>
        </w:tc>
        <w:tc>
          <w:tcPr>
            <w:tcW w:w="7697" w:type="dxa"/>
            <w:gridSpan w:val="3"/>
            <w:shd w:val="clear" w:color="auto" w:fill="92D050"/>
          </w:tcPr>
          <w:p w:rsidR="00464036" w:rsidRPr="00C20285" w:rsidRDefault="00464036" w:rsidP="00F975BF">
            <w:pPr>
              <w:pStyle w:val="Textkrper"/>
              <w:jc w:val="left"/>
              <w:rPr>
                <w:sz w:val="18"/>
                <w:szCs w:val="18"/>
              </w:rPr>
            </w:pPr>
            <w:r>
              <w:rPr>
                <w:sz w:val="18"/>
                <w:szCs w:val="18"/>
              </w:rPr>
              <w:t>OK</w:t>
            </w:r>
          </w:p>
        </w:tc>
      </w:tr>
    </w:tbl>
    <w:p w:rsidR="00464036" w:rsidRDefault="00464036" w:rsidP="004D5C02">
      <w:pPr>
        <w:rPr>
          <w:color w:val="FF0000"/>
          <w:lang w:val="de-CH"/>
        </w:rPr>
      </w:pPr>
    </w:p>
    <w:p w:rsidR="004D5C02" w:rsidRPr="004D5C02" w:rsidRDefault="004D5C02" w:rsidP="004D5C02">
      <w:pPr>
        <w:rPr>
          <w:color w:val="FF0000"/>
          <w:lang w:val="de-CH"/>
        </w:rPr>
      </w:pPr>
      <w:r w:rsidRPr="004D5C02">
        <w:rPr>
          <w:color w:val="FF0000"/>
          <w:lang w:val="de-CH"/>
        </w:rPr>
        <w:t xml:space="preserve">TODO </w:t>
      </w:r>
      <w:r w:rsidR="00464036">
        <w:rPr>
          <w:color w:val="FF0000"/>
          <w:lang w:val="de-CH"/>
        </w:rPr>
        <w:t>Mehr?</w:t>
      </w:r>
    </w:p>
    <w:p w:rsidR="007A2426" w:rsidRPr="003B38A0" w:rsidRDefault="007A2426" w:rsidP="00DC769B">
      <w:pPr>
        <w:pStyle w:val="berschrift10"/>
        <w:rPr>
          <w:lang w:val="de-CH"/>
        </w:rPr>
      </w:pPr>
      <w:bookmarkStart w:id="34" w:name="_Toc366155128"/>
      <w:r w:rsidRPr="003B38A0">
        <w:rPr>
          <w:lang w:val="de-CH"/>
        </w:rPr>
        <w:t>Vorbereitung</w:t>
      </w:r>
      <w:bookmarkEnd w:id="34"/>
    </w:p>
    <w:p w:rsidR="0084035F" w:rsidRPr="003B38A0" w:rsidRDefault="00275703" w:rsidP="006B61A9">
      <w:pPr>
        <w:pStyle w:val="berschrift20"/>
        <w:rPr>
          <w:lang w:val="de-CH"/>
        </w:rPr>
      </w:pPr>
      <w:bookmarkStart w:id="35" w:name="_Toc366155129"/>
      <w:r w:rsidRPr="003B38A0">
        <w:rPr>
          <w:lang w:val="de-CH"/>
        </w:rPr>
        <w:t>Know-how Aufbau</w:t>
      </w:r>
      <w:bookmarkEnd w:id="35"/>
    </w:p>
    <w:p w:rsidR="00D2441B" w:rsidRPr="003B38A0" w:rsidRDefault="00D2441B" w:rsidP="00D2441B">
      <w:pPr>
        <w:rPr>
          <w:lang w:val="de-CH"/>
        </w:rPr>
      </w:pPr>
      <w:r w:rsidRPr="003B38A0">
        <w:rPr>
          <w:lang w:val="de-CH"/>
        </w:rPr>
        <w:t xml:space="preserve">Da ich im aktuellen Projekt täglich mit dem Eclipse 3 SDK </w:t>
      </w:r>
      <w:r w:rsidR="00275703" w:rsidRPr="003B38A0">
        <w:rPr>
          <w:lang w:val="de-CH"/>
        </w:rPr>
        <w:t>arbeite und bereits einige UIs programmiert habe ist mein Know-How in diesem Bereich bereits solide. Eclipse 4 war mir bis auf einen Kursbesuch relativ unbekannt. Deshalb habe ich</w:t>
      </w:r>
      <w:r w:rsidR="00965B0D" w:rsidRPr="003B38A0">
        <w:rPr>
          <w:lang w:val="de-CH"/>
        </w:rPr>
        <w:t xml:space="preserve"> mich</w:t>
      </w:r>
      <w:r w:rsidR="00275703" w:rsidRPr="003B38A0">
        <w:rPr>
          <w:lang w:val="de-CH"/>
        </w:rPr>
        <w:t xml:space="preserve"> i</w:t>
      </w:r>
      <w:r w:rsidRPr="003B38A0">
        <w:rPr>
          <w:lang w:val="de-CH"/>
        </w:rPr>
        <w:t>m Vorfeld der Masterarbeit in d</w:t>
      </w:r>
      <w:r w:rsidR="00275703" w:rsidRPr="003B38A0">
        <w:rPr>
          <w:lang w:val="de-CH"/>
        </w:rPr>
        <w:t>ie Thematik Eclipse 4 eingearbeitet</w:t>
      </w:r>
      <w:r w:rsidRPr="003B38A0">
        <w:rPr>
          <w:lang w:val="de-CH"/>
        </w:rPr>
        <w:t xml:space="preserve">. </w:t>
      </w:r>
      <w:r w:rsidR="00275703" w:rsidRPr="003B38A0">
        <w:rPr>
          <w:lang w:val="de-CH"/>
        </w:rPr>
        <w:t>Dies geschah hauptsächlich mit der Lektüre der beiden Eclipse 4 Bücher</w:t>
      </w:r>
      <w:r w:rsidR="00247740" w:rsidRPr="003B38A0">
        <w:rPr>
          <w:lang w:val="de-CH"/>
        </w:rPr>
        <w:t xml:space="preserve"> und der beiden E3 Bücher</w:t>
      </w:r>
    </w:p>
    <w:p w:rsidR="00275703" w:rsidRPr="003B38A0" w:rsidRDefault="00141E59" w:rsidP="00D2441B">
      <w:pPr>
        <w:rPr>
          <w:lang w:val="de-CH"/>
        </w:rPr>
      </w:pPr>
      <w:r w:rsidRPr="00141E59">
        <w:rPr>
          <w:color w:val="FF0000"/>
          <w:lang w:val="de-CH"/>
        </w:rPr>
        <w:t xml:space="preserve">TODO </w:t>
      </w:r>
      <w:r>
        <w:rPr>
          <w:lang w:val="de-CH"/>
        </w:rPr>
        <w:t>Zitatregeln!</w:t>
      </w:r>
    </w:p>
    <w:tbl>
      <w:tblPr>
        <w:tblW w:w="4021" w:type="pct"/>
        <w:tblLook w:val="04A0" w:firstRow="1" w:lastRow="0" w:firstColumn="1" w:lastColumn="0" w:noHBand="0" w:noVBand="1"/>
      </w:tblPr>
      <w:tblGrid>
        <w:gridCol w:w="4651"/>
        <w:gridCol w:w="2929"/>
      </w:tblGrid>
      <w:tr w:rsidR="00275703" w:rsidRPr="003B38A0" w:rsidTr="007B2C19">
        <w:tc>
          <w:tcPr>
            <w:tcW w:w="3068" w:type="pct"/>
            <w:tcMar>
              <w:top w:w="60" w:type="dxa"/>
              <w:left w:w="60" w:type="dxa"/>
              <w:bottom w:w="60" w:type="dxa"/>
              <w:right w:w="0" w:type="dxa"/>
            </w:tcMar>
            <w:vAlign w:val="center"/>
          </w:tcPr>
          <w:p w:rsidR="00275703" w:rsidRPr="003B38A0" w:rsidRDefault="007B2C19" w:rsidP="00275703">
            <w:pPr>
              <w:rPr>
                <w:b/>
                <w:lang w:val="de-CH"/>
              </w:rPr>
            </w:pPr>
            <w:r w:rsidRPr="003B38A0">
              <w:rPr>
                <w:b/>
                <w:lang w:val="de-CH"/>
              </w:rPr>
              <w:t>E4 Bücher</w:t>
            </w:r>
          </w:p>
        </w:tc>
        <w:tc>
          <w:tcPr>
            <w:tcW w:w="1932" w:type="pct"/>
            <w:tcMar>
              <w:top w:w="60" w:type="dxa"/>
              <w:left w:w="60" w:type="dxa"/>
              <w:bottom w:w="60" w:type="dxa"/>
              <w:right w:w="0" w:type="dxa"/>
            </w:tcMar>
            <w:vAlign w:val="center"/>
          </w:tcPr>
          <w:p w:rsidR="00275703" w:rsidRPr="003B38A0" w:rsidRDefault="00275703" w:rsidP="00275703">
            <w:pPr>
              <w:rPr>
                <w:b/>
                <w:color w:val="666666"/>
                <w:lang w:val="de-CH"/>
              </w:rPr>
            </w:pPr>
          </w:p>
        </w:tc>
      </w:tr>
      <w:tr w:rsidR="007B2C19" w:rsidRPr="003B38A0" w:rsidTr="003B4CC5">
        <w:tc>
          <w:tcPr>
            <w:tcW w:w="3068" w:type="pct"/>
            <w:tcMar>
              <w:top w:w="60" w:type="dxa"/>
              <w:left w:w="60" w:type="dxa"/>
              <w:bottom w:w="60" w:type="dxa"/>
              <w:right w:w="0" w:type="dxa"/>
            </w:tcMar>
            <w:vAlign w:val="center"/>
            <w:hideMark/>
          </w:tcPr>
          <w:p w:rsidR="007B2C19" w:rsidRPr="003B38A0" w:rsidRDefault="007B2C19" w:rsidP="003B4CC5">
            <w:pPr>
              <w:rPr>
                <w:lang w:val="de-CH"/>
              </w:rPr>
            </w:pPr>
            <w:r w:rsidRPr="003B38A0">
              <w:rPr>
                <w:lang w:val="de-CH"/>
              </w:rPr>
              <w:t>Eclipse 4 - Rich Clients mit dem Eclipse 4.2 SDK</w:t>
            </w:r>
          </w:p>
        </w:tc>
        <w:tc>
          <w:tcPr>
            <w:tcW w:w="1932" w:type="pct"/>
            <w:tcMar>
              <w:top w:w="60" w:type="dxa"/>
              <w:left w:w="60" w:type="dxa"/>
              <w:bottom w:w="60" w:type="dxa"/>
              <w:right w:w="0" w:type="dxa"/>
            </w:tcMar>
            <w:vAlign w:val="center"/>
            <w:hideMark/>
          </w:tcPr>
          <w:p w:rsidR="007B2C19" w:rsidRPr="003B38A0" w:rsidRDefault="007B2C19" w:rsidP="003B4CC5">
            <w:pPr>
              <w:rPr>
                <w:color w:val="666666"/>
                <w:lang w:val="de-CH"/>
              </w:rPr>
            </w:pPr>
            <w:r w:rsidRPr="003B38A0">
              <w:rPr>
                <w:color w:val="666666"/>
                <w:lang w:val="de-CH"/>
              </w:rPr>
              <w:t>Teufel, Marc, Helming, Jonas</w:t>
            </w:r>
          </w:p>
        </w:tc>
      </w:tr>
      <w:tr w:rsidR="00275703" w:rsidRPr="003B38A0" w:rsidTr="00275703">
        <w:tc>
          <w:tcPr>
            <w:tcW w:w="3068" w:type="pct"/>
            <w:tcMar>
              <w:top w:w="60" w:type="dxa"/>
              <w:left w:w="60" w:type="dxa"/>
              <w:bottom w:w="60" w:type="dxa"/>
              <w:right w:w="0" w:type="dxa"/>
            </w:tcMar>
            <w:vAlign w:val="center"/>
            <w:hideMark/>
          </w:tcPr>
          <w:p w:rsidR="00275703" w:rsidRPr="003B38A0" w:rsidRDefault="00275703" w:rsidP="00275703">
            <w:pPr>
              <w:rPr>
                <w:lang w:val="de-CH"/>
              </w:rPr>
            </w:pPr>
            <w:r w:rsidRPr="003B38A0">
              <w:rPr>
                <w:lang w:val="de-CH"/>
              </w:rPr>
              <w:t>Eclipse 4 Application Development</w:t>
            </w:r>
          </w:p>
        </w:tc>
        <w:tc>
          <w:tcPr>
            <w:tcW w:w="1932" w:type="pct"/>
            <w:tcMar>
              <w:top w:w="60" w:type="dxa"/>
              <w:left w:w="60" w:type="dxa"/>
              <w:bottom w:w="60" w:type="dxa"/>
              <w:right w:w="0" w:type="dxa"/>
            </w:tcMar>
            <w:vAlign w:val="center"/>
            <w:hideMark/>
          </w:tcPr>
          <w:p w:rsidR="00275703" w:rsidRPr="003B38A0" w:rsidRDefault="00275703" w:rsidP="00275703">
            <w:pPr>
              <w:rPr>
                <w:color w:val="666666"/>
                <w:lang w:val="de-CH"/>
              </w:rPr>
            </w:pPr>
            <w:r w:rsidRPr="003B38A0">
              <w:rPr>
                <w:color w:val="666666"/>
                <w:lang w:val="de-CH"/>
              </w:rPr>
              <w:t>Vogel, Lars</w:t>
            </w:r>
          </w:p>
        </w:tc>
      </w:tr>
      <w:tr w:rsidR="003B0A92" w:rsidRPr="003B38A0" w:rsidTr="00275703">
        <w:tc>
          <w:tcPr>
            <w:tcW w:w="3068" w:type="pct"/>
            <w:tcMar>
              <w:top w:w="60" w:type="dxa"/>
              <w:left w:w="60" w:type="dxa"/>
              <w:bottom w:w="60" w:type="dxa"/>
              <w:right w:w="0" w:type="dxa"/>
            </w:tcMar>
            <w:vAlign w:val="center"/>
          </w:tcPr>
          <w:p w:rsidR="003B0A92" w:rsidRPr="003B38A0" w:rsidRDefault="003B0A92" w:rsidP="00275703">
            <w:pPr>
              <w:rPr>
                <w:lang w:val="de-CH"/>
              </w:rPr>
            </w:pPr>
          </w:p>
        </w:tc>
        <w:tc>
          <w:tcPr>
            <w:tcW w:w="1932" w:type="pct"/>
            <w:tcMar>
              <w:top w:w="60" w:type="dxa"/>
              <w:left w:w="60" w:type="dxa"/>
              <w:bottom w:w="60" w:type="dxa"/>
              <w:right w:w="0" w:type="dxa"/>
            </w:tcMar>
            <w:vAlign w:val="center"/>
          </w:tcPr>
          <w:p w:rsidR="003B0A92" w:rsidRPr="003B38A0" w:rsidRDefault="003B0A92" w:rsidP="00275703">
            <w:pPr>
              <w:rPr>
                <w:color w:val="666666"/>
                <w:lang w:val="de-CH"/>
              </w:rPr>
            </w:pPr>
          </w:p>
        </w:tc>
      </w:tr>
      <w:tr w:rsidR="007B2C19"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r w:rsidRPr="003B38A0">
              <w:rPr>
                <w:b/>
                <w:lang w:val="de-CH"/>
              </w:rPr>
              <w:t>E3 Bücher</w:t>
            </w:r>
          </w:p>
        </w:tc>
        <w:tc>
          <w:tcPr>
            <w:tcW w:w="1932" w:type="pct"/>
            <w:tcMar>
              <w:top w:w="60" w:type="dxa"/>
              <w:left w:w="60" w:type="dxa"/>
              <w:bottom w:w="60" w:type="dxa"/>
              <w:right w:w="0" w:type="dxa"/>
            </w:tcMar>
            <w:vAlign w:val="center"/>
          </w:tcPr>
          <w:p w:rsidR="007B2C19" w:rsidRPr="003B38A0" w:rsidRDefault="007B2C19" w:rsidP="00275703">
            <w:pPr>
              <w:rPr>
                <w:color w:val="666666"/>
                <w:lang w:val="de-CH"/>
              </w:rPr>
            </w:pPr>
          </w:p>
        </w:tc>
      </w:tr>
      <w:tr w:rsidR="007B2C19"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r w:rsidRPr="003B38A0">
              <w:rPr>
                <w:lang w:val="de-CH"/>
              </w:rPr>
              <w:t>Eclipse Rich Client Platform</w:t>
            </w:r>
          </w:p>
        </w:tc>
        <w:tc>
          <w:tcPr>
            <w:tcW w:w="1932" w:type="pct"/>
            <w:tcMar>
              <w:top w:w="60" w:type="dxa"/>
              <w:left w:w="60" w:type="dxa"/>
              <w:bottom w:w="60" w:type="dxa"/>
              <w:right w:w="0" w:type="dxa"/>
            </w:tcMar>
            <w:vAlign w:val="center"/>
          </w:tcPr>
          <w:p w:rsidR="007B2C19" w:rsidRPr="003B38A0" w:rsidRDefault="007B2C19" w:rsidP="00275703">
            <w:pPr>
              <w:rPr>
                <w:color w:val="666666"/>
                <w:lang w:val="de-CH"/>
              </w:rPr>
            </w:pPr>
            <w:r w:rsidRPr="003B38A0">
              <w:rPr>
                <w:color w:val="666666"/>
                <w:lang w:val="de-CH"/>
              </w:rPr>
              <w:t>Chris Aniszczyk, Jean-Michel Lemieux, Jeff McAffer</w:t>
            </w:r>
          </w:p>
        </w:tc>
      </w:tr>
      <w:tr w:rsidR="00D24A26" w:rsidRPr="003B38A0" w:rsidTr="00275703">
        <w:tc>
          <w:tcPr>
            <w:tcW w:w="3068" w:type="pct"/>
            <w:tcMar>
              <w:top w:w="60" w:type="dxa"/>
              <w:left w:w="60" w:type="dxa"/>
              <w:bottom w:w="60" w:type="dxa"/>
              <w:right w:w="0" w:type="dxa"/>
            </w:tcMar>
            <w:vAlign w:val="center"/>
          </w:tcPr>
          <w:p w:rsidR="007B2C19" w:rsidRPr="003B38A0" w:rsidRDefault="007B2C19" w:rsidP="00275703">
            <w:pPr>
              <w:rPr>
                <w:lang w:val="de-CH"/>
              </w:rPr>
            </w:pPr>
            <w:r w:rsidRPr="003B38A0">
              <w:rPr>
                <w:lang w:val="de-CH"/>
              </w:rPr>
              <w:t>Eclipse RCP im Unternehmenseinsatz</w:t>
            </w:r>
          </w:p>
        </w:tc>
        <w:tc>
          <w:tcPr>
            <w:tcW w:w="1932" w:type="pct"/>
            <w:tcMar>
              <w:top w:w="60" w:type="dxa"/>
              <w:left w:w="60" w:type="dxa"/>
              <w:bottom w:w="60" w:type="dxa"/>
              <w:right w:w="0" w:type="dxa"/>
            </w:tcMar>
            <w:vAlign w:val="center"/>
          </w:tcPr>
          <w:p w:rsidR="007B2C19" w:rsidRPr="003B38A0" w:rsidRDefault="005D2198" w:rsidP="00275703">
            <w:pPr>
              <w:rPr>
                <w:lang w:val="de-CH"/>
              </w:rPr>
            </w:pPr>
            <w:r w:rsidRPr="003B38A0">
              <w:rPr>
                <w:color w:val="666666"/>
                <w:lang w:val="de-CH"/>
              </w:rPr>
              <w:t>Stefan Reichert</w:t>
            </w:r>
          </w:p>
        </w:tc>
      </w:tr>
    </w:tbl>
    <w:p w:rsidR="007A2426" w:rsidRPr="003B38A0" w:rsidRDefault="007A2426" w:rsidP="00DC769B">
      <w:pPr>
        <w:pStyle w:val="berschrift10"/>
        <w:rPr>
          <w:lang w:val="de-CH"/>
        </w:rPr>
      </w:pPr>
      <w:bookmarkStart w:id="36" w:name="_Toc366155130"/>
      <w:r w:rsidRPr="003B38A0">
        <w:rPr>
          <w:lang w:val="de-CH"/>
        </w:rPr>
        <w:lastRenderedPageBreak/>
        <w:t>Organisatorisches</w:t>
      </w:r>
      <w:bookmarkEnd w:id="36"/>
    </w:p>
    <w:p w:rsidR="00F432D9" w:rsidRPr="003B38A0" w:rsidRDefault="00F432D9" w:rsidP="00574799">
      <w:pPr>
        <w:rPr>
          <w:lang w:val="de-CH"/>
        </w:rPr>
      </w:pPr>
      <w:r w:rsidRPr="003B38A0">
        <w:rPr>
          <w:lang w:val="de-CH"/>
        </w:rPr>
        <w:t>Von der Schule wird vorgeschrieben mindestens die folgenden Meetings mit dem Experten und dem Betreuer durchzuführen:</w:t>
      </w:r>
    </w:p>
    <w:p w:rsidR="0006084F" w:rsidRPr="003B38A0" w:rsidRDefault="0006084F" w:rsidP="00574799">
      <w:pPr>
        <w:rPr>
          <w:lang w:val="de-CH"/>
        </w:rPr>
      </w:pPr>
    </w:p>
    <w:p w:rsidR="00F432D9" w:rsidRPr="003B38A0" w:rsidRDefault="00574799" w:rsidP="00F432D9">
      <w:pPr>
        <w:pStyle w:val="Listenabsatz"/>
        <w:numPr>
          <w:ilvl w:val="0"/>
          <w:numId w:val="4"/>
        </w:numPr>
        <w:rPr>
          <w:lang w:val="de-CH"/>
        </w:rPr>
      </w:pPr>
      <w:r w:rsidRPr="003B38A0">
        <w:rPr>
          <w:lang w:val="de-CH"/>
        </w:rPr>
        <w:t>Kickoff</w:t>
      </w:r>
    </w:p>
    <w:p w:rsidR="00F432D9" w:rsidRPr="003B38A0" w:rsidRDefault="00574799" w:rsidP="00F432D9">
      <w:pPr>
        <w:pStyle w:val="Listenabsatz"/>
        <w:numPr>
          <w:ilvl w:val="0"/>
          <w:numId w:val="4"/>
        </w:numPr>
        <w:rPr>
          <w:lang w:val="de-CH"/>
        </w:rPr>
      </w:pPr>
      <w:r w:rsidRPr="003B38A0">
        <w:rPr>
          <w:lang w:val="de-CH"/>
        </w:rPr>
        <w:t>Zwischenreview</w:t>
      </w:r>
      <w:r w:rsidR="00F432D9" w:rsidRPr="003B38A0">
        <w:rPr>
          <w:lang w:val="de-CH"/>
        </w:rPr>
        <w:t xml:space="preserve"> (mindestens 1)</w:t>
      </w:r>
    </w:p>
    <w:p w:rsidR="00574799" w:rsidRPr="003B38A0" w:rsidRDefault="00574799" w:rsidP="00F432D9">
      <w:pPr>
        <w:pStyle w:val="Listenabsatz"/>
        <w:numPr>
          <w:ilvl w:val="0"/>
          <w:numId w:val="4"/>
        </w:numPr>
        <w:rPr>
          <w:lang w:val="de-CH"/>
        </w:rPr>
      </w:pPr>
      <w:r w:rsidRPr="003B38A0">
        <w:rPr>
          <w:lang w:val="de-CH"/>
        </w:rPr>
        <w:t>Schlussreview</w:t>
      </w:r>
    </w:p>
    <w:p w:rsidR="00574799" w:rsidRPr="003B38A0" w:rsidRDefault="00574799" w:rsidP="00574799">
      <w:pPr>
        <w:rPr>
          <w:lang w:val="de-CH"/>
        </w:rPr>
      </w:pPr>
    </w:p>
    <w:p w:rsidR="00F05E4A" w:rsidRDefault="00EE00BD" w:rsidP="00F05E4A">
      <w:pPr>
        <w:rPr>
          <w:lang w:val="de-CH"/>
        </w:rPr>
      </w:pPr>
      <w:r w:rsidRPr="003B38A0">
        <w:rPr>
          <w:lang w:val="de-CH"/>
        </w:rPr>
        <w:t xml:space="preserve">Mit dem Experten wurde vereinbart alle 2-4 Wochen einen </w:t>
      </w:r>
      <w:r w:rsidR="00F01B09" w:rsidRPr="003B38A0">
        <w:rPr>
          <w:lang w:val="de-CH"/>
        </w:rPr>
        <w:t>Statusbericht</w:t>
      </w:r>
      <w:r w:rsidRPr="003B38A0">
        <w:rPr>
          <w:lang w:val="de-CH"/>
        </w:rPr>
        <w:t xml:space="preserve"> abzugeben. Dafür wird von der Schule ein Template</w:t>
      </w:r>
      <w:r w:rsidR="00471468">
        <w:rPr>
          <w:rStyle w:val="Funotenzeichen"/>
          <w:lang w:val="de-CH"/>
        </w:rPr>
        <w:footnoteReference w:id="1"/>
      </w:r>
      <w:r w:rsidR="00091F46" w:rsidRPr="003B38A0">
        <w:rPr>
          <w:lang w:val="de-CH"/>
        </w:rPr>
        <w:t xml:space="preserve"> </w:t>
      </w:r>
      <w:r w:rsidRPr="003B38A0">
        <w:rPr>
          <w:lang w:val="de-CH"/>
        </w:rPr>
        <w:t xml:space="preserve">zur Verfügung gestellt. Der Statusbericht wird per Mail an den Experten und den Betreuer versandt. Zusätzlich werden die Statusberichte im Repository unter </w:t>
      </w:r>
      <w:hyperlink r:id="rId20" w:history="1">
        <w:r w:rsidRPr="003B38A0">
          <w:rPr>
            <w:rStyle w:val="Hyperlink"/>
            <w:lang w:val="de-CH"/>
          </w:rPr>
          <w:t>https://github.com/MikeR13/MAS/tree/master/Deliverables</w:t>
        </w:r>
      </w:hyperlink>
      <w:r w:rsidRPr="003B38A0">
        <w:rPr>
          <w:lang w:val="de-CH"/>
        </w:rPr>
        <w:t xml:space="preserve"> abgelegt.</w:t>
      </w:r>
      <w:r w:rsidR="00F05E4A">
        <w:rPr>
          <w:lang w:val="de-CH"/>
        </w:rPr>
        <w:br w:type="page"/>
      </w:r>
    </w:p>
    <w:p w:rsidR="009E30F7" w:rsidRPr="003B38A0" w:rsidRDefault="009E30F7" w:rsidP="009E30F7">
      <w:pPr>
        <w:pStyle w:val="berschrift10"/>
        <w:rPr>
          <w:lang w:val="de-CH"/>
        </w:rPr>
      </w:pPr>
      <w:bookmarkStart w:id="37" w:name="_Toc366155131"/>
      <w:r w:rsidRPr="003B38A0">
        <w:rPr>
          <w:lang w:val="de-CH"/>
        </w:rPr>
        <w:lastRenderedPageBreak/>
        <w:t>Vorgaben</w:t>
      </w:r>
      <w:bookmarkEnd w:id="37"/>
    </w:p>
    <w:p w:rsidR="009E30F7" w:rsidRPr="003B38A0" w:rsidRDefault="00574799" w:rsidP="009E30F7">
      <w:pPr>
        <w:pStyle w:val="berschrift20"/>
        <w:rPr>
          <w:lang w:val="de-CH"/>
        </w:rPr>
      </w:pPr>
      <w:bookmarkStart w:id="38" w:name="_Toc366155132"/>
      <w:r w:rsidRPr="003B38A0">
        <w:rPr>
          <w:lang w:val="de-CH"/>
        </w:rPr>
        <w:t>Beurteilungskriterien</w:t>
      </w:r>
      <w:bookmarkEnd w:id="38"/>
    </w:p>
    <w:p w:rsidR="00366F0D" w:rsidRPr="003B38A0" w:rsidRDefault="009E30F7" w:rsidP="00574799">
      <w:pPr>
        <w:pStyle w:val="Listenabsatz"/>
        <w:ind w:left="0"/>
        <w:rPr>
          <w:lang w:val="de-CH"/>
        </w:rPr>
      </w:pPr>
      <w:r w:rsidRPr="003B38A0">
        <w:rPr>
          <w:lang w:val="de-CH"/>
        </w:rPr>
        <w:t>Die in diesem Kapitel aufgeführten Beurteilungskriterien wurden zum einen im Kickoff-Meeting bestimmt</w:t>
      </w:r>
      <w:r w:rsidR="00366F0D" w:rsidRPr="003B38A0">
        <w:rPr>
          <w:lang w:val="de-CH"/>
        </w:rPr>
        <w:t xml:space="preserve">. </w:t>
      </w:r>
    </w:p>
    <w:p w:rsidR="00366F0D" w:rsidRPr="003B38A0" w:rsidRDefault="00366F0D" w:rsidP="00574799">
      <w:pPr>
        <w:pStyle w:val="Listenabsatz"/>
        <w:ind w:left="0"/>
        <w:rPr>
          <w:lang w:val="de-CH"/>
        </w:rPr>
      </w:pPr>
    </w:p>
    <w:p w:rsidR="00574799" w:rsidRPr="003B38A0" w:rsidRDefault="00574799" w:rsidP="00574799">
      <w:pPr>
        <w:pStyle w:val="Listenabsatz"/>
        <w:ind w:left="0"/>
        <w:rPr>
          <w:lang w:val="de-CH"/>
        </w:rPr>
      </w:pPr>
      <w:r w:rsidRPr="003B38A0">
        <w:rPr>
          <w:lang w:val="de-CH"/>
        </w:rPr>
        <w:t>Es wird vor allem da</w:t>
      </w:r>
      <w:r w:rsidR="00366F0D" w:rsidRPr="003B38A0">
        <w:rPr>
          <w:lang w:val="de-CH"/>
        </w:rPr>
        <w:t xml:space="preserve">s methodische Vorgehen bewertet. </w:t>
      </w:r>
      <w:r w:rsidRPr="003B38A0">
        <w:rPr>
          <w:lang w:val="de-CH"/>
        </w:rPr>
        <w:t>An erster Stelle kommt die Abschlussarbeit und dann erst das Projekt bzw. die Arbeit für den Arbeitgeber.</w:t>
      </w:r>
      <w:r w:rsidR="00366F0D" w:rsidRPr="003B38A0">
        <w:rPr>
          <w:lang w:val="de-CH"/>
        </w:rPr>
        <w:t xml:space="preserve"> </w:t>
      </w:r>
      <w:r w:rsidRPr="003B38A0">
        <w:rPr>
          <w:lang w:val="de-CH"/>
        </w:rPr>
        <w:t>Am Schluss soll bewertet werden, ob die Ziele erreicht werden konnten</w:t>
      </w:r>
      <w:r w:rsidR="00366F0D" w:rsidRPr="003B38A0">
        <w:rPr>
          <w:lang w:val="de-CH"/>
        </w:rPr>
        <w:t xml:space="preserve">. </w:t>
      </w:r>
    </w:p>
    <w:p w:rsidR="00366F0D" w:rsidRPr="003B38A0" w:rsidRDefault="00366F0D" w:rsidP="00574799">
      <w:pPr>
        <w:pStyle w:val="Listenabsatz"/>
        <w:ind w:left="0"/>
        <w:rPr>
          <w:lang w:val="de-CH"/>
        </w:rPr>
      </w:pPr>
    </w:p>
    <w:p w:rsidR="00F408A5" w:rsidRPr="003B38A0" w:rsidRDefault="00F408A5" w:rsidP="00F408A5">
      <w:pPr>
        <w:pStyle w:val="Grosseberschrift"/>
        <w:rPr>
          <w:lang w:val="de-CH"/>
        </w:rPr>
      </w:pPr>
      <w:r w:rsidRPr="003B38A0">
        <w:rPr>
          <w:lang w:val="de-CH"/>
        </w:rPr>
        <w:t>Beurteilungsschema</w:t>
      </w:r>
    </w:p>
    <w:p w:rsidR="00F408A5" w:rsidRPr="003B38A0" w:rsidRDefault="00F408A5" w:rsidP="00F408A5">
      <w:pPr>
        <w:rPr>
          <w:lang w:val="de-CH"/>
        </w:rPr>
      </w:pPr>
      <w:r w:rsidRPr="003B38A0">
        <w:rPr>
          <w:lang w:val="de-CH"/>
        </w:rPr>
        <w:t>Das folgende Beurteilungsschema wurde für die Arbeit definiert:</w:t>
      </w:r>
    </w:p>
    <w:p w:rsidR="00F408A5" w:rsidRPr="003B38A0" w:rsidRDefault="00F408A5" w:rsidP="00F408A5">
      <w:pPr>
        <w:rPr>
          <w:lang w:val="de-CH"/>
        </w:rPr>
      </w:pPr>
    </w:p>
    <w:tbl>
      <w:tblPr>
        <w:tblStyle w:val="Tabellenraster"/>
        <w:tblW w:w="5000" w:type="pct"/>
        <w:tblLook w:val="04A0" w:firstRow="1" w:lastRow="0" w:firstColumn="1" w:lastColumn="0" w:noHBand="0" w:noVBand="1"/>
      </w:tblPr>
      <w:tblGrid>
        <w:gridCol w:w="1808"/>
        <w:gridCol w:w="4536"/>
        <w:gridCol w:w="1560"/>
        <w:gridCol w:w="1677"/>
      </w:tblGrid>
      <w:tr w:rsidR="00331AB6" w:rsidRPr="003B38A0" w:rsidTr="00331AB6">
        <w:tc>
          <w:tcPr>
            <w:tcW w:w="944" w:type="pct"/>
            <w:shd w:val="pct20" w:color="auto" w:fill="auto"/>
          </w:tcPr>
          <w:p w:rsidR="00331AB6" w:rsidRPr="003B38A0" w:rsidRDefault="00331AB6" w:rsidP="003B4CC5">
            <w:pPr>
              <w:pStyle w:val="Textkrper"/>
              <w:jc w:val="left"/>
              <w:rPr>
                <w:b/>
                <w:sz w:val="18"/>
                <w:szCs w:val="18"/>
                <w:lang w:val="de-CH"/>
              </w:rPr>
            </w:pPr>
          </w:p>
        </w:tc>
        <w:tc>
          <w:tcPr>
            <w:tcW w:w="2367" w:type="pct"/>
            <w:shd w:val="pct20" w:color="auto" w:fill="auto"/>
          </w:tcPr>
          <w:p w:rsidR="00331AB6" w:rsidRPr="003B38A0" w:rsidRDefault="00331AB6" w:rsidP="003B4CC5">
            <w:pPr>
              <w:pStyle w:val="Textkrper"/>
              <w:jc w:val="left"/>
              <w:rPr>
                <w:b/>
                <w:sz w:val="18"/>
                <w:szCs w:val="18"/>
                <w:lang w:val="de-CH"/>
              </w:rPr>
            </w:pPr>
          </w:p>
        </w:tc>
        <w:tc>
          <w:tcPr>
            <w:tcW w:w="814" w:type="pct"/>
            <w:shd w:val="pct20" w:color="auto" w:fill="auto"/>
          </w:tcPr>
          <w:p w:rsidR="00331AB6" w:rsidRPr="003B38A0" w:rsidRDefault="00331AB6" w:rsidP="003B4CC5">
            <w:pPr>
              <w:pStyle w:val="Textkrper"/>
              <w:jc w:val="left"/>
              <w:rPr>
                <w:b/>
                <w:lang w:val="de-CH"/>
              </w:rPr>
            </w:pPr>
            <w:r w:rsidRPr="003B38A0">
              <w:rPr>
                <w:b/>
                <w:bCs/>
                <w:iCs/>
                <w:lang w:val="de-CH"/>
              </w:rPr>
              <w:t>Gewicht</w:t>
            </w:r>
          </w:p>
        </w:tc>
        <w:tc>
          <w:tcPr>
            <w:tcW w:w="875" w:type="pct"/>
            <w:shd w:val="pct20" w:color="auto" w:fill="auto"/>
          </w:tcPr>
          <w:p w:rsidR="00331AB6" w:rsidRPr="003B38A0" w:rsidRDefault="00331AB6" w:rsidP="003B4CC5">
            <w:pPr>
              <w:pStyle w:val="Textkrper"/>
              <w:jc w:val="left"/>
              <w:rPr>
                <w:b/>
                <w:bCs/>
                <w:iCs/>
                <w:lang w:val="de-CH"/>
              </w:rPr>
            </w:pPr>
            <w:r w:rsidRPr="003B38A0">
              <w:rPr>
                <w:b/>
                <w:bCs/>
                <w:iCs/>
                <w:lang w:val="de-CH"/>
              </w:rPr>
              <w:t>Max. Punktzahl</w:t>
            </w:r>
          </w:p>
        </w:tc>
      </w:tr>
      <w:tr w:rsidR="00331AB6" w:rsidRPr="003B38A0" w:rsidTr="00331AB6">
        <w:tc>
          <w:tcPr>
            <w:tcW w:w="944" w:type="pct"/>
            <w:vMerge w:val="restart"/>
          </w:tcPr>
          <w:p w:rsidR="00331AB6" w:rsidRPr="003B38A0" w:rsidRDefault="00331AB6" w:rsidP="003B4CC5">
            <w:pPr>
              <w:pStyle w:val="Textkrper"/>
              <w:jc w:val="left"/>
              <w:rPr>
                <w:sz w:val="18"/>
                <w:szCs w:val="18"/>
                <w:lang w:val="de-CH"/>
              </w:rPr>
            </w:pPr>
            <w:r w:rsidRPr="003B38A0">
              <w:rPr>
                <w:lang w:val="de-CH"/>
              </w:rPr>
              <w:t>Vorbereitung</w:t>
            </w:r>
          </w:p>
        </w:tc>
        <w:tc>
          <w:tcPr>
            <w:tcW w:w="2367" w:type="pct"/>
          </w:tcPr>
          <w:p w:rsidR="00331AB6" w:rsidRPr="003B38A0" w:rsidRDefault="00331AB6" w:rsidP="003B4CC5">
            <w:pPr>
              <w:rPr>
                <w:lang w:val="de-CH"/>
              </w:rPr>
            </w:pPr>
            <w:r w:rsidRPr="003B38A0">
              <w:rPr>
                <w:lang w:val="de-CH"/>
              </w:rPr>
              <w:t>Projektdefinition, Wahl der Vorgehensmethodik</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Aufwandschätzung, Zeitplanung</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Risiko-Erhebung</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sz w:val="18"/>
                <w:szCs w:val="18"/>
                <w:lang w:val="de-CH"/>
              </w:rPr>
            </w:pPr>
          </w:p>
        </w:tc>
        <w:tc>
          <w:tcPr>
            <w:tcW w:w="2367" w:type="pct"/>
          </w:tcPr>
          <w:p w:rsidR="00331AB6" w:rsidRPr="003B38A0" w:rsidRDefault="00331AB6" w:rsidP="003B4CC5">
            <w:pPr>
              <w:rPr>
                <w:lang w:val="de-CH"/>
              </w:rPr>
            </w:pPr>
            <w:r w:rsidRPr="003B38A0">
              <w:rPr>
                <w:lang w:val="de-CH"/>
              </w:rPr>
              <w:t>Teststrategie und Testkriterien</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rPr>
          <w:trHeight w:val="124"/>
        </w:trPr>
        <w:tc>
          <w:tcPr>
            <w:tcW w:w="5000" w:type="pct"/>
            <w:gridSpan w:val="4"/>
          </w:tcPr>
          <w:p w:rsidR="00331AB6" w:rsidRPr="003B38A0" w:rsidRDefault="00331AB6" w:rsidP="003B4CC5">
            <w:pPr>
              <w:rPr>
                <w:sz w:val="10"/>
                <w:szCs w:val="10"/>
                <w:lang w:val="de-CH"/>
              </w:rPr>
            </w:pPr>
          </w:p>
        </w:tc>
      </w:tr>
      <w:tr w:rsidR="00331AB6" w:rsidRPr="003B38A0" w:rsidTr="00331AB6">
        <w:tc>
          <w:tcPr>
            <w:tcW w:w="944" w:type="pct"/>
            <w:vMerge w:val="restart"/>
          </w:tcPr>
          <w:p w:rsidR="00331AB6" w:rsidRPr="003B38A0" w:rsidRDefault="00331AB6" w:rsidP="003B4CC5">
            <w:pPr>
              <w:pStyle w:val="Textkrper"/>
              <w:jc w:val="left"/>
              <w:rPr>
                <w:sz w:val="18"/>
                <w:szCs w:val="18"/>
                <w:lang w:val="de-CH"/>
              </w:rPr>
            </w:pPr>
            <w:r w:rsidRPr="003B38A0">
              <w:rPr>
                <w:lang w:val="de-CH"/>
              </w:rPr>
              <w:t>Durchführung</w:t>
            </w:r>
          </w:p>
        </w:tc>
        <w:tc>
          <w:tcPr>
            <w:tcW w:w="2367" w:type="pct"/>
          </w:tcPr>
          <w:p w:rsidR="00331AB6" w:rsidRPr="003B38A0" w:rsidRDefault="00331AB6" w:rsidP="003B4CC5">
            <w:pPr>
              <w:rPr>
                <w:lang w:val="de-CH"/>
              </w:rPr>
            </w:pPr>
            <w:r w:rsidRPr="003B38A0">
              <w:rPr>
                <w:lang w:val="de-CH"/>
              </w:rPr>
              <w:t>Fachmethodik</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Implementation</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Anforderungsmanagement</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Verifizierung, Test</w:t>
            </w:r>
          </w:p>
        </w:tc>
        <w:tc>
          <w:tcPr>
            <w:tcW w:w="814" w:type="pct"/>
          </w:tcPr>
          <w:p w:rsidR="00331AB6" w:rsidRPr="003B38A0" w:rsidRDefault="00331AB6" w:rsidP="003B4CC5">
            <w:pPr>
              <w:rPr>
                <w:lang w:val="de-CH"/>
              </w:rPr>
            </w:pPr>
            <w:r w:rsidRPr="003B38A0">
              <w:rPr>
                <w:lang w:val="de-CH"/>
              </w:rPr>
              <w:t>3</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Projektmanagement</w:t>
            </w:r>
          </w:p>
        </w:tc>
        <w:tc>
          <w:tcPr>
            <w:tcW w:w="814" w:type="pct"/>
          </w:tcPr>
          <w:p w:rsidR="00331AB6" w:rsidRPr="003B38A0" w:rsidRDefault="00331AB6" w:rsidP="003B4CC5">
            <w:pPr>
              <w:rPr>
                <w:lang w:val="de-CH"/>
              </w:rPr>
            </w:pPr>
            <w:r w:rsidRPr="003B38A0">
              <w:rPr>
                <w:lang w:val="de-CH"/>
              </w:rPr>
              <w:t>1</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Kreativität, Initiative, Selbstständigkeit</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331AB6" w:rsidRPr="003B38A0" w:rsidTr="00331AB6">
        <w:tc>
          <w:tcPr>
            <w:tcW w:w="944" w:type="pct"/>
            <w:vMerge/>
          </w:tcPr>
          <w:p w:rsidR="00331AB6" w:rsidRPr="003B38A0" w:rsidRDefault="00331AB6" w:rsidP="003B4CC5">
            <w:pPr>
              <w:pStyle w:val="Textkrper"/>
              <w:jc w:val="left"/>
              <w:rPr>
                <w:lang w:val="de-CH"/>
              </w:rPr>
            </w:pPr>
          </w:p>
        </w:tc>
        <w:tc>
          <w:tcPr>
            <w:tcW w:w="2367" w:type="pct"/>
          </w:tcPr>
          <w:p w:rsidR="00331AB6" w:rsidRPr="003B38A0" w:rsidRDefault="00331AB6" w:rsidP="003B4CC5">
            <w:pPr>
              <w:rPr>
                <w:lang w:val="de-CH"/>
              </w:rPr>
            </w:pPr>
            <w:r w:rsidRPr="003B38A0">
              <w:rPr>
                <w:lang w:val="de-CH"/>
              </w:rPr>
              <w:t>Risiko-Management</w:t>
            </w:r>
          </w:p>
        </w:tc>
        <w:tc>
          <w:tcPr>
            <w:tcW w:w="814" w:type="pct"/>
          </w:tcPr>
          <w:p w:rsidR="00331AB6" w:rsidRPr="003B38A0" w:rsidRDefault="00331AB6" w:rsidP="003B4CC5">
            <w:pPr>
              <w:rPr>
                <w:lang w:val="de-CH"/>
              </w:rPr>
            </w:pPr>
            <w:r w:rsidRPr="003B38A0">
              <w:rPr>
                <w:lang w:val="de-CH"/>
              </w:rPr>
              <w:t>2</w:t>
            </w:r>
          </w:p>
        </w:tc>
        <w:tc>
          <w:tcPr>
            <w:tcW w:w="875" w:type="pct"/>
          </w:tcPr>
          <w:p w:rsidR="00331AB6" w:rsidRPr="003B38A0" w:rsidRDefault="00331AB6" w:rsidP="003B4CC5">
            <w:pPr>
              <w:rPr>
                <w:lang w:val="de-CH"/>
              </w:rPr>
            </w:pPr>
            <w:r w:rsidRPr="003B38A0">
              <w:rPr>
                <w:lang w:val="de-CH"/>
              </w:rPr>
              <w:t>10</w:t>
            </w:r>
          </w:p>
        </w:tc>
      </w:tr>
      <w:tr w:rsidR="00FE223E" w:rsidRPr="003B38A0" w:rsidTr="00331AB6">
        <w:tc>
          <w:tcPr>
            <w:tcW w:w="944" w:type="pct"/>
          </w:tcPr>
          <w:p w:rsidR="00FE223E" w:rsidRPr="003B38A0" w:rsidRDefault="00FE223E" w:rsidP="00FE223E">
            <w:pPr>
              <w:rPr>
                <w:sz w:val="10"/>
                <w:szCs w:val="10"/>
                <w:lang w:val="de-CH"/>
              </w:rPr>
            </w:pPr>
          </w:p>
        </w:tc>
        <w:tc>
          <w:tcPr>
            <w:tcW w:w="2367" w:type="pct"/>
          </w:tcPr>
          <w:p w:rsidR="00FE223E" w:rsidRPr="003B38A0" w:rsidRDefault="00FE223E" w:rsidP="003B4CC5">
            <w:pPr>
              <w:rPr>
                <w:sz w:val="10"/>
                <w:szCs w:val="10"/>
                <w:lang w:val="de-CH"/>
              </w:rPr>
            </w:pPr>
          </w:p>
        </w:tc>
        <w:tc>
          <w:tcPr>
            <w:tcW w:w="814" w:type="pct"/>
          </w:tcPr>
          <w:p w:rsidR="00FE223E" w:rsidRPr="003B38A0" w:rsidRDefault="00FE223E" w:rsidP="003B4CC5">
            <w:pPr>
              <w:rPr>
                <w:sz w:val="10"/>
                <w:szCs w:val="10"/>
                <w:lang w:val="de-CH"/>
              </w:rPr>
            </w:pPr>
          </w:p>
        </w:tc>
        <w:tc>
          <w:tcPr>
            <w:tcW w:w="875" w:type="pct"/>
          </w:tcPr>
          <w:p w:rsidR="00FE223E" w:rsidRPr="003B38A0" w:rsidRDefault="00FE223E" w:rsidP="003B4CC5">
            <w:pPr>
              <w:rPr>
                <w:sz w:val="10"/>
                <w:szCs w:val="10"/>
                <w:lang w:val="de-CH"/>
              </w:rPr>
            </w:pPr>
          </w:p>
        </w:tc>
      </w:tr>
      <w:tr w:rsidR="00234FF6" w:rsidRPr="003B38A0" w:rsidTr="00331AB6">
        <w:tc>
          <w:tcPr>
            <w:tcW w:w="944" w:type="pct"/>
            <w:vMerge w:val="restart"/>
          </w:tcPr>
          <w:p w:rsidR="00234FF6" w:rsidRPr="003B38A0" w:rsidRDefault="00234FF6" w:rsidP="003B4CC5">
            <w:pPr>
              <w:pStyle w:val="Textkrper"/>
              <w:jc w:val="left"/>
              <w:rPr>
                <w:lang w:val="de-CH"/>
              </w:rPr>
            </w:pPr>
            <w:r w:rsidRPr="003B38A0">
              <w:rPr>
                <w:lang w:val="de-CH"/>
              </w:rPr>
              <w:t>Ergebnis</w:t>
            </w:r>
          </w:p>
        </w:tc>
        <w:tc>
          <w:tcPr>
            <w:tcW w:w="2367" w:type="pct"/>
          </w:tcPr>
          <w:p w:rsidR="00234FF6" w:rsidRPr="003B38A0" w:rsidRDefault="00234FF6" w:rsidP="003B4CC5">
            <w:pPr>
              <w:rPr>
                <w:lang w:val="de-CH"/>
              </w:rPr>
            </w:pPr>
            <w:r w:rsidRPr="003B38A0">
              <w:rPr>
                <w:lang w:val="de-CH"/>
              </w:rPr>
              <w:t>Übereinstimmung Produkt/Anforderungen</w:t>
            </w:r>
          </w:p>
        </w:tc>
        <w:tc>
          <w:tcPr>
            <w:tcW w:w="814" w:type="pct"/>
          </w:tcPr>
          <w:p w:rsidR="00234FF6" w:rsidRPr="003B38A0" w:rsidRDefault="00234FF6" w:rsidP="003B4CC5">
            <w:pPr>
              <w:rPr>
                <w:lang w:val="de-CH"/>
              </w:rPr>
            </w:pPr>
            <w:r w:rsidRPr="003B38A0">
              <w:rPr>
                <w:lang w:val="de-CH"/>
              </w:rPr>
              <w:t>1</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Dokumentation</w:t>
            </w:r>
          </w:p>
        </w:tc>
        <w:tc>
          <w:tcPr>
            <w:tcW w:w="814" w:type="pct"/>
          </w:tcPr>
          <w:p w:rsidR="00234FF6" w:rsidRPr="003B38A0" w:rsidRDefault="00234FF6" w:rsidP="003B4CC5">
            <w:pPr>
              <w:rPr>
                <w:lang w:val="de-CH"/>
              </w:rPr>
            </w:pPr>
            <w:r w:rsidRPr="003B38A0">
              <w:rPr>
                <w:lang w:val="de-CH"/>
              </w:rPr>
              <w:t>4</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Abnahme</w:t>
            </w:r>
          </w:p>
        </w:tc>
        <w:tc>
          <w:tcPr>
            <w:tcW w:w="814" w:type="pct"/>
          </w:tcPr>
          <w:p w:rsidR="00234FF6" w:rsidRPr="003B38A0" w:rsidRDefault="00234FF6" w:rsidP="003B4CC5">
            <w:pPr>
              <w:rPr>
                <w:lang w:val="de-CH"/>
              </w:rPr>
            </w:pPr>
            <w:r w:rsidRPr="003B38A0">
              <w:rPr>
                <w:lang w:val="de-CH"/>
              </w:rPr>
              <w:t>2</w:t>
            </w:r>
          </w:p>
        </w:tc>
        <w:tc>
          <w:tcPr>
            <w:tcW w:w="875" w:type="pct"/>
          </w:tcPr>
          <w:p w:rsidR="00234FF6" w:rsidRPr="003B38A0" w:rsidRDefault="00234FF6" w:rsidP="003B4CC5">
            <w:pPr>
              <w:rPr>
                <w:lang w:val="de-CH"/>
              </w:rPr>
            </w:pPr>
            <w:r w:rsidRPr="003B38A0">
              <w:rPr>
                <w:lang w:val="de-CH"/>
              </w:rPr>
              <w:t>10</w:t>
            </w:r>
          </w:p>
        </w:tc>
      </w:tr>
      <w:tr w:rsidR="00234FF6" w:rsidRPr="003B38A0" w:rsidTr="00331AB6">
        <w:tc>
          <w:tcPr>
            <w:tcW w:w="944" w:type="pct"/>
            <w:vMerge/>
          </w:tcPr>
          <w:p w:rsidR="00234FF6" w:rsidRPr="003B38A0" w:rsidRDefault="00234FF6" w:rsidP="003B4CC5">
            <w:pPr>
              <w:pStyle w:val="Textkrper"/>
              <w:jc w:val="left"/>
              <w:rPr>
                <w:lang w:val="de-CH"/>
              </w:rPr>
            </w:pPr>
          </w:p>
        </w:tc>
        <w:tc>
          <w:tcPr>
            <w:tcW w:w="2367" w:type="pct"/>
          </w:tcPr>
          <w:p w:rsidR="00234FF6" w:rsidRPr="003B38A0" w:rsidRDefault="00234FF6" w:rsidP="003B4CC5">
            <w:pPr>
              <w:rPr>
                <w:lang w:val="de-CH"/>
              </w:rPr>
            </w:pPr>
            <w:r w:rsidRPr="003B38A0">
              <w:rPr>
                <w:lang w:val="de-CH"/>
              </w:rPr>
              <w:t>Nachvollziehbarkeit</w:t>
            </w:r>
          </w:p>
        </w:tc>
        <w:tc>
          <w:tcPr>
            <w:tcW w:w="814" w:type="pct"/>
          </w:tcPr>
          <w:p w:rsidR="00234FF6" w:rsidRPr="003B38A0" w:rsidRDefault="00234FF6" w:rsidP="003B4CC5">
            <w:pPr>
              <w:rPr>
                <w:lang w:val="de-CH"/>
              </w:rPr>
            </w:pPr>
            <w:r w:rsidRPr="003B38A0">
              <w:rPr>
                <w:lang w:val="de-CH"/>
              </w:rPr>
              <w:t>3</w:t>
            </w:r>
          </w:p>
        </w:tc>
        <w:tc>
          <w:tcPr>
            <w:tcW w:w="875" w:type="pct"/>
          </w:tcPr>
          <w:p w:rsidR="00234FF6" w:rsidRPr="003B38A0" w:rsidRDefault="00234FF6" w:rsidP="003B4CC5">
            <w:pPr>
              <w:rPr>
                <w:lang w:val="de-CH"/>
              </w:rPr>
            </w:pPr>
            <w:r w:rsidRPr="003B38A0">
              <w:rPr>
                <w:lang w:val="de-CH"/>
              </w:rPr>
              <w:t>10</w:t>
            </w:r>
          </w:p>
        </w:tc>
      </w:tr>
    </w:tbl>
    <w:p w:rsidR="00331AB6" w:rsidRPr="003B38A0" w:rsidRDefault="00331AB6" w:rsidP="00F408A5">
      <w:pPr>
        <w:rPr>
          <w:lang w:val="de-CH"/>
        </w:rPr>
      </w:pPr>
    </w:p>
    <w:p w:rsidR="00571937" w:rsidRPr="003B38A0" w:rsidRDefault="00571937" w:rsidP="00571937">
      <w:pPr>
        <w:pStyle w:val="Grosseberschrift"/>
        <w:rPr>
          <w:lang w:val="de-CH"/>
        </w:rPr>
      </w:pPr>
      <w:r w:rsidRPr="003B38A0">
        <w:rPr>
          <w:lang w:val="de-CH"/>
        </w:rPr>
        <w:t>Gesamtbeurteilung</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4"/>
        <w:gridCol w:w="853"/>
      </w:tblGrid>
      <w:tr w:rsidR="00571937" w:rsidRPr="003B38A0" w:rsidTr="00571937">
        <w:trPr>
          <w:tblHeader/>
          <w:tblCellSpacing w:w="15" w:type="dxa"/>
        </w:trPr>
        <w:tc>
          <w:tcPr>
            <w:tcW w:w="0" w:type="auto"/>
            <w:shd w:val="clear" w:color="auto" w:fill="FFFFFF"/>
            <w:hideMark/>
          </w:tcPr>
          <w:p w:rsidR="00571937" w:rsidRPr="003B38A0" w:rsidRDefault="00571937">
            <w:pPr>
              <w:rPr>
                <w:b/>
                <w:bCs/>
                <w:color w:val="000000"/>
                <w:szCs w:val="20"/>
                <w:lang w:val="de-CH"/>
              </w:rPr>
            </w:pPr>
            <w:r w:rsidRPr="003B38A0">
              <w:rPr>
                <w:b/>
                <w:bCs/>
                <w:color w:val="000000"/>
                <w:szCs w:val="20"/>
                <w:lang w:val="de-CH"/>
              </w:rPr>
              <w:t>Note</w:t>
            </w:r>
          </w:p>
        </w:tc>
        <w:tc>
          <w:tcPr>
            <w:tcW w:w="0" w:type="auto"/>
            <w:shd w:val="clear" w:color="auto" w:fill="FFFFFF"/>
            <w:hideMark/>
          </w:tcPr>
          <w:p w:rsidR="00571937" w:rsidRPr="003B38A0" w:rsidRDefault="00571937">
            <w:pPr>
              <w:rPr>
                <w:b/>
                <w:bCs/>
                <w:color w:val="000000"/>
                <w:szCs w:val="20"/>
                <w:lang w:val="de-CH"/>
              </w:rPr>
            </w:pPr>
            <w:r w:rsidRPr="003B38A0">
              <w:rPr>
                <w:b/>
                <w:bCs/>
                <w:color w:val="000000"/>
                <w:szCs w:val="20"/>
                <w:lang w:val="de-CH"/>
              </w:rPr>
              <w:t>Gewicht</w:t>
            </w:r>
          </w:p>
        </w:tc>
      </w:tr>
      <w:tr w:rsidR="00571937" w:rsidRPr="003B38A0" w:rsidTr="00571937">
        <w:trPr>
          <w:tblCellSpacing w:w="15" w:type="dxa"/>
        </w:trPr>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Fachliche Beurteilung </w:t>
            </w:r>
          </w:p>
        </w:tc>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90%</w:t>
            </w:r>
          </w:p>
        </w:tc>
      </w:tr>
      <w:tr w:rsidR="00571937" w:rsidRPr="003B38A0" w:rsidTr="00571937">
        <w:trPr>
          <w:tblCellSpacing w:w="15" w:type="dxa"/>
        </w:trPr>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Präsentation </w:t>
            </w:r>
          </w:p>
        </w:tc>
        <w:tc>
          <w:tcPr>
            <w:tcW w:w="0" w:type="auto"/>
            <w:shd w:val="clear" w:color="auto" w:fill="FFFFFF"/>
            <w:hideMark/>
          </w:tcPr>
          <w:p w:rsidR="00571937" w:rsidRPr="003B38A0" w:rsidRDefault="00571937">
            <w:pPr>
              <w:rPr>
                <w:color w:val="000000"/>
                <w:szCs w:val="20"/>
                <w:lang w:val="de-CH"/>
              </w:rPr>
            </w:pPr>
            <w:r w:rsidRPr="003B38A0">
              <w:rPr>
                <w:color w:val="000000"/>
                <w:szCs w:val="20"/>
                <w:lang w:val="de-CH"/>
              </w:rPr>
              <w:t>10%</w:t>
            </w:r>
          </w:p>
        </w:tc>
      </w:tr>
    </w:tbl>
    <w:p w:rsidR="00F408A5" w:rsidRPr="003B38A0" w:rsidRDefault="00F408A5" w:rsidP="00F408A5">
      <w:pPr>
        <w:rPr>
          <w:lang w:val="de-CH"/>
        </w:rPr>
      </w:pPr>
    </w:p>
    <w:p w:rsidR="00366F0D" w:rsidRDefault="00366F0D" w:rsidP="00366F0D">
      <w:pPr>
        <w:pStyle w:val="berschrift20"/>
        <w:rPr>
          <w:lang w:val="de-CH"/>
        </w:rPr>
      </w:pPr>
      <w:bookmarkStart w:id="39" w:name="_Toc366155133"/>
      <w:r w:rsidRPr="003B38A0">
        <w:rPr>
          <w:lang w:val="de-CH"/>
        </w:rPr>
        <w:t>Tipps vom Experten</w:t>
      </w:r>
      <w:bookmarkEnd w:id="39"/>
    </w:p>
    <w:p w:rsidR="00C87DD2" w:rsidRDefault="00C87DD2" w:rsidP="00C87DD2">
      <w:pPr>
        <w:rPr>
          <w:lang w:val="de-CH"/>
        </w:rPr>
      </w:pPr>
      <w:r w:rsidRPr="00C87DD2">
        <w:rPr>
          <w:lang w:val="de-CH"/>
        </w:rPr>
        <w:t>Es wird vom Experten kein/e Feedback/Empfehlungen zum aktuellen Verlauf des Projektes geben,  selbständiges Arbeiten ist angesagt.</w:t>
      </w:r>
    </w:p>
    <w:p w:rsidR="00C87DD2" w:rsidRPr="003B38A0" w:rsidRDefault="00C87DD2" w:rsidP="00C87DD2">
      <w:pPr>
        <w:rPr>
          <w:lang w:val="de-CH"/>
        </w:rPr>
      </w:pPr>
    </w:p>
    <w:p w:rsidR="00366F0D" w:rsidRPr="003B38A0" w:rsidRDefault="00366F0D" w:rsidP="00574799">
      <w:pPr>
        <w:rPr>
          <w:lang w:val="de-CH"/>
        </w:rPr>
      </w:pPr>
      <w:r w:rsidRPr="003B38A0">
        <w:rPr>
          <w:lang w:val="de-CH"/>
        </w:rPr>
        <w:t xml:space="preserve">Die folgenden Tipps stammen aus einem vom Experten </w:t>
      </w:r>
      <w:r w:rsidR="00C87DD2">
        <w:rPr>
          <w:lang w:val="de-CH"/>
        </w:rPr>
        <w:t xml:space="preserve">vorgängig </w:t>
      </w:r>
      <w:r w:rsidRPr="003B38A0">
        <w:rPr>
          <w:lang w:val="de-CH"/>
        </w:rPr>
        <w:t>abgegeben Dokument.</w:t>
      </w:r>
    </w:p>
    <w:p w:rsidR="00366F0D" w:rsidRPr="003B38A0" w:rsidRDefault="00366F0D" w:rsidP="00574799">
      <w:pPr>
        <w:rPr>
          <w:lang w:val="de-CH"/>
        </w:rPr>
      </w:pPr>
    </w:p>
    <w:p w:rsidR="0006084F" w:rsidRPr="003B38A0" w:rsidRDefault="0006084F" w:rsidP="00574799">
      <w:pPr>
        <w:rPr>
          <w:lang w:val="de-CH"/>
        </w:rPr>
      </w:pPr>
      <w:r w:rsidRPr="003B38A0">
        <w:rPr>
          <w:lang w:val="de-CH"/>
        </w:rPr>
        <w:t>Treten i</w:t>
      </w:r>
      <w:r w:rsidR="00E1176D" w:rsidRPr="003B38A0">
        <w:rPr>
          <w:lang w:val="de-CH"/>
        </w:rPr>
        <w:t>m</w:t>
      </w:r>
      <w:r w:rsidRPr="003B38A0">
        <w:rPr>
          <w:lang w:val="de-CH"/>
        </w:rPr>
        <w:t xml:space="preserve"> Verlauf der Arbeit grössere Schwierigkeiten auf, die ein erfolgreiches Abschliessen der Arbeit gefährden, so sind der Betreuer und der Experte darüber zu informieren. Gemeinsam wird das weitere Vorgehen definiert und beschlossen. </w:t>
      </w:r>
    </w:p>
    <w:p w:rsidR="0006084F" w:rsidRPr="003B38A0" w:rsidRDefault="0006084F" w:rsidP="00574799">
      <w:pPr>
        <w:rPr>
          <w:lang w:val="de-CH"/>
        </w:rPr>
      </w:pPr>
    </w:p>
    <w:p w:rsidR="0006084F" w:rsidRPr="003B38A0" w:rsidRDefault="0006084F" w:rsidP="00574799">
      <w:pPr>
        <w:rPr>
          <w:lang w:val="de-CH"/>
        </w:rPr>
      </w:pPr>
      <w:r w:rsidRPr="003B38A0">
        <w:rPr>
          <w:lang w:val="de-CH"/>
        </w:rPr>
        <w:t>Führen Sie ein Tagebuch, in dem Sie die wichtigsten Ereignisse und Notizen festhalten. Mit diesen Notizen fällt Ihnen das Schreiben des Berichtes viel leichter.</w:t>
      </w:r>
    </w:p>
    <w:p w:rsidR="0006084F" w:rsidRPr="003B38A0" w:rsidRDefault="0006084F" w:rsidP="00574799">
      <w:pPr>
        <w:rPr>
          <w:lang w:val="de-CH"/>
        </w:rPr>
      </w:pPr>
    </w:p>
    <w:p w:rsidR="0006084F" w:rsidRPr="003B38A0" w:rsidRDefault="0006084F" w:rsidP="00574799">
      <w:pPr>
        <w:rPr>
          <w:lang w:val="de-CH"/>
        </w:rPr>
      </w:pPr>
      <w:r w:rsidRPr="003B38A0">
        <w:rPr>
          <w:lang w:val="de-CH"/>
        </w:rPr>
        <w:t>Erstellen Sie eine Checkliste der Ergebnisse, die Sie erarbeiten oder dokumentieren wollen, und legen Sie fest, in welches Lieferobjekt sie zu liegen kommen.</w:t>
      </w:r>
    </w:p>
    <w:p w:rsidR="0006084F" w:rsidRPr="003B38A0" w:rsidRDefault="0006084F" w:rsidP="00574799">
      <w:pPr>
        <w:rPr>
          <w:lang w:val="de-CH"/>
        </w:rPr>
      </w:pPr>
    </w:p>
    <w:p w:rsidR="00CB6EAF" w:rsidRPr="003B38A0" w:rsidRDefault="00E1176D" w:rsidP="00574799">
      <w:pPr>
        <w:rPr>
          <w:lang w:val="de-CH"/>
        </w:rPr>
      </w:pPr>
      <w:r w:rsidRPr="003B38A0">
        <w:rPr>
          <w:lang w:val="de-CH"/>
        </w:rPr>
        <w:t xml:space="preserve">Führen Sie im Bericht nur Referenzen auf, die im Text verwendet werden und geben Sie die Quelle an. </w:t>
      </w:r>
      <w:r w:rsidRPr="003B38A0">
        <w:rPr>
          <w:lang w:val="de-CH"/>
        </w:rPr>
        <w:lastRenderedPageBreak/>
        <w:t>Ist die Quelle für mich als Experte nicht zugänglich, so geben Sie sie als Beilage der Arbeit mit oder zitieren Sie die notwendigen Passagen dazu.</w:t>
      </w:r>
    </w:p>
    <w:p w:rsidR="00E1176D" w:rsidRPr="003B38A0" w:rsidRDefault="00E1176D" w:rsidP="00574799">
      <w:pPr>
        <w:rPr>
          <w:lang w:val="de-CH"/>
        </w:rPr>
      </w:pPr>
    </w:p>
    <w:p w:rsidR="00E1176D" w:rsidRPr="003B38A0" w:rsidRDefault="00E1176D" w:rsidP="00574799">
      <w:pPr>
        <w:rPr>
          <w:lang w:val="de-CH"/>
        </w:rPr>
      </w:pPr>
      <w:r w:rsidRPr="003B38A0">
        <w:rPr>
          <w:lang w:val="de-CH"/>
        </w:rPr>
        <w:t>Und zum Schluss:</w:t>
      </w:r>
    </w:p>
    <w:p w:rsidR="00E1176D" w:rsidRPr="003B38A0" w:rsidRDefault="00E1176D" w:rsidP="00574799">
      <w:pPr>
        <w:rPr>
          <w:lang w:val="de-CH"/>
        </w:rPr>
      </w:pPr>
    </w:p>
    <w:p w:rsidR="00E1176D" w:rsidRPr="003B38A0" w:rsidRDefault="00E1176D" w:rsidP="00574799">
      <w:pPr>
        <w:rPr>
          <w:lang w:val="de-CH"/>
        </w:rPr>
      </w:pPr>
      <w:r w:rsidRPr="003B38A0">
        <w:rPr>
          <w:lang w:val="de-CH"/>
        </w:rPr>
        <w:t>„Was nicht dokumentiert ist, existiert nicht, und was nicht existiert, kann nicht bewertet werden.</w:t>
      </w:r>
    </w:p>
    <w:p w:rsidR="00B356B8" w:rsidRPr="008D7AD6" w:rsidRDefault="008D7AD6" w:rsidP="00574799">
      <w:pPr>
        <w:rPr>
          <w:color w:val="FF0000"/>
          <w:lang w:val="de-CH"/>
        </w:rPr>
      </w:pPr>
      <w:r w:rsidRPr="008D7AD6">
        <w:rPr>
          <w:color w:val="FF0000"/>
          <w:lang w:val="de-CH"/>
        </w:rPr>
        <w:t>TODO</w:t>
      </w:r>
    </w:p>
    <w:p w:rsidR="00B356B8" w:rsidRPr="003B38A0" w:rsidRDefault="00B356B8" w:rsidP="00B356B8">
      <w:pPr>
        <w:pStyle w:val="Listenabsatz"/>
        <w:ind w:left="0"/>
        <w:rPr>
          <w:rFonts w:cstheme="minorBidi"/>
          <w:color w:val="FF0000"/>
          <w:lang w:val="de-CH"/>
        </w:rPr>
      </w:pPr>
      <w:r w:rsidRPr="003B38A0">
        <w:rPr>
          <w:color w:val="FF0000"/>
          <w:lang w:val="de-CH"/>
        </w:rPr>
        <w:t>Bericht im Umfang von 30 – 50 Seiten mit Informationen was alles im Projekt vorgegangen ist, Risiken (Erhebung, Beurteilung, …), Testing (Wie testen, erwartete Testresultate, Ergebnisprüfung), Methodik/Projektmanagement (Planen, tracken, Retro, Bewerten), Lessons learned</w:t>
      </w:r>
    </w:p>
    <w:p w:rsidR="00B356B8" w:rsidRPr="003B38A0" w:rsidRDefault="00B356B8" w:rsidP="00B356B8">
      <w:pPr>
        <w:pStyle w:val="Listenabsatz"/>
        <w:ind w:left="0"/>
        <w:rPr>
          <w:color w:val="FF0000"/>
          <w:lang w:val="de-CH"/>
        </w:rPr>
      </w:pPr>
      <w:r w:rsidRPr="003B38A0">
        <w:rPr>
          <w:color w:val="FF0000"/>
          <w:lang w:val="de-CH"/>
        </w:rPr>
        <w:t>Nur Referenzen erwähnen die auch im Bericht vorkommen</w:t>
      </w:r>
    </w:p>
    <w:p w:rsidR="00B356B8" w:rsidRPr="003B38A0" w:rsidRDefault="00B356B8" w:rsidP="00B356B8">
      <w:pPr>
        <w:pStyle w:val="Listenabsatz"/>
        <w:ind w:left="0"/>
        <w:rPr>
          <w:color w:val="FF0000"/>
          <w:lang w:val="de-CH"/>
        </w:rPr>
      </w:pPr>
      <w:r w:rsidRPr="003B38A0">
        <w:rPr>
          <w:color w:val="FF0000"/>
          <w:lang w:val="de-CH"/>
        </w:rPr>
        <w:t xml:space="preserve">Wenn Quelle nicht verfügbar </w:t>
      </w:r>
      <w:r w:rsidRPr="003B38A0">
        <w:rPr>
          <w:color w:val="FF0000"/>
          <w:lang w:val="de-CH"/>
        </w:rPr>
        <w:sym w:font="Wingdings" w:char="F0E0"/>
      </w:r>
      <w:r w:rsidRPr="003B38A0">
        <w:rPr>
          <w:color w:val="FF0000"/>
          <w:lang w:val="de-CH"/>
        </w:rPr>
        <w:t xml:space="preserve"> kleines Abstract</w:t>
      </w:r>
    </w:p>
    <w:p w:rsidR="00B356B8" w:rsidRPr="003B38A0" w:rsidRDefault="00B356B8" w:rsidP="00B356B8">
      <w:pPr>
        <w:pStyle w:val="Listenabsatz"/>
        <w:ind w:left="0"/>
        <w:rPr>
          <w:color w:val="FF0000"/>
          <w:lang w:val="de-CH"/>
        </w:rPr>
      </w:pPr>
      <w:r w:rsidRPr="003B38A0">
        <w:rPr>
          <w:color w:val="FF0000"/>
          <w:lang w:val="de-CH"/>
        </w:rPr>
        <w:t>Was nicht dokumentiert ist, existiert nicht.</w:t>
      </w:r>
    </w:p>
    <w:p w:rsidR="00B356B8" w:rsidRDefault="00B356B8" w:rsidP="00B356B8">
      <w:pPr>
        <w:rPr>
          <w:color w:val="FF0000"/>
          <w:lang w:val="de-CH"/>
        </w:rPr>
      </w:pPr>
      <w:r w:rsidRPr="003B38A0">
        <w:rPr>
          <w:color w:val="FF0000"/>
          <w:lang w:val="de-CH"/>
        </w:rPr>
        <w:t xml:space="preserve">Artefakt </w:t>
      </w:r>
      <w:r w:rsidRPr="003B38A0">
        <w:rPr>
          <w:color w:val="FF0000"/>
          <w:lang w:val="de-CH"/>
        </w:rPr>
        <w:sym w:font="Wingdings" w:char="F0E0"/>
      </w:r>
      <w:r w:rsidRPr="003B38A0">
        <w:rPr>
          <w:color w:val="FF0000"/>
          <w:lang w:val="de-CH"/>
        </w:rPr>
        <w:t xml:space="preserve"> wie testen? </w:t>
      </w:r>
      <w:r w:rsidRPr="003B38A0">
        <w:rPr>
          <w:color w:val="FF0000"/>
          <w:lang w:val="de-CH"/>
        </w:rPr>
        <w:sym w:font="Wingdings" w:char="F0E0"/>
      </w:r>
      <w:r w:rsidRPr="003B38A0">
        <w:rPr>
          <w:color w:val="FF0000"/>
          <w:lang w:val="de-CH"/>
        </w:rPr>
        <w:t xml:space="preserve"> Test </w:t>
      </w:r>
      <w:r w:rsidR="00442873" w:rsidRPr="003B38A0">
        <w:rPr>
          <w:color w:val="FF0000"/>
          <w:lang w:val="de-CH"/>
        </w:rPr>
        <w:t>durchführen</w:t>
      </w:r>
    </w:p>
    <w:p w:rsidR="00B02A23" w:rsidRDefault="00B02A23" w:rsidP="00B356B8">
      <w:pPr>
        <w:rPr>
          <w:color w:val="FF0000"/>
          <w:lang w:val="de-CH"/>
        </w:rPr>
      </w:pPr>
    </w:p>
    <w:p w:rsidR="00B02A23" w:rsidRDefault="00B02A23" w:rsidP="00B356B8">
      <w:pPr>
        <w:rPr>
          <w:color w:val="FF0000"/>
          <w:lang w:val="de-CH"/>
        </w:rPr>
      </w:pPr>
    </w:p>
    <w:p w:rsidR="00B02A23" w:rsidRDefault="00B02A23" w:rsidP="00B356B8">
      <w:pPr>
        <w:rPr>
          <w:color w:val="FF0000"/>
          <w:lang w:val="de-CH"/>
        </w:rPr>
      </w:pPr>
    </w:p>
    <w:p w:rsidR="00B02A23" w:rsidRPr="00B02A23" w:rsidRDefault="00B02A23" w:rsidP="00B02A23">
      <w:pPr>
        <w:pStyle w:val="berschrift20"/>
        <w:rPr>
          <w:lang w:val="de-CH"/>
        </w:rPr>
      </w:pPr>
      <w:bookmarkStart w:id="40" w:name="_Toc366155134"/>
      <w:r w:rsidRPr="00B02A23">
        <w:rPr>
          <w:lang w:val="de-CH"/>
        </w:rPr>
        <w:t>Checkliste Dokumente Master Thesis</w:t>
      </w:r>
      <w:r w:rsidR="00FD113A">
        <w:rPr>
          <w:lang w:val="de-CH"/>
        </w:rPr>
        <w:t xml:space="preserve"> </w:t>
      </w:r>
      <w:r w:rsidR="00FD113A" w:rsidRPr="00FD113A">
        <w:rPr>
          <w:color w:val="FF0000"/>
          <w:lang w:val="de-CH"/>
        </w:rPr>
        <w:t>TODO</w:t>
      </w:r>
      <w:bookmarkEnd w:id="40"/>
    </w:p>
    <w:p w:rsidR="00B02A23" w:rsidRDefault="00B02A23" w:rsidP="00B02A23">
      <w:pPr>
        <w:pStyle w:val="berschrift2"/>
        <w:shd w:val="clear" w:color="auto" w:fill="FFFFFF"/>
        <w:spacing w:before="0" w:after="0" w:line="255" w:lineRule="atLeast"/>
        <w:rPr>
          <w:color w:val="333333"/>
          <w:sz w:val="21"/>
          <w:szCs w:val="21"/>
        </w:rPr>
      </w:pPr>
      <w:bookmarkStart w:id="41" w:name="_Toc366155135"/>
      <w:r>
        <w:rPr>
          <w:color w:val="333333"/>
          <w:sz w:val="21"/>
          <w:szCs w:val="21"/>
        </w:rPr>
        <w:t>Titelblatt</w:t>
      </w:r>
      <w:bookmarkEnd w:id="41"/>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SWS-Logo (</w:t>
      </w:r>
      <w:hyperlink r:id="rId21" w:history="1">
        <w:r>
          <w:rPr>
            <w:rStyle w:val="Hyperlink"/>
            <w:color w:val="BD7E00"/>
            <w:sz w:val="18"/>
            <w:szCs w:val="18"/>
          </w:rPr>
          <w:t>svg</w:t>
        </w:r>
      </w:hyperlink>
      <w:r>
        <w:rPr>
          <w:color w:val="333333"/>
          <w:sz w:val="18"/>
          <w:szCs w:val="18"/>
        </w:rPr>
        <w:t>,</w:t>
      </w:r>
      <w:r>
        <w:rPr>
          <w:rStyle w:val="apple-converted-space"/>
          <w:color w:val="333333"/>
          <w:sz w:val="18"/>
          <w:szCs w:val="18"/>
        </w:rPr>
        <w:t> </w:t>
      </w:r>
      <w:hyperlink r:id="rId22" w:history="1">
        <w:r>
          <w:rPr>
            <w:rStyle w:val="Hyperlink"/>
            <w:color w:val="BD7E00"/>
            <w:sz w:val="18"/>
            <w:szCs w:val="18"/>
          </w:rPr>
          <w:t>png</w:t>
        </w:r>
      </w:hyperlink>
      <w:r>
        <w:rPr>
          <w:color w:val="333333"/>
          <w:sz w:val="18"/>
          <w:szCs w:val="18"/>
        </w:rPr>
        <w:t>)</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Nummer der Abschlussarbeit (z.B. MT-10-01.09)</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Titel (Titel gegenüber der Themeneingabe nicht mehr ändern!)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Klasse, Datum</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Abstract: Zusammenfassung der Master Thesis (Max. 300 Zeichen)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Schlüsselwörter</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Adresse und Tel. des Studenten/der Studentin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Adresse und Tel. des Betreuers/der Betreuerin</w:t>
      </w:r>
    </w:p>
    <w:p w:rsidR="00B02A23" w:rsidRDefault="00B02A23" w:rsidP="00B02A23">
      <w:pPr>
        <w:widowControl/>
        <w:numPr>
          <w:ilvl w:val="0"/>
          <w:numId w:val="29"/>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Name des Experten/der Expertin</w:t>
      </w:r>
    </w:p>
    <w:p w:rsidR="00B02A23" w:rsidRDefault="00B02A23" w:rsidP="00B02A23">
      <w:pPr>
        <w:pStyle w:val="berschrift2"/>
        <w:shd w:val="clear" w:color="auto" w:fill="FFFFFF"/>
        <w:spacing w:before="0" w:after="0" w:line="255" w:lineRule="atLeast"/>
        <w:rPr>
          <w:color w:val="333333"/>
          <w:sz w:val="21"/>
          <w:szCs w:val="21"/>
        </w:rPr>
      </w:pPr>
      <w:bookmarkStart w:id="42" w:name="_Toc366155136"/>
      <w:r>
        <w:rPr>
          <w:color w:val="333333"/>
          <w:sz w:val="21"/>
          <w:szCs w:val="21"/>
        </w:rPr>
        <w:t>Anforderungen Abgabe</w:t>
      </w:r>
      <w:bookmarkEnd w:id="42"/>
    </w:p>
    <w:p w:rsidR="00B02A23" w:rsidRDefault="00B02A23" w:rsidP="00B02A23">
      <w:pPr>
        <w:widowControl/>
        <w:numPr>
          <w:ilvl w:val="0"/>
          <w:numId w:val="30"/>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Abgabe (Upload) des Berichts und eventuellen Zusätzen (z.B. Sourcecode) über die Diplomplattform. Der Experte und der/die Betreuer werden dabei automatisch informiert.</w:t>
      </w:r>
    </w:p>
    <w:p w:rsidR="00B02A23" w:rsidRPr="003B38A0" w:rsidRDefault="00B02A23" w:rsidP="00B356B8">
      <w:pPr>
        <w:rPr>
          <w:color w:val="FF0000"/>
          <w:lang w:val="de-CH"/>
        </w:rPr>
      </w:pPr>
    </w:p>
    <w:p w:rsidR="00276C07" w:rsidRDefault="00276C07">
      <w:pPr>
        <w:widowControl/>
        <w:autoSpaceDE/>
        <w:autoSpaceDN/>
        <w:adjustRightInd/>
        <w:rPr>
          <w:b/>
          <w:bCs/>
          <w:iCs/>
          <w:color w:val="FF0000"/>
          <w:sz w:val="32"/>
          <w:szCs w:val="32"/>
          <w:lang w:val="de-CH"/>
        </w:rPr>
      </w:pPr>
      <w:r>
        <w:rPr>
          <w:color w:val="FF0000"/>
          <w:lang w:val="de-CH"/>
        </w:rPr>
        <w:br w:type="page"/>
      </w:r>
    </w:p>
    <w:p w:rsidR="00275703" w:rsidRPr="00321345" w:rsidRDefault="00275703" w:rsidP="00275703">
      <w:pPr>
        <w:pStyle w:val="berschrift10"/>
        <w:rPr>
          <w:color w:val="auto"/>
          <w:lang w:val="de-CH"/>
        </w:rPr>
      </w:pPr>
      <w:bookmarkStart w:id="43" w:name="_Toc366155137"/>
      <w:r w:rsidRPr="00321345">
        <w:rPr>
          <w:color w:val="auto"/>
          <w:lang w:val="de-CH"/>
        </w:rPr>
        <w:lastRenderedPageBreak/>
        <w:t>Projektplan</w:t>
      </w:r>
      <w:bookmarkEnd w:id="43"/>
      <w:r w:rsidRPr="00321345">
        <w:rPr>
          <w:color w:val="auto"/>
          <w:lang w:val="de-CH"/>
        </w:rPr>
        <w:t xml:space="preserve"> </w:t>
      </w:r>
    </w:p>
    <w:p w:rsidR="0074564C" w:rsidRDefault="00EE597E" w:rsidP="00276C07">
      <w:pPr>
        <w:rPr>
          <w:lang w:val="de-CH"/>
        </w:rPr>
      </w:pPr>
      <w:r>
        <w:rPr>
          <w:lang w:val="de-CH"/>
        </w:rPr>
        <w:t>In der folgenden Tabelle sind alle Termine aufgelistet die im Rahmen dieses Projektes anfallen bzw. angefallen sind. Bei den Einträgen in blauer Schrift handelt es sich um die Termine die von Anfang von der Schule festgelegt wurden. Die anderen Termine wurde</w:t>
      </w:r>
      <w:r w:rsidR="00B60A68">
        <w:rPr>
          <w:lang w:val="de-CH"/>
        </w:rPr>
        <w:t>n</w:t>
      </w:r>
      <w:r>
        <w:rPr>
          <w:lang w:val="de-CH"/>
        </w:rPr>
        <w:t xml:space="preserve"> im Laufe des Projektes ausgemacht.</w:t>
      </w:r>
    </w:p>
    <w:p w:rsidR="00EE597E" w:rsidRPr="003B38A0" w:rsidRDefault="00EE597E" w:rsidP="00276C07">
      <w:pPr>
        <w:rPr>
          <w:lang w:val="de-CH"/>
        </w:rPr>
      </w:pPr>
    </w:p>
    <w:tbl>
      <w:tblPr>
        <w:tblStyle w:val="Tabellenraster"/>
        <w:tblW w:w="0" w:type="auto"/>
        <w:jc w:val="center"/>
        <w:tblInd w:w="-34" w:type="dxa"/>
        <w:tblLayout w:type="fixed"/>
        <w:tblLook w:val="04A0" w:firstRow="1" w:lastRow="0" w:firstColumn="1" w:lastColumn="0" w:noHBand="0" w:noVBand="1"/>
      </w:tblPr>
      <w:tblGrid>
        <w:gridCol w:w="1276"/>
        <w:gridCol w:w="5103"/>
        <w:gridCol w:w="2694"/>
      </w:tblGrid>
      <w:tr w:rsidR="0074564C" w:rsidRPr="003B38A0" w:rsidTr="00EE597E">
        <w:trPr>
          <w:jc w:val="center"/>
        </w:trPr>
        <w:tc>
          <w:tcPr>
            <w:tcW w:w="1276" w:type="dxa"/>
            <w:shd w:val="pct20" w:color="auto" w:fill="auto"/>
          </w:tcPr>
          <w:p w:rsidR="0074564C" w:rsidRPr="003B38A0" w:rsidRDefault="0074564C" w:rsidP="00B535B8">
            <w:pPr>
              <w:pStyle w:val="Textkrper"/>
              <w:jc w:val="left"/>
              <w:rPr>
                <w:b/>
                <w:lang w:val="de-CH"/>
              </w:rPr>
            </w:pPr>
            <w:r w:rsidRPr="003B38A0">
              <w:rPr>
                <w:b/>
                <w:lang w:val="de-CH"/>
              </w:rPr>
              <w:t>Datum</w:t>
            </w:r>
          </w:p>
        </w:tc>
        <w:tc>
          <w:tcPr>
            <w:tcW w:w="5103" w:type="dxa"/>
            <w:shd w:val="pct20" w:color="auto" w:fill="auto"/>
          </w:tcPr>
          <w:p w:rsidR="0074564C" w:rsidRPr="003B38A0" w:rsidRDefault="0074564C" w:rsidP="00B535B8">
            <w:pPr>
              <w:pStyle w:val="Textkrper"/>
              <w:jc w:val="left"/>
              <w:rPr>
                <w:b/>
                <w:lang w:val="de-CH"/>
              </w:rPr>
            </w:pPr>
            <w:r w:rsidRPr="003B38A0">
              <w:rPr>
                <w:b/>
                <w:lang w:val="de-CH"/>
              </w:rPr>
              <w:t>Termin</w:t>
            </w:r>
          </w:p>
        </w:tc>
        <w:tc>
          <w:tcPr>
            <w:tcW w:w="2694" w:type="dxa"/>
            <w:shd w:val="pct20" w:color="auto" w:fill="auto"/>
          </w:tcPr>
          <w:p w:rsidR="0074564C" w:rsidRPr="003B38A0" w:rsidRDefault="0074564C" w:rsidP="00B535B8">
            <w:pPr>
              <w:pStyle w:val="Textkrper"/>
              <w:jc w:val="left"/>
              <w:rPr>
                <w:b/>
                <w:lang w:val="de-CH"/>
              </w:rPr>
            </w:pPr>
            <w:r w:rsidRPr="003B38A0">
              <w:rPr>
                <w:b/>
                <w:lang w:val="de-CH"/>
              </w:rPr>
              <w:t>Beteiligte Personen</w:t>
            </w:r>
          </w:p>
        </w:tc>
      </w:tr>
      <w:tr w:rsidR="00276C07" w:rsidRPr="003B38A0" w:rsidTr="00EE597E">
        <w:trPr>
          <w:trHeight w:val="64"/>
          <w:jc w:val="center"/>
        </w:trPr>
        <w:tc>
          <w:tcPr>
            <w:tcW w:w="1276" w:type="dxa"/>
          </w:tcPr>
          <w:p w:rsidR="00276C07" w:rsidRPr="003B38A0" w:rsidRDefault="00276C07" w:rsidP="00B535B8">
            <w:pPr>
              <w:pStyle w:val="Textkrper"/>
              <w:jc w:val="left"/>
              <w:rPr>
                <w:sz w:val="18"/>
                <w:szCs w:val="18"/>
                <w:lang w:val="de-CH"/>
              </w:rPr>
            </w:pPr>
            <w:r w:rsidRPr="003B38A0">
              <w:rPr>
                <w:sz w:val="18"/>
                <w:szCs w:val="18"/>
                <w:lang w:val="de-CH"/>
              </w:rPr>
              <w:t>02.05.2013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Kickoff Meeting</w:t>
            </w:r>
          </w:p>
        </w:tc>
        <w:tc>
          <w:tcPr>
            <w:tcW w:w="2694" w:type="dxa"/>
          </w:tcPr>
          <w:p w:rsidR="00276C07" w:rsidRPr="003B38A0" w:rsidRDefault="00276C07" w:rsidP="00276C07">
            <w:pPr>
              <w:pStyle w:val="Textkrper"/>
              <w:jc w:val="left"/>
              <w:rPr>
                <w:sz w:val="18"/>
                <w:szCs w:val="18"/>
                <w:lang w:val="de-CH"/>
              </w:rPr>
            </w:pPr>
            <w:r w:rsidRPr="003B38A0">
              <w:rPr>
                <w:sz w:val="18"/>
                <w:szCs w:val="18"/>
                <w:lang w:val="de-CH"/>
              </w:rPr>
              <w:t>BU</w:t>
            </w:r>
            <w:r>
              <w:rPr>
                <w:sz w:val="18"/>
                <w:szCs w:val="18"/>
                <w:lang w:val="de-CH"/>
              </w:rPr>
              <w:t>, HM, RM</w:t>
            </w:r>
            <w:r>
              <w:rPr>
                <w:rStyle w:val="Funotenzeichen"/>
                <w:sz w:val="18"/>
                <w:szCs w:val="18"/>
                <w:lang w:val="de-CH"/>
              </w:rPr>
              <w:footnoteReference w:id="2"/>
            </w:r>
          </w:p>
        </w:tc>
      </w:tr>
      <w:tr w:rsidR="00580438"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21.05.2013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Abstract</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21.05.2013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Projektantrag</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3B38A0" w:rsidTr="00EE597E">
        <w:trPr>
          <w:trHeight w:val="64"/>
          <w:jc w:val="center"/>
        </w:trPr>
        <w:tc>
          <w:tcPr>
            <w:tcW w:w="1276" w:type="dxa"/>
          </w:tcPr>
          <w:p w:rsidR="00276C07" w:rsidRPr="003B38A0" w:rsidRDefault="00276C07" w:rsidP="00B535B8">
            <w:pPr>
              <w:pStyle w:val="Textkrper"/>
              <w:jc w:val="left"/>
              <w:rPr>
                <w:sz w:val="18"/>
                <w:szCs w:val="18"/>
                <w:lang w:val="de-CH"/>
              </w:rPr>
            </w:pPr>
            <w:r w:rsidRPr="003B38A0">
              <w:rPr>
                <w:sz w:val="18"/>
                <w:szCs w:val="18"/>
                <w:lang w:val="de-CH"/>
              </w:rPr>
              <w:t>07.06.2013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483368">
            <w:pPr>
              <w:pStyle w:val="Textkrper"/>
              <w:jc w:val="left"/>
              <w:rPr>
                <w:sz w:val="18"/>
                <w:szCs w:val="18"/>
                <w:lang w:val="de-CH"/>
              </w:rPr>
            </w:pPr>
            <w:r w:rsidRPr="003B38A0">
              <w:rPr>
                <w:sz w:val="18"/>
                <w:szCs w:val="18"/>
                <w:lang w:val="de-CH"/>
              </w:rPr>
              <w:t>24.06.2013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2C5DBD">
            <w:pPr>
              <w:pStyle w:val="Textkrper"/>
              <w:jc w:val="left"/>
              <w:rPr>
                <w:sz w:val="18"/>
                <w:szCs w:val="18"/>
                <w:lang w:val="de-CH"/>
              </w:rPr>
            </w:pPr>
            <w:r w:rsidRPr="003B38A0">
              <w:rPr>
                <w:sz w:val="18"/>
                <w:szCs w:val="18"/>
                <w:lang w:val="de-CH"/>
              </w:rPr>
              <w:t>10.07.2013</w:t>
            </w:r>
          </w:p>
        </w:tc>
        <w:tc>
          <w:tcPr>
            <w:tcW w:w="5103" w:type="dxa"/>
          </w:tcPr>
          <w:p w:rsidR="00276C07" w:rsidRPr="003B38A0" w:rsidRDefault="00276C07" w:rsidP="00224631">
            <w:pPr>
              <w:pStyle w:val="Textkrper"/>
              <w:jc w:val="left"/>
              <w:rPr>
                <w:sz w:val="18"/>
                <w:szCs w:val="18"/>
                <w:lang w:val="de-CH"/>
              </w:rPr>
            </w:pPr>
            <w:r w:rsidRPr="003B38A0">
              <w:rPr>
                <w:sz w:val="18"/>
                <w:szCs w:val="18"/>
                <w:lang w:val="de-CH"/>
              </w:rPr>
              <w:t>Zwischenreview</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483368">
            <w:pPr>
              <w:pStyle w:val="Textkrper"/>
              <w:jc w:val="left"/>
              <w:rPr>
                <w:sz w:val="18"/>
                <w:szCs w:val="18"/>
                <w:lang w:val="de-CH"/>
              </w:rPr>
            </w:pPr>
            <w:r w:rsidRPr="003B38A0">
              <w:rPr>
                <w:sz w:val="18"/>
                <w:szCs w:val="18"/>
                <w:lang w:val="de-CH"/>
              </w:rPr>
              <w:t>02.08.2013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5B22B2" w:rsidTr="00EE597E">
        <w:trPr>
          <w:trHeight w:val="64"/>
          <w:jc w:val="center"/>
        </w:trPr>
        <w:tc>
          <w:tcPr>
            <w:tcW w:w="1276" w:type="dxa"/>
          </w:tcPr>
          <w:p w:rsidR="00276C07" w:rsidRPr="005B22B2" w:rsidRDefault="00276C07" w:rsidP="00B535B8">
            <w:pPr>
              <w:pStyle w:val="Textkrper"/>
              <w:jc w:val="left"/>
              <w:rPr>
                <w:sz w:val="18"/>
                <w:szCs w:val="18"/>
                <w:lang w:val="de-CH"/>
              </w:rPr>
            </w:pPr>
            <w:r w:rsidRPr="005B22B2">
              <w:rPr>
                <w:sz w:val="18"/>
                <w:szCs w:val="18"/>
                <w:lang w:val="de-CH"/>
              </w:rPr>
              <w:t>16.08.2013</w:t>
            </w:r>
          </w:p>
        </w:tc>
        <w:tc>
          <w:tcPr>
            <w:tcW w:w="5103" w:type="dxa"/>
          </w:tcPr>
          <w:p w:rsidR="00276C07" w:rsidRPr="005B22B2" w:rsidRDefault="00276C07" w:rsidP="00B535B8">
            <w:pPr>
              <w:pStyle w:val="Textkrper"/>
              <w:jc w:val="left"/>
              <w:rPr>
                <w:sz w:val="18"/>
                <w:szCs w:val="18"/>
                <w:lang w:val="de-CH"/>
              </w:rPr>
            </w:pPr>
            <w:r w:rsidRPr="005B22B2">
              <w:rPr>
                <w:sz w:val="18"/>
                <w:szCs w:val="18"/>
                <w:lang w:val="de-CH"/>
              </w:rPr>
              <w:t>Statusbericht</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3B38A0" w:rsidTr="00EE597E">
        <w:trPr>
          <w:trHeight w:val="64"/>
          <w:jc w:val="center"/>
        </w:trPr>
        <w:tc>
          <w:tcPr>
            <w:tcW w:w="1276" w:type="dxa"/>
          </w:tcPr>
          <w:p w:rsidR="00276C07" w:rsidRPr="003B38A0" w:rsidRDefault="00276C07" w:rsidP="00B535B8">
            <w:pPr>
              <w:pStyle w:val="Textkrper"/>
              <w:jc w:val="left"/>
              <w:rPr>
                <w:b/>
                <w:sz w:val="18"/>
                <w:szCs w:val="18"/>
                <w:lang w:val="de-CH"/>
              </w:rPr>
            </w:pPr>
            <w:r w:rsidRPr="003B38A0">
              <w:rPr>
                <w:sz w:val="18"/>
                <w:szCs w:val="18"/>
                <w:lang w:val="de-CH"/>
              </w:rPr>
              <w:t>05.09.2013</w:t>
            </w:r>
          </w:p>
        </w:tc>
        <w:tc>
          <w:tcPr>
            <w:tcW w:w="5103" w:type="dxa"/>
          </w:tcPr>
          <w:p w:rsidR="00276C07" w:rsidRPr="003B38A0" w:rsidRDefault="00276C07" w:rsidP="00B535B8">
            <w:pPr>
              <w:pStyle w:val="Textkrper"/>
              <w:jc w:val="left"/>
              <w:rPr>
                <w:sz w:val="18"/>
                <w:szCs w:val="18"/>
                <w:lang w:val="de-CH"/>
              </w:rPr>
            </w:pPr>
            <w:r w:rsidRPr="003B38A0">
              <w:rPr>
                <w:sz w:val="18"/>
                <w:szCs w:val="18"/>
                <w:lang w:val="de-CH"/>
              </w:rPr>
              <w:t>Schlussreview</w:t>
            </w:r>
          </w:p>
        </w:tc>
        <w:tc>
          <w:tcPr>
            <w:tcW w:w="2694" w:type="dxa"/>
          </w:tcPr>
          <w:p w:rsidR="00276C07" w:rsidRPr="003B38A0" w:rsidRDefault="00276C07" w:rsidP="00590C9D">
            <w:pPr>
              <w:pStyle w:val="Textkrper"/>
              <w:jc w:val="left"/>
              <w:rPr>
                <w:sz w:val="18"/>
                <w:szCs w:val="18"/>
                <w:lang w:val="de-CH"/>
              </w:rPr>
            </w:pPr>
            <w:r w:rsidRPr="003B38A0">
              <w:rPr>
                <w:sz w:val="18"/>
                <w:szCs w:val="18"/>
                <w:lang w:val="de-CH"/>
              </w:rPr>
              <w:t>BU</w:t>
            </w:r>
            <w:r>
              <w:rPr>
                <w:sz w:val="18"/>
                <w:szCs w:val="18"/>
                <w:lang w:val="de-CH"/>
              </w:rPr>
              <w:t>, 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Eingabe Präsentationsbedürfnisse</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Abgabe Dokumentation/Anhänge</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276C07" w:rsidRPr="00580438" w:rsidTr="00EE597E">
        <w:trPr>
          <w:trHeight w:val="64"/>
          <w:jc w:val="center"/>
        </w:trPr>
        <w:tc>
          <w:tcPr>
            <w:tcW w:w="1276"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12.09.2013</w:t>
            </w:r>
          </w:p>
        </w:tc>
        <w:tc>
          <w:tcPr>
            <w:tcW w:w="5103"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Upload Poster</w:t>
            </w:r>
          </w:p>
        </w:tc>
        <w:tc>
          <w:tcPr>
            <w:tcW w:w="2694" w:type="dxa"/>
          </w:tcPr>
          <w:p w:rsidR="00276C07" w:rsidRPr="00580438" w:rsidRDefault="00276C07" w:rsidP="00B535B8">
            <w:pPr>
              <w:pStyle w:val="Textkrper"/>
              <w:jc w:val="left"/>
              <w:rPr>
                <w:color w:val="4F81BD" w:themeColor="accent1"/>
                <w:sz w:val="18"/>
                <w:szCs w:val="18"/>
                <w:lang w:val="de-CH"/>
              </w:rPr>
            </w:pPr>
            <w:r w:rsidRPr="00580438">
              <w:rPr>
                <w:color w:val="4F81BD" w:themeColor="accent1"/>
                <w:sz w:val="18"/>
                <w:szCs w:val="18"/>
                <w:lang w:val="de-CH"/>
              </w:rPr>
              <w:t>HM, RM</w:t>
            </w:r>
          </w:p>
        </w:tc>
      </w:tr>
      <w:tr w:rsidR="00590C9D" w:rsidRPr="00580438" w:rsidTr="00EE597E">
        <w:trPr>
          <w:trHeight w:val="64"/>
          <w:jc w:val="center"/>
        </w:trPr>
        <w:tc>
          <w:tcPr>
            <w:tcW w:w="1276" w:type="dxa"/>
          </w:tcPr>
          <w:p w:rsidR="00590C9D" w:rsidRPr="00580438" w:rsidRDefault="00590C9D" w:rsidP="00B535B8">
            <w:pPr>
              <w:pStyle w:val="Textkrper"/>
              <w:jc w:val="left"/>
              <w:rPr>
                <w:color w:val="4F81BD" w:themeColor="accent1"/>
                <w:sz w:val="18"/>
                <w:szCs w:val="18"/>
                <w:lang w:val="de-CH"/>
              </w:rPr>
            </w:pPr>
            <w:r w:rsidRPr="00580438">
              <w:rPr>
                <w:color w:val="4F81BD" w:themeColor="accent1"/>
                <w:sz w:val="18"/>
                <w:szCs w:val="18"/>
                <w:lang w:val="de-CH"/>
              </w:rPr>
              <w:t>20.09.2013</w:t>
            </w:r>
          </w:p>
        </w:tc>
        <w:tc>
          <w:tcPr>
            <w:tcW w:w="5103" w:type="dxa"/>
          </w:tcPr>
          <w:p w:rsidR="00590C9D" w:rsidRPr="00580438" w:rsidRDefault="00590C9D" w:rsidP="00B535B8">
            <w:pPr>
              <w:pStyle w:val="Textkrper"/>
              <w:jc w:val="left"/>
              <w:rPr>
                <w:color w:val="4F81BD" w:themeColor="accent1"/>
                <w:sz w:val="18"/>
                <w:szCs w:val="18"/>
                <w:lang w:val="de-CH"/>
              </w:rPr>
            </w:pPr>
            <w:r w:rsidRPr="00580438">
              <w:rPr>
                <w:color w:val="4F81BD" w:themeColor="accent1"/>
                <w:sz w:val="18"/>
                <w:szCs w:val="18"/>
                <w:lang w:val="de-CH"/>
              </w:rPr>
              <w:t>Schlusspräsentation</w:t>
            </w:r>
          </w:p>
        </w:tc>
        <w:tc>
          <w:tcPr>
            <w:tcW w:w="2694" w:type="dxa"/>
          </w:tcPr>
          <w:p w:rsidR="00590C9D" w:rsidRPr="00580438" w:rsidRDefault="00590C9D" w:rsidP="0051183F">
            <w:pPr>
              <w:pStyle w:val="Textkrper"/>
              <w:jc w:val="left"/>
              <w:rPr>
                <w:color w:val="4F81BD" w:themeColor="accent1"/>
                <w:sz w:val="18"/>
                <w:szCs w:val="18"/>
                <w:lang w:val="de-CH"/>
              </w:rPr>
            </w:pPr>
            <w:r w:rsidRPr="00580438">
              <w:rPr>
                <w:color w:val="4F81BD" w:themeColor="accent1"/>
                <w:sz w:val="18"/>
                <w:szCs w:val="18"/>
                <w:lang w:val="de-CH"/>
              </w:rPr>
              <w:t>BU (</w:t>
            </w:r>
            <w:r w:rsidR="0051183F" w:rsidRPr="00580438">
              <w:rPr>
                <w:color w:val="4F81BD" w:themeColor="accent1"/>
              </w:rPr>
              <w:footnoteReference w:id="3"/>
            </w:r>
            <w:r w:rsidRPr="00580438">
              <w:rPr>
                <w:color w:val="4F81BD" w:themeColor="accent1"/>
                <w:sz w:val="18"/>
                <w:szCs w:val="18"/>
                <w:lang w:val="de-CH"/>
              </w:rPr>
              <w:t>), HM, RM</w:t>
            </w:r>
          </w:p>
        </w:tc>
      </w:tr>
    </w:tbl>
    <w:p w:rsidR="00D454A7" w:rsidRPr="003B38A0" w:rsidRDefault="00D454A7" w:rsidP="00275703">
      <w:pPr>
        <w:rPr>
          <w:color w:val="FF0000"/>
          <w:lang w:val="de-CH"/>
        </w:rPr>
      </w:pPr>
    </w:p>
    <w:p w:rsidR="00DD2435" w:rsidRPr="003B38A0" w:rsidRDefault="00984C60" w:rsidP="00275703">
      <w:pPr>
        <w:rPr>
          <w:color w:val="FF0000"/>
          <w:lang w:val="de-CH"/>
        </w:rPr>
      </w:pPr>
      <w:r w:rsidRPr="003B38A0">
        <w:rPr>
          <w:color w:val="FF0000"/>
          <w:lang w:val="de-CH"/>
        </w:rPr>
        <w:t xml:space="preserve">TODO </w:t>
      </w:r>
      <w:r w:rsidR="00DD2435" w:rsidRPr="003B38A0">
        <w:rPr>
          <w:color w:val="FF0000"/>
          <w:lang w:val="de-CH"/>
        </w:rPr>
        <w:t>Termine mit Marc, die anderen Daten raussuchen</w:t>
      </w:r>
      <w:r w:rsidR="00BE5738">
        <w:rPr>
          <w:color w:val="FF0000"/>
          <w:lang w:val="de-CH"/>
        </w:rPr>
        <w:t xml:space="preserve"> und eintragen</w:t>
      </w:r>
      <w:r w:rsidR="00DD2435" w:rsidRPr="003B38A0">
        <w:rPr>
          <w:color w:val="FF0000"/>
          <w:lang w:val="de-CH"/>
        </w:rPr>
        <w:t>!</w:t>
      </w:r>
    </w:p>
    <w:p w:rsidR="00DD2435" w:rsidRPr="003B38A0" w:rsidRDefault="00DD2435" w:rsidP="00275703">
      <w:pPr>
        <w:rPr>
          <w:color w:val="FF0000"/>
          <w:lang w:val="de-CH"/>
        </w:rPr>
      </w:pPr>
    </w:p>
    <w:p w:rsidR="00DD2435" w:rsidRDefault="00225D14" w:rsidP="00042FF9">
      <w:pPr>
        <w:rPr>
          <w:lang w:val="de-CH"/>
        </w:rPr>
      </w:pPr>
      <w:r>
        <w:rPr>
          <w:lang w:val="de-CH"/>
        </w:rPr>
        <w:t>Alle Review-Ergebnisse mit dem Betreuer wurden jeweils als GitHub Issue erfasst und abgearbeitet.</w:t>
      </w:r>
    </w:p>
    <w:p w:rsidR="00225D14" w:rsidRDefault="00225D14" w:rsidP="00042FF9">
      <w:pPr>
        <w:rPr>
          <w:lang w:val="de-CH"/>
        </w:rPr>
      </w:pPr>
    </w:p>
    <w:p w:rsidR="00225D14" w:rsidRPr="003B38A0" w:rsidRDefault="00225D14" w:rsidP="00042FF9">
      <w:pPr>
        <w:rPr>
          <w:lang w:val="de-CH"/>
        </w:rPr>
      </w:pPr>
    </w:p>
    <w:p w:rsidR="00DD2435" w:rsidRPr="003B38A0" w:rsidRDefault="00DD2435" w:rsidP="00042FF9">
      <w:pPr>
        <w:rPr>
          <w:lang w:val="de-CH"/>
        </w:rPr>
      </w:pPr>
      <w:r w:rsidRPr="003B38A0">
        <w:rPr>
          <w:lang w:val="de-CH"/>
        </w:rPr>
        <w:t>15.5. MAS Abstract</w:t>
      </w:r>
    </w:p>
    <w:p w:rsidR="00DD2435" w:rsidRPr="003B38A0" w:rsidRDefault="00DD2435" w:rsidP="00042FF9">
      <w:pPr>
        <w:rPr>
          <w:lang w:val="de-CH"/>
        </w:rPr>
      </w:pPr>
      <w:r w:rsidRPr="003B38A0">
        <w:rPr>
          <w:lang w:val="de-CH"/>
        </w:rPr>
        <w:t>8.8. 1.5 h Marc</w:t>
      </w:r>
    </w:p>
    <w:p w:rsidR="00E6518B" w:rsidRPr="003B38A0" w:rsidRDefault="00E6518B" w:rsidP="00042FF9">
      <w:pPr>
        <w:rPr>
          <w:lang w:val="de-CH"/>
        </w:rPr>
      </w:pPr>
      <w:r w:rsidRPr="003B38A0">
        <w:rPr>
          <w:lang w:val="de-CH"/>
        </w:rPr>
        <w:t>16.8. Marc</w:t>
      </w:r>
    </w:p>
    <w:p w:rsidR="00E6518B" w:rsidRPr="003B38A0" w:rsidRDefault="00E6518B" w:rsidP="00042FF9">
      <w:pPr>
        <w:rPr>
          <w:lang w:val="de-CH"/>
        </w:rPr>
      </w:pPr>
      <w:r w:rsidRPr="003B38A0">
        <w:rPr>
          <w:lang w:val="de-CH"/>
        </w:rPr>
        <w:t>29.08.2013 Marc</w:t>
      </w:r>
    </w:p>
    <w:p w:rsidR="00AA2CA7" w:rsidRPr="003B38A0" w:rsidRDefault="00AA2CA7" w:rsidP="00AA2CA7">
      <w:pPr>
        <w:rPr>
          <w:lang w:val="de-CH"/>
        </w:rPr>
      </w:pPr>
      <w:r w:rsidRPr="003B38A0">
        <w:rPr>
          <w:lang w:val="de-CH"/>
        </w:rPr>
        <w:t>03.09.2013 Marc</w:t>
      </w:r>
    </w:p>
    <w:p w:rsidR="00DD2435" w:rsidRPr="003B38A0" w:rsidRDefault="00DD2435" w:rsidP="00042FF9">
      <w:pPr>
        <w:rPr>
          <w:lang w:val="de-CH"/>
        </w:rPr>
        <w:sectPr w:rsidR="00DD2435" w:rsidRPr="003B38A0" w:rsidSect="00DB27EC">
          <w:pgSz w:w="11909" w:h="16834"/>
          <w:pgMar w:top="1927" w:right="1272" w:bottom="1134" w:left="1272" w:header="720" w:footer="720" w:gutter="0"/>
          <w:cols w:space="720"/>
          <w:noEndnote/>
          <w:docGrid w:linePitch="360"/>
        </w:sectPr>
      </w:pPr>
    </w:p>
    <w:p w:rsidR="0074564C" w:rsidRDefault="007145CA" w:rsidP="00275703">
      <w:pPr>
        <w:rPr>
          <w:lang w:val="de-CH"/>
        </w:rPr>
      </w:pPr>
      <w:r>
        <w:rPr>
          <w:lang w:val="de-CH"/>
        </w:rPr>
        <w:lastRenderedPageBreak/>
        <w:t>Aufgrund der Termine, der geplanten Ferien und der anstehenden Arbeiten entstand die folgende Grobplanung für die Arbeiten:</w:t>
      </w:r>
    </w:p>
    <w:p w:rsidR="007145CA" w:rsidRPr="003B38A0" w:rsidRDefault="007145CA" w:rsidP="00275703">
      <w:pPr>
        <w:rPr>
          <w:lang w:val="de-CH"/>
        </w:rPr>
      </w:pPr>
    </w:p>
    <w:tbl>
      <w:tblPr>
        <w:tblW w:w="13021" w:type="dxa"/>
        <w:tblCellMar>
          <w:left w:w="0" w:type="dxa"/>
          <w:right w:w="0" w:type="dxa"/>
        </w:tblCellMar>
        <w:tblLook w:val="0420" w:firstRow="1" w:lastRow="0" w:firstColumn="0" w:lastColumn="0" w:noHBand="0" w:noVBand="1"/>
      </w:tblPr>
      <w:tblGrid>
        <w:gridCol w:w="2060"/>
        <w:gridCol w:w="5597"/>
        <w:gridCol w:w="1559"/>
        <w:gridCol w:w="1985"/>
        <w:gridCol w:w="1820"/>
      </w:tblGrid>
      <w:tr w:rsidR="00D454A7" w:rsidRPr="003B38A0" w:rsidTr="00D454A7">
        <w:trPr>
          <w:trHeight w:val="422"/>
        </w:trPr>
        <w:tc>
          <w:tcPr>
            <w:tcW w:w="2060" w:type="dxa"/>
            <w:tcBorders>
              <w:top w:val="single" w:sz="8" w:space="0" w:color="297FD5"/>
              <w:left w:val="single" w:sz="8" w:space="0" w:color="297FD5"/>
              <w:bottom w:val="single" w:sz="18" w:space="0" w:color="297FD5"/>
              <w:right w:val="single" w:sz="8" w:space="0" w:color="297FD5"/>
            </w:tcBorders>
            <w:shd w:val="clear" w:color="auto" w:fill="ACCBF9"/>
            <w:tcMar>
              <w:top w:w="72" w:type="dxa"/>
              <w:left w:w="144" w:type="dxa"/>
              <w:bottom w:w="72" w:type="dxa"/>
              <w:right w:w="144" w:type="dxa"/>
            </w:tcMar>
            <w:hideMark/>
          </w:tcPr>
          <w:p w:rsidR="00BD5042" w:rsidRPr="003B38A0" w:rsidRDefault="00D454A7" w:rsidP="00D454A7">
            <w:pPr>
              <w:rPr>
                <w:lang w:val="de-CH"/>
              </w:rPr>
            </w:pPr>
            <w:r w:rsidRPr="003B38A0">
              <w:rPr>
                <w:b/>
                <w:bCs/>
                <w:lang w:val="de-CH"/>
              </w:rPr>
              <w:t>3 Wochen</w:t>
            </w:r>
          </w:p>
        </w:tc>
        <w:tc>
          <w:tcPr>
            <w:tcW w:w="5597" w:type="dxa"/>
            <w:tcBorders>
              <w:top w:val="single" w:sz="8" w:space="0" w:color="297FD5"/>
              <w:left w:val="single" w:sz="8" w:space="0" w:color="297FD5"/>
              <w:bottom w:val="single" w:sz="1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b/>
                <w:bCs/>
                <w:lang w:val="de-CH"/>
              </w:rPr>
              <w:t>12 Wochen</w:t>
            </w:r>
          </w:p>
        </w:tc>
        <w:tc>
          <w:tcPr>
            <w:tcW w:w="1559"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1 Woche</w:t>
            </w:r>
          </w:p>
        </w:tc>
        <w:tc>
          <w:tcPr>
            <w:tcW w:w="1985" w:type="dxa"/>
            <w:tcBorders>
              <w:top w:val="single" w:sz="8" w:space="0" w:color="297FD5"/>
              <w:left w:val="single" w:sz="8" w:space="0" w:color="297FD5"/>
              <w:bottom w:val="single" w:sz="1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b/>
                <w:bCs/>
                <w:lang w:val="de-CH"/>
              </w:rPr>
              <w:t>2 Wochen</w:t>
            </w:r>
          </w:p>
        </w:tc>
        <w:tc>
          <w:tcPr>
            <w:tcW w:w="1820" w:type="dxa"/>
            <w:tcBorders>
              <w:top w:val="single" w:sz="8" w:space="0" w:color="297FD5"/>
              <w:left w:val="single" w:sz="8" w:space="0" w:color="297FD5"/>
              <w:bottom w:val="single" w:sz="1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2 Wochen</w:t>
            </w:r>
          </w:p>
        </w:tc>
      </w:tr>
      <w:tr w:rsidR="00D454A7" w:rsidRPr="003B38A0" w:rsidTr="00D454A7">
        <w:trPr>
          <w:trHeight w:val="422"/>
        </w:trPr>
        <w:tc>
          <w:tcPr>
            <w:tcW w:w="2060" w:type="dxa"/>
            <w:tcBorders>
              <w:top w:val="single" w:sz="1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BD5042" w:rsidRPr="003B38A0" w:rsidRDefault="00D454A7" w:rsidP="00D454A7">
            <w:pPr>
              <w:rPr>
                <w:lang w:val="de-CH"/>
              </w:rPr>
            </w:pPr>
            <w:r w:rsidRPr="003B38A0">
              <w:rPr>
                <w:b/>
                <w:bCs/>
                <w:lang w:val="de-CH"/>
              </w:rPr>
              <w:t>28.4. – 19.5.</w:t>
            </w:r>
          </w:p>
        </w:tc>
        <w:tc>
          <w:tcPr>
            <w:tcW w:w="5597" w:type="dxa"/>
            <w:tcBorders>
              <w:top w:val="single" w:sz="1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b/>
                <w:bCs/>
                <w:lang w:val="de-CH"/>
              </w:rPr>
              <w:t>20.5. – 11.8.</w:t>
            </w:r>
          </w:p>
        </w:tc>
        <w:tc>
          <w:tcPr>
            <w:tcW w:w="1559"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12.8. – 18.8.</w:t>
            </w:r>
          </w:p>
        </w:tc>
        <w:tc>
          <w:tcPr>
            <w:tcW w:w="1985" w:type="dxa"/>
            <w:tcBorders>
              <w:top w:val="single" w:sz="1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b/>
                <w:bCs/>
                <w:lang w:val="de-CH"/>
              </w:rPr>
              <w:t>19.8. – 1.9.</w:t>
            </w:r>
          </w:p>
        </w:tc>
        <w:tc>
          <w:tcPr>
            <w:tcW w:w="1820" w:type="dxa"/>
            <w:tcBorders>
              <w:top w:val="single" w:sz="1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b/>
                <w:bCs/>
                <w:lang w:val="de-CH"/>
              </w:rPr>
              <w:t>2.9. – 15.9.</w:t>
            </w:r>
          </w:p>
        </w:tc>
      </w:tr>
      <w:tr w:rsidR="00D454A7" w:rsidRPr="003B38A0" w:rsidTr="00D454A7">
        <w:trPr>
          <w:trHeight w:val="712"/>
        </w:trPr>
        <w:tc>
          <w:tcPr>
            <w:tcW w:w="2060" w:type="dxa"/>
            <w:tcBorders>
              <w:top w:val="single" w:sz="8" w:space="0" w:color="297FD5"/>
              <w:left w:val="single" w:sz="8" w:space="0" w:color="297FD5"/>
              <w:bottom w:val="single" w:sz="8" w:space="0" w:color="297FD5"/>
              <w:right w:val="single" w:sz="8" w:space="0" w:color="297FD5"/>
            </w:tcBorders>
            <w:shd w:val="clear" w:color="auto" w:fill="ACCBF9"/>
            <w:tcMar>
              <w:top w:w="72" w:type="dxa"/>
              <w:left w:w="144" w:type="dxa"/>
              <w:bottom w:w="72" w:type="dxa"/>
              <w:right w:w="144" w:type="dxa"/>
            </w:tcMar>
            <w:hideMark/>
          </w:tcPr>
          <w:p w:rsidR="00D454A7" w:rsidRPr="003B38A0" w:rsidRDefault="00D454A7" w:rsidP="00D454A7">
            <w:pPr>
              <w:rPr>
                <w:lang w:val="de-CH"/>
              </w:rPr>
            </w:pPr>
            <w:r w:rsidRPr="003B38A0">
              <w:rPr>
                <w:lang w:val="de-CH"/>
              </w:rPr>
              <w:t>Vorbereitungen</w:t>
            </w:r>
          </w:p>
          <w:p w:rsidR="00BD5042" w:rsidRPr="003B38A0" w:rsidRDefault="00D454A7" w:rsidP="00D454A7">
            <w:pPr>
              <w:rPr>
                <w:lang w:val="de-CH"/>
              </w:rPr>
            </w:pPr>
            <w:r w:rsidRPr="003B38A0">
              <w:rPr>
                <w:lang w:val="de-CH"/>
              </w:rPr>
              <w:t xml:space="preserve">Beurteilung wie was umgebaut werden kann </w:t>
            </w:r>
            <w:r w:rsidRPr="003B38A0">
              <w:rPr>
                <w:lang w:val="de-CH"/>
              </w:rPr>
              <w:br/>
              <w:t>Aspekte ermitteln</w:t>
            </w:r>
          </w:p>
        </w:tc>
        <w:tc>
          <w:tcPr>
            <w:tcW w:w="5597" w:type="dxa"/>
            <w:tcBorders>
              <w:top w:val="single" w:sz="8" w:space="0" w:color="297FD5"/>
              <w:left w:val="single" w:sz="8" w:space="0" w:color="297FD5"/>
              <w:bottom w:val="single" w:sz="8" w:space="0" w:color="297FD5"/>
              <w:right w:val="single" w:sz="8" w:space="0" w:color="297FD5"/>
            </w:tcBorders>
            <w:shd w:val="clear" w:color="auto" w:fill="92D050"/>
            <w:tcMar>
              <w:top w:w="72" w:type="dxa"/>
              <w:left w:w="144" w:type="dxa"/>
              <w:bottom w:w="72" w:type="dxa"/>
              <w:right w:w="144" w:type="dxa"/>
            </w:tcMar>
            <w:hideMark/>
          </w:tcPr>
          <w:p w:rsidR="00BD5042" w:rsidRPr="003B38A0" w:rsidRDefault="00D454A7" w:rsidP="00D454A7">
            <w:pPr>
              <w:rPr>
                <w:lang w:val="de-CH"/>
              </w:rPr>
            </w:pPr>
            <w:r w:rsidRPr="003B38A0">
              <w:rPr>
                <w:lang w:val="de-CH"/>
              </w:rPr>
              <w:t>Aspekte angehen, Analyse, Design Umsetzung</w:t>
            </w:r>
          </w:p>
        </w:tc>
        <w:tc>
          <w:tcPr>
            <w:tcW w:w="1559"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lang w:val="de-CH"/>
              </w:rPr>
              <w:t>Abschluss</w:t>
            </w:r>
          </w:p>
        </w:tc>
        <w:tc>
          <w:tcPr>
            <w:tcW w:w="1985" w:type="dxa"/>
            <w:tcBorders>
              <w:top w:val="single" w:sz="8" w:space="0" w:color="297FD5"/>
              <w:left w:val="single" w:sz="8" w:space="0" w:color="297FD5"/>
              <w:bottom w:val="single" w:sz="8" w:space="0" w:color="297FD5"/>
              <w:right w:val="single" w:sz="8" w:space="0" w:color="297FD5"/>
            </w:tcBorders>
            <w:shd w:val="clear" w:color="auto" w:fill="auto"/>
            <w:tcMar>
              <w:top w:w="72" w:type="dxa"/>
              <w:left w:w="144" w:type="dxa"/>
              <w:bottom w:w="72" w:type="dxa"/>
              <w:right w:w="144" w:type="dxa"/>
            </w:tcMar>
            <w:hideMark/>
          </w:tcPr>
          <w:p w:rsidR="00BD5042" w:rsidRPr="003B38A0" w:rsidRDefault="00D454A7" w:rsidP="00D454A7">
            <w:pPr>
              <w:rPr>
                <w:lang w:val="de-CH"/>
              </w:rPr>
            </w:pPr>
            <w:r w:rsidRPr="003B38A0">
              <w:rPr>
                <w:lang w:val="de-CH"/>
              </w:rPr>
              <w:t>Ferien</w:t>
            </w:r>
          </w:p>
        </w:tc>
        <w:tc>
          <w:tcPr>
            <w:tcW w:w="1820" w:type="dxa"/>
            <w:tcBorders>
              <w:top w:val="single" w:sz="8" w:space="0" w:color="297FD5"/>
              <w:left w:val="single" w:sz="8" w:space="0" w:color="297FD5"/>
              <w:bottom w:val="single" w:sz="8" w:space="0" w:color="297FD5"/>
              <w:right w:val="single" w:sz="8" w:space="0" w:color="297FD5"/>
            </w:tcBorders>
            <w:shd w:val="clear" w:color="auto" w:fill="9297CF"/>
            <w:tcMar>
              <w:top w:w="72" w:type="dxa"/>
              <w:left w:w="144" w:type="dxa"/>
              <w:bottom w:w="72" w:type="dxa"/>
              <w:right w:w="144" w:type="dxa"/>
            </w:tcMar>
            <w:hideMark/>
          </w:tcPr>
          <w:p w:rsidR="00BD5042" w:rsidRPr="003B38A0" w:rsidRDefault="00D454A7" w:rsidP="00D454A7">
            <w:pPr>
              <w:rPr>
                <w:lang w:val="de-CH"/>
              </w:rPr>
            </w:pPr>
            <w:r w:rsidRPr="003B38A0">
              <w:rPr>
                <w:lang w:val="de-CH"/>
              </w:rPr>
              <w:t>Abschluss</w:t>
            </w:r>
          </w:p>
        </w:tc>
      </w:tr>
    </w:tbl>
    <w:p w:rsidR="00D454A7" w:rsidRDefault="00D454A7" w:rsidP="005005A1">
      <w:pPr>
        <w:rPr>
          <w:lang w:val="de-CH"/>
        </w:rPr>
      </w:pPr>
    </w:p>
    <w:p w:rsidR="007145CA" w:rsidRPr="003B38A0" w:rsidRDefault="00984363" w:rsidP="005005A1">
      <w:pPr>
        <w:rPr>
          <w:lang w:val="de-CH"/>
        </w:rPr>
      </w:pPr>
      <w:r>
        <w:rPr>
          <w:lang w:val="de-CH"/>
        </w:rPr>
        <w:t xml:space="preserve">In den ersten 3 Wochen sollen die nötigen Vorbereitungen getroffen werden. Es soll klar werden welche Aspekte im Rahmen der Arbeit angegangen werden sollen. In den darauffolgenden 12 Wochen </w:t>
      </w:r>
      <w:r w:rsidR="00C36D25">
        <w:rPr>
          <w:lang w:val="de-CH"/>
        </w:rPr>
        <w:t>sollen die einzelnen Aspekte – einer nach dem anderen – bearbeitet werden. Die letzten knapp 3 Wochen (Die Ferien wurden bereits abgezogen) soll die Arbeit abgeschlossen werden Dies bedeutet, dass alle Dokumente, sämtlicher Code und sonstige Artefakte komplett und vom Betreuer abgenommen sind.</w:t>
      </w:r>
    </w:p>
    <w:p w:rsidR="00665F9D" w:rsidRPr="003B38A0" w:rsidRDefault="00665F9D" w:rsidP="005005A1">
      <w:pPr>
        <w:rPr>
          <w:lang w:val="de-CH"/>
        </w:rPr>
      </w:pPr>
    </w:p>
    <w:p w:rsidR="00665F9D" w:rsidRPr="003B38A0" w:rsidRDefault="00665F9D" w:rsidP="005005A1">
      <w:pPr>
        <w:rPr>
          <w:color w:val="FF0000"/>
          <w:lang w:val="de-CH"/>
        </w:rPr>
      </w:pPr>
      <w:r w:rsidRPr="003B38A0">
        <w:rPr>
          <w:color w:val="FF0000"/>
          <w:lang w:val="de-CH"/>
        </w:rPr>
        <w:t>TODO Excel Tabelle mit geplanten und geleisteten Arbeiten hier reinkopieren</w:t>
      </w:r>
    </w:p>
    <w:p w:rsidR="00665F9D" w:rsidRPr="003B38A0" w:rsidRDefault="00665F9D" w:rsidP="005005A1">
      <w:pPr>
        <w:rPr>
          <w:lang w:val="de-CH"/>
        </w:rPr>
      </w:pPr>
    </w:p>
    <w:p w:rsidR="00C926D9" w:rsidRPr="003B38A0" w:rsidRDefault="00C926D9" w:rsidP="005005A1">
      <w:pPr>
        <w:rPr>
          <w:color w:val="FF0000"/>
          <w:lang w:val="de-CH"/>
        </w:rPr>
      </w:pPr>
      <w:r w:rsidRPr="003B38A0">
        <w:rPr>
          <w:color w:val="FF0000"/>
          <w:lang w:val="de-CH"/>
        </w:rPr>
        <w:t>TODO Planung und tatsächliche Iterationen gegeneinander aufstellen</w:t>
      </w:r>
    </w:p>
    <w:p w:rsidR="00C926D9" w:rsidRPr="003B38A0" w:rsidRDefault="00C926D9" w:rsidP="005005A1">
      <w:pPr>
        <w:rPr>
          <w:lang w:val="de-CH"/>
        </w:rPr>
      </w:pPr>
    </w:p>
    <w:p w:rsidR="00D454A7" w:rsidRPr="003B38A0" w:rsidRDefault="00D454A7" w:rsidP="00275703">
      <w:pPr>
        <w:rPr>
          <w:color w:val="FF0000"/>
          <w:lang w:val="de-CH"/>
        </w:rPr>
      </w:pPr>
    </w:p>
    <w:p w:rsidR="00D454A7" w:rsidRPr="003B38A0" w:rsidRDefault="00D454A7" w:rsidP="00275703">
      <w:pPr>
        <w:rPr>
          <w:color w:val="FF0000"/>
          <w:lang w:val="de-CH"/>
        </w:rPr>
        <w:sectPr w:rsidR="00D454A7" w:rsidRPr="003B38A0" w:rsidSect="00DB27EC">
          <w:pgSz w:w="16834" w:h="11909" w:orient="landscape"/>
          <w:pgMar w:top="1272" w:right="1134" w:bottom="1272" w:left="1927" w:header="720" w:footer="720" w:gutter="0"/>
          <w:cols w:space="720"/>
          <w:noEndnote/>
          <w:docGrid w:linePitch="360"/>
        </w:sectPr>
      </w:pPr>
    </w:p>
    <w:p w:rsidR="005234D2" w:rsidRPr="003B38A0" w:rsidRDefault="005234D2" w:rsidP="005234D2">
      <w:pPr>
        <w:pStyle w:val="berschrift10"/>
        <w:rPr>
          <w:lang w:val="de-CH"/>
        </w:rPr>
      </w:pPr>
      <w:bookmarkStart w:id="44" w:name="_Toc366155138"/>
      <w:r w:rsidRPr="003B38A0">
        <w:rPr>
          <w:lang w:val="de-CH"/>
        </w:rPr>
        <w:lastRenderedPageBreak/>
        <w:t>Setup</w:t>
      </w:r>
      <w:bookmarkEnd w:id="44"/>
    </w:p>
    <w:p w:rsidR="005234D2" w:rsidRPr="003B38A0" w:rsidRDefault="005234D2" w:rsidP="005234D2">
      <w:pPr>
        <w:rPr>
          <w:lang w:val="de-CH"/>
        </w:rPr>
      </w:pPr>
      <w:r w:rsidRPr="003B38A0">
        <w:rPr>
          <w:lang w:val="de-CH"/>
        </w:rPr>
        <w:t>Es wurde bestimmt die Dokumentation der Arbeit, also Projektbericht und auch das Projekthandbuch mittels Microsoft Office Tools zu erstellen. Der Sourcecode wird in Java Files gehalten.</w:t>
      </w:r>
    </w:p>
    <w:p w:rsidR="005234D2" w:rsidRPr="003B38A0" w:rsidRDefault="005234D2" w:rsidP="005234D2">
      <w:pPr>
        <w:rPr>
          <w:lang w:val="de-CH"/>
        </w:rPr>
      </w:pPr>
    </w:p>
    <w:p w:rsidR="005234D2" w:rsidRPr="003B38A0" w:rsidRDefault="005234D2" w:rsidP="005234D2">
      <w:pPr>
        <w:rPr>
          <w:lang w:val="de-CH"/>
        </w:rPr>
      </w:pPr>
      <w:r w:rsidRPr="003B38A0">
        <w:rPr>
          <w:lang w:val="de-CH"/>
        </w:rPr>
        <w:t>Um die produzierten Dokumente und andere Erzeugnisse der Masterarbeit versioniert, gesichert und von überall zugänglich abzuleg</w:t>
      </w:r>
      <w:r w:rsidR="00BB6511">
        <w:rPr>
          <w:lang w:val="de-CH"/>
        </w:rPr>
        <w:t>en wurde das Repository von GitH</w:t>
      </w:r>
      <w:r w:rsidRPr="003B38A0">
        <w:rPr>
          <w:lang w:val="de-CH"/>
        </w:rPr>
        <w:t>ub gewählt.</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Konkret finden sich die Erzeugnisse unter </w:t>
      </w:r>
      <w:hyperlink r:id="rId23" w:history="1">
        <w:r w:rsidRPr="003B38A0">
          <w:rPr>
            <w:rStyle w:val="Hyperlink"/>
            <w:lang w:val="de-CH"/>
          </w:rPr>
          <w:t>https://github.com/MikeR13/MAS/</w:t>
        </w:r>
      </w:hyperlink>
      <w:r w:rsidRPr="003B38A0">
        <w:rPr>
          <w:lang w:val="de-CH"/>
        </w:rPr>
        <w:t>.</w:t>
      </w:r>
    </w:p>
    <w:p w:rsidR="005234D2" w:rsidRPr="003B38A0" w:rsidRDefault="005234D2" w:rsidP="005234D2">
      <w:pPr>
        <w:rPr>
          <w:lang w:val="de-CH"/>
        </w:rPr>
      </w:pPr>
    </w:p>
    <w:p w:rsidR="005234D2" w:rsidRPr="003B38A0" w:rsidRDefault="00BB6511" w:rsidP="005234D2">
      <w:pPr>
        <w:rPr>
          <w:lang w:val="de-CH"/>
        </w:rPr>
      </w:pPr>
      <w:r>
        <w:rPr>
          <w:lang w:val="de-CH"/>
        </w:rPr>
        <w:t>GitH</w:t>
      </w:r>
      <w:r w:rsidR="005234D2" w:rsidRPr="003B38A0">
        <w:rPr>
          <w:lang w:val="de-CH"/>
        </w:rPr>
        <w:t xml:space="preserve">ub bietet noch ein anderes Feature, nämlich die Erfassung von Milestones und Issues. Dies soll in diesem Projekt auch zum Einsatz kommen. Es sollen jeweils Milestones mit bestimmten Zieldaten erfasst werden. Dies kann zum Beispiel die Bearbeitung eines Aspektes sein. Zu jedem Milestone sollen die benötigten Issues oder in diesem Kontext besser Tasks erfasst werden. Wenn ein Task erledigt ist, so soll er geschlossen werden, also den Status closed erhalten. </w:t>
      </w:r>
      <w:r w:rsidR="005234D2" w:rsidRPr="003B38A0">
        <w:rPr>
          <w:color w:val="FF0000"/>
          <w:lang w:val="de-CH"/>
        </w:rPr>
        <w:t>TODO genauere Vorgaben für Issues etc</w:t>
      </w:r>
      <w:r w:rsidR="005234D2" w:rsidRPr="003B38A0">
        <w:rPr>
          <w:lang w:val="de-CH"/>
        </w:rPr>
        <w:t>.</w:t>
      </w:r>
    </w:p>
    <w:p w:rsidR="005234D2" w:rsidRPr="003B38A0" w:rsidRDefault="005234D2" w:rsidP="005234D2">
      <w:pPr>
        <w:rPr>
          <w:color w:val="FF0000"/>
          <w:lang w:val="de-CH"/>
        </w:rPr>
      </w:pPr>
      <w:r w:rsidRPr="003B38A0">
        <w:rPr>
          <w:color w:val="FF0000"/>
          <w:lang w:val="de-CH"/>
        </w:rPr>
        <w:t>Evtl. auch Commit Activity oder ähnliches aufzeigen</w:t>
      </w:r>
    </w:p>
    <w:p w:rsidR="005234D2" w:rsidRPr="003B38A0" w:rsidRDefault="005234D2" w:rsidP="005234D2">
      <w:pPr>
        <w:rPr>
          <w:lang w:val="de-CH"/>
        </w:rPr>
      </w:pPr>
    </w:p>
    <w:p w:rsidR="005234D2" w:rsidRPr="003B38A0" w:rsidRDefault="005234D2" w:rsidP="005234D2">
      <w:pPr>
        <w:rPr>
          <w:lang w:val="de-CH"/>
        </w:rPr>
      </w:pPr>
      <w:r w:rsidRPr="003B38A0">
        <w:rPr>
          <w:lang w:val="de-CH"/>
        </w:rPr>
        <w:t>Der Sourcecode wird im SBB eigenen Subversion (SVN) Repository abgelegt. Dazu wird ein eigener Branch erstellt. Der Branch wird im Gegensatz zum Trunk gegen die Targetplattform E4 kompiliert.</w:t>
      </w:r>
    </w:p>
    <w:p w:rsidR="005234D2" w:rsidRPr="003B38A0" w:rsidRDefault="005234D2" w:rsidP="005234D2">
      <w:pPr>
        <w:rPr>
          <w:lang w:val="de-CH"/>
        </w:rPr>
      </w:pPr>
    </w:p>
    <w:p w:rsidR="005234D2" w:rsidRPr="003B38A0" w:rsidRDefault="005234D2" w:rsidP="005234D2">
      <w:pPr>
        <w:rPr>
          <w:lang w:val="de-CH"/>
        </w:rPr>
      </w:pPr>
      <w:r w:rsidRPr="003B38A0">
        <w:rPr>
          <w:lang w:val="de-CH"/>
        </w:rPr>
        <w:t>Der Branch wird mittels täglichem und automatischem Merge vom Trunk in den Branch aktuell gehalten. Sollte der automatische Merge wegen Konflikten nicht klappen, so muss dies von Hand gemacht werden. Bei einem missglückten automatischen Merge werden die interessierten Personen per Mail informiert. Der automatische Merge kann auch über einen Jenkins-Job manuell angestossen werden.</w:t>
      </w:r>
    </w:p>
    <w:p w:rsidR="005234D2" w:rsidRPr="003B38A0" w:rsidRDefault="005234D2" w:rsidP="005234D2">
      <w:pPr>
        <w:rPr>
          <w:lang w:val="de-CH"/>
        </w:rPr>
      </w:pPr>
    </w:p>
    <w:p w:rsidR="005234D2" w:rsidRPr="003B38A0" w:rsidRDefault="005234D2" w:rsidP="005234D2">
      <w:pPr>
        <w:rPr>
          <w:lang w:val="de-CH"/>
        </w:rPr>
      </w:pPr>
      <w:r w:rsidRPr="003B38A0">
        <w:rPr>
          <w:lang w:val="de-CH"/>
        </w:rPr>
        <w:t>Auch die Tests – in diesem Falle JUnit Tests – können automatisch ausgeführt werden. Dies passiert mindestens einmal täglich oder direkt nach einem Commit auf dem Branch. Auch wenn hier etwas schief läuft wird der Verursacher des Fehlers – bzw. der Commiter – per Mail benachrichtigt.</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Das Subversion Repository wird selbstverständlich gesichert, es kann bei Bedarf ein Restore erfolgen. </w:t>
      </w:r>
    </w:p>
    <w:p w:rsidR="005234D2" w:rsidRPr="003B38A0" w:rsidRDefault="005234D2" w:rsidP="005234D2">
      <w:pPr>
        <w:rPr>
          <w:lang w:val="de-CH"/>
        </w:rPr>
      </w:pPr>
    </w:p>
    <w:p w:rsidR="005234D2" w:rsidRPr="003B38A0" w:rsidRDefault="005234D2" w:rsidP="005234D2">
      <w:pPr>
        <w:rPr>
          <w:lang w:val="de-CH"/>
        </w:rPr>
      </w:pPr>
      <w:r w:rsidRPr="003B38A0">
        <w:rPr>
          <w:lang w:val="de-CH"/>
        </w:rPr>
        <w:t xml:space="preserve">Die URL des Subversion Repositories lautet: </w:t>
      </w:r>
    </w:p>
    <w:p w:rsidR="005234D2" w:rsidRPr="003B38A0" w:rsidRDefault="005234D2" w:rsidP="005234D2">
      <w:pPr>
        <w:rPr>
          <w:lang w:val="de-CH"/>
        </w:rPr>
      </w:pPr>
    </w:p>
    <w:p w:rsidR="005234D2" w:rsidRPr="003B38A0" w:rsidRDefault="00CA2ADF" w:rsidP="005234D2">
      <w:pPr>
        <w:ind w:firstLine="720"/>
        <w:rPr>
          <w:lang w:val="de-CH"/>
        </w:rPr>
      </w:pPr>
      <w:hyperlink r:id="rId24" w:history="1">
        <w:r w:rsidR="005234D2" w:rsidRPr="003B38A0">
          <w:rPr>
            <w:rStyle w:val="Hyperlink"/>
            <w:lang w:val="de-CH" w:eastAsia="fr-CH"/>
          </w:rPr>
          <w:t>http://rcssvn1/svn/dispo</w:t>
        </w:r>
      </w:hyperlink>
    </w:p>
    <w:p w:rsidR="005234D2" w:rsidRPr="003B38A0" w:rsidRDefault="005234D2" w:rsidP="005234D2">
      <w:pPr>
        <w:rPr>
          <w:lang w:val="de-CH"/>
        </w:rPr>
      </w:pPr>
    </w:p>
    <w:p w:rsidR="005234D2" w:rsidRPr="003B38A0" w:rsidRDefault="005234D2" w:rsidP="005234D2">
      <w:pPr>
        <w:rPr>
          <w:rStyle w:val="ExceptionimTextZchn"/>
          <w:rFonts w:ascii="Arial" w:hAnsi="Arial" w:cs="Arial"/>
          <w:color w:val="auto"/>
          <w:lang w:val="de-CH"/>
        </w:rPr>
      </w:pPr>
      <w:r w:rsidRPr="003B38A0">
        <w:rPr>
          <w:lang w:val="de-CH"/>
        </w:rPr>
        <w:t>Die URL vom Buildserver lautet:</w:t>
      </w:r>
      <w:r w:rsidRPr="003B38A0">
        <w:rPr>
          <w:rStyle w:val="ExceptionimTextZchn"/>
          <w:rFonts w:ascii="Arial" w:hAnsi="Arial" w:cs="Arial"/>
          <w:color w:val="auto"/>
          <w:lang w:val="de-CH"/>
        </w:rPr>
        <w:t xml:space="preserve"> </w:t>
      </w:r>
    </w:p>
    <w:p w:rsidR="005234D2" w:rsidRPr="003B38A0" w:rsidRDefault="005234D2" w:rsidP="005234D2">
      <w:pPr>
        <w:ind w:firstLine="720"/>
        <w:rPr>
          <w:rStyle w:val="ExceptionimTextZchn"/>
          <w:rFonts w:ascii="Arial" w:hAnsi="Arial" w:cs="Arial"/>
          <w:color w:val="auto"/>
          <w:lang w:val="de-CH"/>
        </w:rPr>
      </w:pPr>
    </w:p>
    <w:p w:rsidR="005234D2" w:rsidRPr="003B38A0" w:rsidRDefault="00CA2ADF" w:rsidP="005234D2">
      <w:pPr>
        <w:ind w:firstLine="720"/>
        <w:rPr>
          <w:rStyle w:val="ExceptionimTextZchn"/>
          <w:rFonts w:ascii="Arial" w:hAnsi="Arial" w:cs="Arial"/>
          <w:color w:val="auto"/>
          <w:lang w:val="de-CH"/>
        </w:rPr>
      </w:pPr>
      <w:hyperlink r:id="rId25" w:history="1">
        <w:r w:rsidR="005234D2" w:rsidRPr="003B38A0">
          <w:rPr>
            <w:rStyle w:val="Hyperlink"/>
            <w:lang w:val="de-CH" w:eastAsia="fr-CH"/>
          </w:rPr>
          <w:t>http://rcsinfra2:8080/hudson/</w:t>
        </w:r>
      </w:hyperlink>
    </w:p>
    <w:p w:rsidR="005234D2" w:rsidRPr="003B38A0" w:rsidRDefault="005234D2" w:rsidP="005234D2">
      <w:pPr>
        <w:rPr>
          <w:rStyle w:val="ExceptionimTextZchn"/>
          <w:rFonts w:ascii="Arial" w:hAnsi="Arial" w:cs="Arial"/>
          <w:color w:val="auto"/>
          <w:lang w:val="de-CH"/>
        </w:rPr>
      </w:pPr>
    </w:p>
    <w:p w:rsidR="005234D2" w:rsidRPr="003B38A0" w:rsidRDefault="005234D2" w:rsidP="005234D2">
      <w:pPr>
        <w:rPr>
          <w:rStyle w:val="ExceptionimTextZchn"/>
          <w:rFonts w:ascii="Arial" w:hAnsi="Arial" w:cs="Arial"/>
          <w:color w:val="auto"/>
          <w:lang w:val="de-CH"/>
        </w:rPr>
      </w:pPr>
      <w:r w:rsidRPr="003B38A0">
        <w:rPr>
          <w:rStyle w:val="ExceptionimTextZchn"/>
          <w:rFonts w:ascii="Arial" w:hAnsi="Arial" w:cs="Arial"/>
          <w:color w:val="auto"/>
          <w:lang w:val="de-CH"/>
        </w:rPr>
        <w:t>Der Buildserver ist – obwohl dies die URL nicht vermuten lässt - ein Jenkins</w:t>
      </w:r>
      <w:r w:rsidRPr="003B38A0">
        <w:rPr>
          <w:rStyle w:val="Funotenzeichen"/>
          <w:lang w:val="de-CH" w:eastAsia="fr-CH"/>
        </w:rPr>
        <w:footnoteReference w:id="4"/>
      </w:r>
      <w:r w:rsidRPr="003B38A0">
        <w:rPr>
          <w:rStyle w:val="ExceptionimTextZchn"/>
          <w:rFonts w:ascii="Arial" w:hAnsi="Arial" w:cs="Arial"/>
          <w:color w:val="auto"/>
          <w:lang w:val="de-CH"/>
        </w:rPr>
        <w:t>-Buildserver.</w:t>
      </w:r>
      <w:r>
        <w:rPr>
          <w:rStyle w:val="ExceptionimTextZchn"/>
          <w:rFonts w:ascii="Arial" w:hAnsi="Arial" w:cs="Arial"/>
          <w:color w:val="auto"/>
          <w:lang w:val="de-CH"/>
        </w:rPr>
        <w:t xml:space="preserve"> </w:t>
      </w:r>
      <w:r w:rsidRPr="003B38A0">
        <w:rPr>
          <w:rStyle w:val="ExceptionimTextZchn"/>
          <w:rFonts w:ascii="Arial" w:hAnsi="Arial" w:cs="Arial"/>
          <w:color w:val="auto"/>
          <w:lang w:val="de-CH"/>
        </w:rPr>
        <w:t xml:space="preserve">Die Builds können unter der folgenden URL </w:t>
      </w:r>
      <w:r>
        <w:rPr>
          <w:rStyle w:val="ExceptionimTextZchn"/>
          <w:rFonts w:ascii="Arial" w:hAnsi="Arial" w:cs="Arial"/>
          <w:color w:val="auto"/>
          <w:lang w:val="de-CH"/>
        </w:rPr>
        <w:t>gestartet, verwaltet und angeschaut werden:</w:t>
      </w:r>
    </w:p>
    <w:p w:rsidR="005234D2" w:rsidRDefault="005234D2" w:rsidP="005234D2">
      <w:pPr>
        <w:rPr>
          <w:lang w:val="de-CH"/>
        </w:rPr>
      </w:pPr>
    </w:p>
    <w:p w:rsidR="005234D2" w:rsidRDefault="00CA2ADF" w:rsidP="005234D2">
      <w:pPr>
        <w:ind w:firstLine="720"/>
        <w:rPr>
          <w:rStyle w:val="Hyperlink"/>
          <w:lang w:val="de-CH" w:eastAsia="fr-CH"/>
        </w:rPr>
      </w:pPr>
      <w:hyperlink r:id="rId26" w:history="1">
        <w:r w:rsidR="005234D2" w:rsidRPr="003B38A0">
          <w:rPr>
            <w:rStyle w:val="Hyperlink"/>
            <w:lang w:val="de-CH" w:eastAsia="fr-CH"/>
          </w:rPr>
          <w:t>http://rcsinfra2:8080/hudson/job/RCS-Client-dispo_client_e4/</w:t>
        </w:r>
      </w:hyperlink>
    </w:p>
    <w:p w:rsidR="005234D2" w:rsidRPr="00242EC8" w:rsidRDefault="005234D2" w:rsidP="005234D2">
      <w:pPr>
        <w:rPr>
          <w:rStyle w:val="ExceptionimTextZchn"/>
          <w:rFonts w:ascii="Arial" w:hAnsi="Arial" w:cs="Arial"/>
          <w:color w:val="auto"/>
          <w:lang w:val="de-CH"/>
        </w:rPr>
      </w:pPr>
    </w:p>
    <w:p w:rsidR="005234D2" w:rsidRPr="00242EC8" w:rsidRDefault="005234D2" w:rsidP="005234D2">
      <w:pPr>
        <w:rPr>
          <w:rStyle w:val="ExceptionimTextZchn"/>
          <w:rFonts w:ascii="Arial" w:hAnsi="Arial" w:cs="Arial"/>
          <w:color w:val="auto"/>
          <w:lang w:val="de-CH"/>
        </w:rPr>
      </w:pPr>
      <w:r w:rsidRPr="00242EC8">
        <w:rPr>
          <w:rStyle w:val="ExceptionimTextZchn"/>
          <w:rFonts w:ascii="Arial" w:hAnsi="Arial" w:cs="Arial"/>
          <w:color w:val="auto"/>
          <w:lang w:val="de-CH"/>
        </w:rPr>
        <w:t>Unte</w:t>
      </w:r>
      <w:r>
        <w:rPr>
          <w:rStyle w:val="ExceptionimTextZchn"/>
          <w:rFonts w:ascii="Arial" w:hAnsi="Arial" w:cs="Arial"/>
          <w:color w:val="auto"/>
          <w:lang w:val="de-CH"/>
        </w:rPr>
        <w:t>r der folgenden URL ist es möglich die Resultate der Merge Jobs von trunk zum E4 branch anzuschauen und bei Bedarf Merge-Jobs von Hand zu starten:</w:t>
      </w:r>
    </w:p>
    <w:p w:rsidR="005234D2" w:rsidRPr="003B38A0" w:rsidRDefault="005234D2" w:rsidP="005234D2">
      <w:pPr>
        <w:rPr>
          <w:rStyle w:val="ExceptionimTextZchn"/>
          <w:rFonts w:ascii="Arial" w:hAnsi="Arial" w:cs="Arial"/>
          <w:color w:val="auto"/>
          <w:lang w:val="de-CH"/>
        </w:rPr>
      </w:pPr>
    </w:p>
    <w:p w:rsidR="005234D2" w:rsidRPr="003B38A0" w:rsidRDefault="00CA2ADF" w:rsidP="005234D2">
      <w:pPr>
        <w:ind w:firstLine="720"/>
        <w:rPr>
          <w:rStyle w:val="Hyperlink"/>
          <w:lang w:val="de-CH" w:eastAsia="fr-CH"/>
        </w:rPr>
      </w:pPr>
      <w:hyperlink r:id="rId27" w:history="1">
        <w:r w:rsidR="005234D2" w:rsidRPr="003B38A0">
          <w:rPr>
            <w:rStyle w:val="Hyperlink"/>
            <w:lang w:val="de-CH" w:eastAsia="fr-CH"/>
          </w:rPr>
          <w:t>http://rcsinfra2:8080/hudson/job/Shell-SvnMerge-dispo_client_e4/</w:t>
        </w:r>
      </w:hyperlink>
    </w:p>
    <w:p w:rsidR="005234D2" w:rsidRPr="003B38A0" w:rsidRDefault="005234D2" w:rsidP="005234D2">
      <w:pPr>
        <w:rPr>
          <w:lang w:val="de-CH"/>
        </w:rPr>
      </w:pPr>
    </w:p>
    <w:p w:rsidR="005234D2" w:rsidRDefault="005234D2" w:rsidP="005234D2">
      <w:pPr>
        <w:rPr>
          <w:lang w:val="de-CH"/>
        </w:rPr>
      </w:pPr>
      <w:r>
        <w:rPr>
          <w:lang w:val="de-CH"/>
        </w:rPr>
        <w:t>In der folgenden Abbildung sehen wir eine Übersicht über die letzten Builds auf dem E4 Branch:</w:t>
      </w:r>
    </w:p>
    <w:p w:rsidR="005234D2" w:rsidRDefault="005234D2" w:rsidP="005234D2">
      <w:pPr>
        <w:rPr>
          <w:lang w:val="de-CH"/>
        </w:rPr>
      </w:pPr>
    </w:p>
    <w:p w:rsidR="005234D2" w:rsidRDefault="005234D2" w:rsidP="005234D2">
      <w:pPr>
        <w:rPr>
          <w:lang w:val="de-CH"/>
        </w:rPr>
      </w:pPr>
      <w:r w:rsidRPr="003B38A0">
        <w:rPr>
          <w:noProof/>
          <w:lang w:val="de-CH"/>
        </w:rPr>
        <w:lastRenderedPageBreak/>
        <w:drawing>
          <wp:inline distT="0" distB="0" distL="0" distR="0" wp14:anchorId="7DDA6BAA" wp14:editId="3F6148B3">
            <wp:extent cx="5946775" cy="2012505"/>
            <wp:effectExtent l="0" t="0" r="0" b="6985"/>
            <wp:docPr id="1" name="Grafik 1" descr="C:\Users\Mike\AppData\Local\Temp\Branch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Temp\Branch_Jenkin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6775" cy="2012505"/>
                    </a:xfrm>
                    <a:prstGeom prst="rect">
                      <a:avLst/>
                    </a:prstGeom>
                    <a:noFill/>
                    <a:ln>
                      <a:noFill/>
                    </a:ln>
                  </pic:spPr>
                </pic:pic>
              </a:graphicData>
            </a:graphic>
          </wp:inline>
        </w:drawing>
      </w:r>
    </w:p>
    <w:p w:rsidR="005234D2" w:rsidRDefault="005234D2" w:rsidP="005234D2">
      <w:pPr>
        <w:pStyle w:val="Beschriftung"/>
        <w:jc w:val="center"/>
        <w:rPr>
          <w:szCs w:val="20"/>
        </w:rPr>
      </w:pPr>
      <w:bookmarkStart w:id="45" w:name="_Toc366052137"/>
      <w:bookmarkStart w:id="46" w:name="_Toc366155198"/>
      <w:r>
        <w:t xml:space="preserve">Abbildung </w:t>
      </w:r>
      <w:r>
        <w:fldChar w:fldCharType="begin"/>
      </w:r>
      <w:r>
        <w:instrText xml:space="preserve"> SEQ Abbildung \* ARABIC </w:instrText>
      </w:r>
      <w:r>
        <w:fldChar w:fldCharType="separate"/>
      </w:r>
      <w:r w:rsidR="00481BF8">
        <w:rPr>
          <w:noProof/>
        </w:rPr>
        <w:t>1</w:t>
      </w:r>
      <w:r>
        <w:fldChar w:fldCharType="end"/>
      </w:r>
      <w:r>
        <w:t xml:space="preserve"> </w:t>
      </w:r>
      <w:bookmarkEnd w:id="45"/>
      <w:r>
        <w:t>E4 Branch Builds</w:t>
      </w:r>
      <w:bookmarkEnd w:id="46"/>
    </w:p>
    <w:p w:rsidR="00866A97" w:rsidRDefault="00866A97">
      <w:pPr>
        <w:widowControl/>
        <w:autoSpaceDE/>
        <w:autoSpaceDN/>
        <w:adjustRightInd/>
        <w:rPr>
          <w:b/>
          <w:bCs/>
          <w:iCs/>
          <w:color w:val="17365D" w:themeColor="text2" w:themeShade="BF"/>
          <w:sz w:val="32"/>
          <w:szCs w:val="32"/>
          <w:lang w:val="de-CH"/>
        </w:rPr>
      </w:pPr>
      <w:r>
        <w:rPr>
          <w:lang w:val="de-CH"/>
        </w:rPr>
        <w:br w:type="page"/>
      </w:r>
    </w:p>
    <w:p w:rsidR="000418FE" w:rsidRPr="003B38A0" w:rsidRDefault="000418FE" w:rsidP="009F53FF">
      <w:pPr>
        <w:pStyle w:val="berschrift10"/>
        <w:rPr>
          <w:lang w:val="de-CH"/>
        </w:rPr>
      </w:pPr>
      <w:bookmarkStart w:id="47" w:name="_Toc366155139"/>
      <w:r w:rsidRPr="003B38A0">
        <w:rPr>
          <w:lang w:val="de-CH"/>
        </w:rPr>
        <w:lastRenderedPageBreak/>
        <w:t>Aspekt</w:t>
      </w:r>
      <w:r w:rsidR="00F37AF2" w:rsidRPr="003B38A0">
        <w:rPr>
          <w:lang w:val="de-CH"/>
        </w:rPr>
        <w:t xml:space="preserve"> E</w:t>
      </w:r>
      <w:r w:rsidRPr="003B38A0">
        <w:rPr>
          <w:lang w:val="de-CH"/>
        </w:rPr>
        <w:t>rmittlung</w:t>
      </w:r>
      <w:bookmarkEnd w:id="47"/>
    </w:p>
    <w:p w:rsidR="000418FE" w:rsidRPr="003B38A0" w:rsidRDefault="009F53FF" w:rsidP="009F53FF">
      <w:pPr>
        <w:rPr>
          <w:lang w:val="de-CH"/>
        </w:rPr>
      </w:pPr>
      <w:r w:rsidRPr="003B38A0">
        <w:rPr>
          <w:lang w:val="de-CH"/>
        </w:rPr>
        <w:t xml:space="preserve">Bei </w:t>
      </w:r>
      <w:r w:rsidR="00A91DB4" w:rsidRPr="003B38A0">
        <w:rPr>
          <w:lang w:val="de-CH"/>
        </w:rPr>
        <w:t>der Ermittlung der Aspekte hat</w:t>
      </w:r>
      <w:r w:rsidRPr="003B38A0">
        <w:rPr>
          <w:lang w:val="de-CH"/>
        </w:rPr>
        <w:t xml:space="preserve"> der </w:t>
      </w:r>
      <w:r w:rsidR="00BD5D2A" w:rsidRPr="003B38A0">
        <w:rPr>
          <w:lang w:val="de-CH"/>
        </w:rPr>
        <w:t>Autor</w:t>
      </w:r>
      <w:r w:rsidR="00AE5238" w:rsidRPr="003B38A0">
        <w:rPr>
          <w:lang w:val="de-CH"/>
        </w:rPr>
        <w:t xml:space="preserve"> zuerst alleine</w:t>
      </w:r>
      <w:r w:rsidRPr="003B38A0">
        <w:rPr>
          <w:lang w:val="de-CH"/>
        </w:rPr>
        <w:t xml:space="preserve"> und </w:t>
      </w:r>
      <w:r w:rsidR="00AE5238" w:rsidRPr="003B38A0">
        <w:rPr>
          <w:lang w:val="de-CH"/>
        </w:rPr>
        <w:t>später mit dem</w:t>
      </w:r>
      <w:r w:rsidRPr="003B38A0">
        <w:rPr>
          <w:lang w:val="de-CH"/>
        </w:rPr>
        <w:t xml:space="preserve"> Betreuer </w:t>
      </w:r>
      <w:r w:rsidR="00AE5238" w:rsidRPr="003B38A0">
        <w:rPr>
          <w:lang w:val="de-CH"/>
        </w:rPr>
        <w:t xml:space="preserve">der Arbeit </w:t>
      </w:r>
      <w:r w:rsidRPr="003B38A0">
        <w:rPr>
          <w:lang w:val="de-CH"/>
        </w:rPr>
        <w:t xml:space="preserve">in drei Sessions </w:t>
      </w:r>
      <w:r w:rsidR="0093761B" w:rsidRPr="003B38A0">
        <w:rPr>
          <w:lang w:val="de-CH"/>
        </w:rPr>
        <w:t xml:space="preserve">bearbeitet und </w:t>
      </w:r>
      <w:r w:rsidRPr="003B38A0">
        <w:rPr>
          <w:lang w:val="de-CH"/>
        </w:rPr>
        <w:t xml:space="preserve">diskutiert welche Aspekte allgemein aber auch spezifisch für RCS sinnvoll wären. </w:t>
      </w:r>
    </w:p>
    <w:p w:rsidR="00F04868" w:rsidRDefault="00F04868">
      <w:pPr>
        <w:widowControl/>
        <w:autoSpaceDE/>
        <w:autoSpaceDN/>
        <w:adjustRightInd/>
        <w:rPr>
          <w:lang w:val="de-CH"/>
        </w:rPr>
      </w:pPr>
    </w:p>
    <w:p w:rsidR="00C06B45" w:rsidRPr="003B38A0" w:rsidRDefault="00BD5D2A">
      <w:pPr>
        <w:widowControl/>
        <w:autoSpaceDE/>
        <w:autoSpaceDN/>
        <w:adjustRightInd/>
        <w:rPr>
          <w:lang w:val="de-CH"/>
        </w:rPr>
      </w:pPr>
      <w:r w:rsidRPr="003B38A0">
        <w:rPr>
          <w:lang w:val="de-CH"/>
        </w:rPr>
        <w:t xml:space="preserve">Bei einem </w:t>
      </w:r>
      <w:r w:rsidR="00F37AF2" w:rsidRPr="003B38A0">
        <w:rPr>
          <w:lang w:val="de-CH"/>
        </w:rPr>
        <w:t>Brainstorming</w:t>
      </w:r>
      <w:r w:rsidRPr="003B38A0">
        <w:rPr>
          <w:lang w:val="de-CH"/>
        </w:rPr>
        <w:t xml:space="preserve"> wurde</w:t>
      </w:r>
      <w:r w:rsidR="006071D8" w:rsidRPr="003B38A0">
        <w:rPr>
          <w:lang w:val="de-CH"/>
        </w:rPr>
        <w:t>n die</w:t>
      </w:r>
      <w:r w:rsidRPr="003B38A0">
        <w:rPr>
          <w:lang w:val="de-CH"/>
        </w:rPr>
        <w:t xml:space="preserve"> folgende</w:t>
      </w:r>
      <w:r w:rsidR="006071D8" w:rsidRPr="003B38A0">
        <w:rPr>
          <w:lang w:val="de-CH"/>
        </w:rPr>
        <w:t>n</w:t>
      </w:r>
      <w:r w:rsidRPr="003B38A0">
        <w:rPr>
          <w:lang w:val="de-CH"/>
        </w:rPr>
        <w:t xml:space="preserve"> möglichen Aspekte er</w:t>
      </w:r>
      <w:r w:rsidR="006071D8" w:rsidRPr="003B38A0">
        <w:rPr>
          <w:lang w:val="de-CH"/>
        </w:rPr>
        <w:t>wähnt</w:t>
      </w:r>
      <w:r w:rsidRPr="003B38A0">
        <w:rPr>
          <w:lang w:val="de-CH"/>
        </w:rPr>
        <w:t>:</w:t>
      </w:r>
    </w:p>
    <w:p w:rsidR="00BD5D2A" w:rsidRPr="003B38A0" w:rsidRDefault="00BD5D2A">
      <w:pPr>
        <w:widowControl/>
        <w:autoSpaceDE/>
        <w:autoSpaceDN/>
        <w:adjustRightInd/>
        <w:rPr>
          <w:lang w:val="de-CH"/>
        </w:rPr>
      </w:pP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Selection</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Plugin.xml / Application.e4xmi</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Verschiedene Aspekte darin..</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Menu / MenuItem</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Key Binding</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Command, Handler, Action</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Toolbar Contributions</w:t>
      </w:r>
    </w:p>
    <w:p w:rsidR="00BD5D2A"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Trim Contributions</w:t>
      </w:r>
    </w:p>
    <w:p w:rsidR="00C06B45" w:rsidRPr="00F04868" w:rsidRDefault="00C06B45" w:rsidP="00BD5D2A">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Contributions bei E3 in diversen Registries (ViewReg., EditorReg.,..))</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Teile der Anwendung dynamisch erzeugen in E3 nicht konsistent und durchgängig (@see Kapitel 4.1.1, View, Editor, Action, Command, Perspective, ActionSet, MenuContributions,</w:t>
      </w:r>
      <w:r w:rsidR="00BD5D2A" w:rsidRPr="00F04868">
        <w:rPr>
          <w:rFonts w:ascii="Arial" w:hAnsi="Arial" w:cs="Arial"/>
          <w:sz w:val="20"/>
          <w:szCs w:val="20"/>
        </w:rPr>
        <w:t xml:space="preserve"> </w:t>
      </w:r>
      <w:r w:rsidRPr="00F04868">
        <w:rPr>
          <w:rFonts w:ascii="Arial" w:hAnsi="Arial" w:cs="Arial"/>
          <w:sz w:val="20"/>
          <w:szCs w:val="20"/>
        </w:rPr>
        <w:t>ActionBarAdvisor, WorkbenchAdvisor, WorkbenchWindowAdvisor,  IPerspectiveFactory) --&gt; neu alles über ApplicationModell möglich.</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Part </w:t>
      </w:r>
      <w:r w:rsidR="00F37AF2" w:rsidRPr="00F04868">
        <w:rPr>
          <w:rFonts w:ascii="Arial" w:hAnsi="Arial" w:cs="Arial"/>
          <w:sz w:val="20"/>
          <w:szCs w:val="20"/>
        </w:rPr>
        <w:t>vs.</w:t>
      </w:r>
      <w:r w:rsidRPr="00F04868">
        <w:rPr>
          <w:rFonts w:ascii="Arial" w:hAnsi="Arial" w:cs="Arial"/>
          <w:sz w:val="20"/>
          <w:szCs w:val="20"/>
        </w:rPr>
        <w:t xml:space="preserve"> View/Editor</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Statische APIs  </w:t>
      </w:r>
      <w:r w:rsidR="00F37AF2" w:rsidRPr="00F04868">
        <w:rPr>
          <w:rFonts w:ascii="Arial" w:hAnsi="Arial" w:cs="Arial"/>
          <w:sz w:val="20"/>
          <w:szCs w:val="20"/>
        </w:rPr>
        <w:t>vs.</w:t>
      </w:r>
      <w:r w:rsidRPr="00F04868">
        <w:rPr>
          <w:rFonts w:ascii="Arial" w:hAnsi="Arial" w:cs="Arial"/>
          <w:sz w:val="20"/>
          <w:szCs w:val="20"/>
        </w:rPr>
        <w:t xml:space="preserve"> Context / E4 Services (SelectionService, Preferences, Model Service, Part Service, EventBroker, Translation Service, Eigene OSGi Services)</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CSS?</w:t>
      </w:r>
    </w:p>
    <w:p w:rsidR="00BD5D2A"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Dependency Injection</w:t>
      </w:r>
    </w:p>
    <w:p w:rsidR="00BD5D2A" w:rsidRPr="00F04868" w:rsidRDefault="00C06B45" w:rsidP="00C06B45">
      <w:pPr>
        <w:pStyle w:val="StandardWeb"/>
        <w:numPr>
          <w:ilvl w:val="1"/>
          <w:numId w:val="4"/>
        </w:numPr>
        <w:spacing w:before="0" w:beforeAutospacing="0" w:after="0" w:afterAutospacing="0"/>
        <w:rPr>
          <w:rFonts w:ascii="Arial" w:hAnsi="Arial" w:cs="Arial"/>
          <w:sz w:val="20"/>
          <w:szCs w:val="20"/>
        </w:rPr>
      </w:pPr>
      <w:r w:rsidRPr="00F04868">
        <w:rPr>
          <w:rFonts w:ascii="Arial" w:hAnsi="Arial" w:cs="Arial"/>
          <w:sz w:val="20"/>
          <w:szCs w:val="20"/>
        </w:rPr>
        <w:t xml:space="preserve">IPreferenceStore s  = IDEWorkbenchPlugin.getDefault().getPreferenceStore(); store.getBoolean("uhu"); </w:t>
      </w:r>
      <w:r w:rsidR="00F37AF2" w:rsidRPr="00F04868">
        <w:rPr>
          <w:rFonts w:ascii="Arial" w:hAnsi="Arial" w:cs="Arial"/>
          <w:sz w:val="20"/>
          <w:szCs w:val="20"/>
        </w:rPr>
        <w:t>vs.</w:t>
      </w:r>
      <w:r w:rsidRPr="00F04868">
        <w:rPr>
          <w:rFonts w:ascii="Arial" w:hAnsi="Arial" w:cs="Arial"/>
          <w:sz w:val="20"/>
          <w:szCs w:val="20"/>
        </w:rPr>
        <w:t xml:space="preserve"> @Inject @Preference(uhu) boolean uhu;</w:t>
      </w:r>
      <w:r w:rsidRPr="00F04868">
        <w:rPr>
          <w:rFonts w:ascii="Arial" w:hAnsi="Arial" w:cs="Arial"/>
          <w:sz w:val="20"/>
          <w:szCs w:val="20"/>
        </w:rPr>
        <w:br/>
        <w:t> </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Eventhandling / Event broker</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Adapters</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Workbench Themes</w:t>
      </w:r>
    </w:p>
    <w:p w:rsidR="00C06B45" w:rsidRPr="00F04868" w:rsidRDefault="00C06B45" w:rsidP="00BD5D2A">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weg vom Workbench Modell?</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IEclipsePreferences</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Extension Points --&gt; Fragments/Processors</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3.x e4 bridge (Views etc. vorbereiten)</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Ersetzen Parts, z.B. Subclassing von ViewPart</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NLS</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Model Addons (CommandServiceAddon, ContextServiceAddon, BindingServiceAddon, CommandProcessingAddon,  ContextProcessingAddons, BindingProcessingAddon, org.eclipse.e4.ui.workbenchaddons.swt für DnD --&gt; DnDAddon und CleanupAddon..)</w:t>
      </w:r>
    </w:p>
    <w:p w:rsidR="00BD5D2A" w:rsidRPr="00F04868"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SelectionDialogs in Eclipse 3, aber nicht in Eclipse 4 (@see BUCH Vogel  in Mitte)</w:t>
      </w:r>
    </w:p>
    <w:p w:rsidR="00C06B45" w:rsidRDefault="00C06B45" w:rsidP="00C06B45">
      <w:pPr>
        <w:pStyle w:val="StandardWeb"/>
        <w:numPr>
          <w:ilvl w:val="0"/>
          <w:numId w:val="4"/>
        </w:numPr>
        <w:spacing w:before="0" w:beforeAutospacing="0" w:after="0" w:afterAutospacing="0"/>
        <w:rPr>
          <w:rFonts w:ascii="Arial" w:hAnsi="Arial" w:cs="Arial"/>
          <w:sz w:val="20"/>
          <w:szCs w:val="20"/>
        </w:rPr>
      </w:pPr>
      <w:r w:rsidRPr="00F04868">
        <w:rPr>
          <w:rFonts w:ascii="Arial" w:hAnsi="Arial" w:cs="Arial"/>
          <w:sz w:val="20"/>
          <w:szCs w:val="20"/>
        </w:rPr>
        <w:t>IProgressMonitor</w:t>
      </w:r>
    </w:p>
    <w:p w:rsidR="0054518C" w:rsidRDefault="0054518C" w:rsidP="0054518C">
      <w:pPr>
        <w:pStyle w:val="StandardWeb"/>
        <w:spacing w:before="0" w:beforeAutospacing="0" w:after="0" w:afterAutospacing="0"/>
        <w:rPr>
          <w:rFonts w:ascii="Arial" w:hAnsi="Arial" w:cs="Arial"/>
          <w:sz w:val="20"/>
          <w:szCs w:val="20"/>
        </w:rPr>
      </w:pPr>
    </w:p>
    <w:p w:rsidR="0054518C" w:rsidRDefault="0054518C" w:rsidP="0054518C">
      <w:pPr>
        <w:pStyle w:val="StandardWeb"/>
        <w:spacing w:before="0" w:beforeAutospacing="0" w:after="0" w:afterAutospacing="0"/>
        <w:rPr>
          <w:rFonts w:ascii="Arial" w:hAnsi="Arial" w:cs="Arial"/>
          <w:sz w:val="20"/>
          <w:szCs w:val="20"/>
        </w:rPr>
      </w:pPr>
      <w:r>
        <w:rPr>
          <w:rFonts w:ascii="Arial" w:hAnsi="Arial" w:cs="Arial"/>
          <w:sz w:val="20"/>
          <w:szCs w:val="20"/>
        </w:rPr>
        <w:t>Die Dokumente zum Brainstorming</w:t>
      </w:r>
      <w:r w:rsidR="00551642">
        <w:rPr>
          <w:rFonts w:ascii="Arial" w:hAnsi="Arial" w:cs="Arial"/>
          <w:sz w:val="20"/>
          <w:szCs w:val="20"/>
        </w:rPr>
        <w:t xml:space="preserve"> und sonstige Notizen</w:t>
      </w:r>
      <w:r>
        <w:rPr>
          <w:rFonts w:ascii="Arial" w:hAnsi="Arial" w:cs="Arial"/>
          <w:sz w:val="20"/>
          <w:szCs w:val="20"/>
        </w:rPr>
        <w:t xml:space="preserve"> sind unter </w:t>
      </w:r>
      <w:hyperlink r:id="rId29" w:history="1">
        <w:r w:rsidRPr="00D36D62">
          <w:rPr>
            <w:rStyle w:val="Hyperlink"/>
            <w:rFonts w:ascii="Arial" w:hAnsi="Arial" w:cs="Arial"/>
            <w:sz w:val="20"/>
            <w:szCs w:val="20"/>
          </w:rPr>
          <w:t>https://github.com/MikeR13/MAS/tree/master/Unterlagen_Notizen/Brainstrorming_Aspekte</w:t>
        </w:r>
      </w:hyperlink>
    </w:p>
    <w:p w:rsidR="0054518C" w:rsidRDefault="0054518C" w:rsidP="0054518C">
      <w:pPr>
        <w:pStyle w:val="StandardWeb"/>
        <w:spacing w:before="0" w:beforeAutospacing="0" w:after="0" w:afterAutospacing="0"/>
        <w:rPr>
          <w:rFonts w:ascii="Arial" w:hAnsi="Arial" w:cs="Arial"/>
          <w:sz w:val="20"/>
          <w:szCs w:val="20"/>
        </w:rPr>
      </w:pPr>
      <w:r>
        <w:rPr>
          <w:rFonts w:ascii="Arial" w:hAnsi="Arial" w:cs="Arial"/>
          <w:sz w:val="20"/>
          <w:szCs w:val="20"/>
        </w:rPr>
        <w:t>abgelegt.</w:t>
      </w:r>
    </w:p>
    <w:p w:rsidR="00866A97" w:rsidRDefault="00866A97">
      <w:pPr>
        <w:widowControl/>
        <w:autoSpaceDE/>
        <w:autoSpaceDN/>
        <w:adjustRightInd/>
        <w:rPr>
          <w:rFonts w:ascii="Calibri" w:hAnsi="Calibri" w:cs="Times New Roman"/>
          <w:sz w:val="22"/>
          <w:szCs w:val="22"/>
          <w:lang w:val="de-CH"/>
        </w:rPr>
      </w:pPr>
      <w:r>
        <w:rPr>
          <w:rFonts w:ascii="Calibri" w:hAnsi="Calibri"/>
          <w:sz w:val="22"/>
          <w:szCs w:val="22"/>
        </w:rPr>
        <w:br w:type="page"/>
      </w:r>
    </w:p>
    <w:p w:rsidR="00AE5238" w:rsidRPr="003B38A0" w:rsidRDefault="00AE5238" w:rsidP="00F04868">
      <w:r w:rsidRPr="003B38A0">
        <w:lastRenderedPageBreak/>
        <w:t>Da der Betreuer auch den Auftraggeber vertritt konnte er bestimmen welche Aspekte behandelt werden sollten. Folgende Aspekte wurden bestimmt:</w:t>
      </w:r>
    </w:p>
    <w:p w:rsidR="00AE5238" w:rsidRPr="003B38A0" w:rsidRDefault="00AE5238" w:rsidP="00AE5238">
      <w:pPr>
        <w:pStyle w:val="StandardWeb"/>
        <w:spacing w:before="0" w:beforeAutospacing="0" w:after="0" w:afterAutospacing="0"/>
        <w:rPr>
          <w:rFonts w:ascii="Calibri" w:hAnsi="Calibri"/>
          <w:sz w:val="22"/>
          <w:szCs w:val="22"/>
        </w:rPr>
      </w:pPr>
    </w:p>
    <w:tbl>
      <w:tblPr>
        <w:tblStyle w:val="Tabellenraster"/>
        <w:tblW w:w="5000" w:type="pct"/>
        <w:jc w:val="center"/>
        <w:tblLook w:val="04A0" w:firstRow="1" w:lastRow="0" w:firstColumn="1" w:lastColumn="0" w:noHBand="0" w:noVBand="1"/>
      </w:tblPr>
      <w:tblGrid>
        <w:gridCol w:w="1028"/>
        <w:gridCol w:w="1724"/>
        <w:gridCol w:w="6829"/>
      </w:tblGrid>
      <w:tr w:rsidR="00AE5238" w:rsidRPr="003B38A0" w:rsidTr="00F04868">
        <w:trPr>
          <w:jc w:val="center"/>
        </w:trPr>
        <w:tc>
          <w:tcPr>
            <w:tcW w:w="308" w:type="pct"/>
            <w:shd w:val="pct20" w:color="auto" w:fill="auto"/>
          </w:tcPr>
          <w:p w:rsidR="00AE5238" w:rsidRPr="00F04868" w:rsidRDefault="00AE5238" w:rsidP="00CB6EAF">
            <w:pPr>
              <w:pStyle w:val="Textkrper"/>
              <w:jc w:val="left"/>
              <w:rPr>
                <w:b/>
                <w:szCs w:val="20"/>
                <w:lang w:val="de-CH"/>
              </w:rPr>
            </w:pPr>
            <w:r w:rsidRPr="00F04868">
              <w:rPr>
                <w:b/>
                <w:szCs w:val="20"/>
                <w:lang w:val="de-CH"/>
              </w:rPr>
              <w:t>Aspekt Nummer</w:t>
            </w:r>
          </w:p>
        </w:tc>
        <w:tc>
          <w:tcPr>
            <w:tcW w:w="1014" w:type="pct"/>
            <w:shd w:val="pct20" w:color="auto" w:fill="auto"/>
          </w:tcPr>
          <w:p w:rsidR="00AE5238" w:rsidRPr="00F04868" w:rsidRDefault="00AE5238" w:rsidP="00CB6EAF">
            <w:pPr>
              <w:pStyle w:val="Textkrper"/>
              <w:jc w:val="left"/>
              <w:rPr>
                <w:b/>
                <w:szCs w:val="20"/>
                <w:lang w:val="de-CH"/>
              </w:rPr>
            </w:pPr>
            <w:r w:rsidRPr="00F04868">
              <w:rPr>
                <w:b/>
                <w:szCs w:val="20"/>
                <w:lang w:val="de-CH"/>
              </w:rPr>
              <w:t>Name</w:t>
            </w:r>
          </w:p>
        </w:tc>
        <w:tc>
          <w:tcPr>
            <w:tcW w:w="3678" w:type="pct"/>
            <w:shd w:val="pct20" w:color="auto" w:fill="auto"/>
          </w:tcPr>
          <w:p w:rsidR="00AE5238" w:rsidRPr="003B38A0" w:rsidRDefault="00AE5238" w:rsidP="00CB6EAF">
            <w:pPr>
              <w:pStyle w:val="Textkrper"/>
              <w:jc w:val="left"/>
              <w:rPr>
                <w:b/>
                <w:bCs/>
                <w:iCs/>
                <w:lang w:val="de-CH"/>
              </w:rPr>
            </w:pPr>
            <w:r w:rsidRPr="003B38A0">
              <w:rPr>
                <w:b/>
                <w:bCs/>
                <w:iCs/>
                <w:lang w:val="de-CH"/>
              </w:rPr>
              <w:t>Beschreibung</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1</w:t>
            </w:r>
          </w:p>
        </w:tc>
        <w:tc>
          <w:tcPr>
            <w:tcW w:w="1014" w:type="pct"/>
          </w:tcPr>
          <w:p w:rsidR="00AE5238" w:rsidRPr="003B38A0" w:rsidRDefault="00AE5238" w:rsidP="00AE5238">
            <w:pPr>
              <w:pStyle w:val="StandardWeb"/>
              <w:spacing w:before="0" w:beforeAutospacing="0" w:after="0" w:afterAutospacing="0"/>
              <w:rPr>
                <w:rFonts w:ascii="Arial" w:hAnsi="Arial" w:cs="Arial"/>
                <w:sz w:val="20"/>
                <w:szCs w:val="20"/>
              </w:rPr>
            </w:pPr>
            <w:r w:rsidRPr="003B38A0">
              <w:rPr>
                <w:rFonts w:ascii="Arial" w:hAnsi="Arial" w:cs="Arial"/>
                <w:sz w:val="20"/>
                <w:szCs w:val="20"/>
              </w:rPr>
              <w:t>Mixing E3 / E4</w:t>
            </w:r>
          </w:p>
        </w:tc>
        <w:tc>
          <w:tcPr>
            <w:tcW w:w="3678" w:type="pct"/>
          </w:tcPr>
          <w:p w:rsidR="00AE5238" w:rsidRPr="003B38A0" w:rsidRDefault="00127687" w:rsidP="00127687">
            <w:pPr>
              <w:pStyle w:val="Textkrper"/>
              <w:jc w:val="left"/>
              <w:rPr>
                <w:szCs w:val="20"/>
                <w:lang w:val="de-CH"/>
              </w:rPr>
            </w:pPr>
            <w:r w:rsidRPr="003B38A0">
              <w:rPr>
                <w:szCs w:val="20"/>
                <w:lang w:val="de-CH"/>
              </w:rPr>
              <w:t>Mit diesem Aspekt soll geprüft werden welche Migrationsmöglichkeiten grundsätzlich existieren. Können Eclipse RCP 3 und Eclipse RCP 4 Komponenten im selben Projekt gleichzeitig nebeneinander im Einsatz sein?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2</w:t>
            </w:r>
          </w:p>
        </w:tc>
        <w:tc>
          <w:tcPr>
            <w:tcW w:w="1014" w:type="pct"/>
          </w:tcPr>
          <w:p w:rsidR="00AE5238" w:rsidRPr="003B38A0" w:rsidRDefault="00AE5238" w:rsidP="00CB6EAF">
            <w:pPr>
              <w:pStyle w:val="Textkrper"/>
              <w:jc w:val="left"/>
              <w:rPr>
                <w:szCs w:val="20"/>
                <w:lang w:val="de-CH"/>
              </w:rPr>
            </w:pPr>
            <w:r w:rsidRPr="003B38A0">
              <w:rPr>
                <w:szCs w:val="20"/>
                <w:lang w:val="de-CH"/>
              </w:rPr>
              <w:t>Adapters / Dependency Injection</w:t>
            </w:r>
          </w:p>
        </w:tc>
        <w:tc>
          <w:tcPr>
            <w:tcW w:w="3678" w:type="pct"/>
          </w:tcPr>
          <w:p w:rsidR="00AE5238" w:rsidRPr="003B38A0" w:rsidRDefault="00127687" w:rsidP="00127687">
            <w:pPr>
              <w:pStyle w:val="Textkrper"/>
              <w:jc w:val="left"/>
              <w:rPr>
                <w:szCs w:val="20"/>
                <w:lang w:val="de-CH"/>
              </w:rPr>
            </w:pPr>
            <w:r w:rsidRPr="003B38A0">
              <w:rPr>
                <w:szCs w:val="20"/>
                <w:lang w:val="de-CH"/>
              </w:rPr>
              <w:t>Mit diesem Aspekt wird die Migration von den Adapter’s und Dependency Injection behandelt. Dependency Injection gibt es in E3 nicht, deshalb wird hier verglichen welche E4 Services den „alten“ E3 Services entsprechen. Die neuen Services können mittels Dependency Injection injiziert werden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3</w:t>
            </w:r>
          </w:p>
        </w:tc>
        <w:tc>
          <w:tcPr>
            <w:tcW w:w="1014" w:type="pct"/>
          </w:tcPr>
          <w:p w:rsidR="00AE5238" w:rsidRPr="003B38A0" w:rsidRDefault="00AE5238" w:rsidP="00CB6EAF">
            <w:pPr>
              <w:pStyle w:val="Textkrper"/>
              <w:jc w:val="left"/>
              <w:rPr>
                <w:szCs w:val="20"/>
                <w:lang w:val="de-CH"/>
              </w:rPr>
            </w:pPr>
            <w:r w:rsidRPr="003B38A0">
              <w:rPr>
                <w:szCs w:val="20"/>
                <w:lang w:val="de-CH"/>
              </w:rPr>
              <w:t>Commands / Handler, Menus, Key Bindings</w:t>
            </w:r>
          </w:p>
        </w:tc>
        <w:tc>
          <w:tcPr>
            <w:tcW w:w="3678" w:type="pct"/>
          </w:tcPr>
          <w:p w:rsidR="00AE5238" w:rsidRPr="003B38A0" w:rsidRDefault="00D01DE1" w:rsidP="00D01DE1">
            <w:pPr>
              <w:rPr>
                <w:szCs w:val="20"/>
                <w:lang w:val="de-CH"/>
              </w:rPr>
            </w:pPr>
            <w:r w:rsidRPr="003B38A0">
              <w:rPr>
                <w:szCs w:val="20"/>
                <w:lang w:val="de-CH"/>
              </w:rPr>
              <w:t>Mit diesem Aspekt sollen Commands, Handlers, Menus und auch das Key-Binding - also Shortcuts – behandelt werden. Wie sehen diese in E4 aus, wie in E3 und wie können sie von E3 nach E4 migriert werden.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4</w:t>
            </w:r>
          </w:p>
        </w:tc>
        <w:tc>
          <w:tcPr>
            <w:tcW w:w="1014" w:type="pct"/>
          </w:tcPr>
          <w:p w:rsidR="00AE5238" w:rsidRPr="003B38A0" w:rsidRDefault="00AE5238" w:rsidP="00CB6EAF">
            <w:pPr>
              <w:pStyle w:val="Textkrper"/>
              <w:jc w:val="left"/>
              <w:rPr>
                <w:szCs w:val="20"/>
                <w:lang w:val="de-CH"/>
              </w:rPr>
            </w:pPr>
            <w:r w:rsidRPr="003B38A0">
              <w:rPr>
                <w:szCs w:val="20"/>
                <w:lang w:val="de-CH"/>
              </w:rPr>
              <w:t>Eigene Extension Points / Eigene Services</w:t>
            </w:r>
          </w:p>
        </w:tc>
        <w:tc>
          <w:tcPr>
            <w:tcW w:w="3678" w:type="pct"/>
          </w:tcPr>
          <w:p w:rsidR="00AE5238" w:rsidRPr="003B38A0" w:rsidRDefault="002D2F2A" w:rsidP="002D2F2A">
            <w:pPr>
              <w:pStyle w:val="Textkrper"/>
              <w:jc w:val="left"/>
              <w:rPr>
                <w:szCs w:val="20"/>
                <w:lang w:val="de-CH"/>
              </w:rPr>
            </w:pPr>
            <w:r w:rsidRPr="003B38A0">
              <w:rPr>
                <w:szCs w:val="20"/>
                <w:lang w:val="de-CH"/>
              </w:rPr>
              <w:t>In diesem Aspekt geht es darum aufzuzeigen wie eigene Extension Points aus E3 in E4 abgelöst werden können. Kann dies eventuell über eigene Services geschehen?</w:t>
            </w:r>
          </w:p>
        </w:tc>
      </w:tr>
      <w:tr w:rsidR="00AE5238" w:rsidRPr="003B38A0" w:rsidTr="00F04868">
        <w:trPr>
          <w:jc w:val="center"/>
        </w:trPr>
        <w:tc>
          <w:tcPr>
            <w:tcW w:w="308" w:type="pct"/>
          </w:tcPr>
          <w:p w:rsidR="00AE5238" w:rsidRPr="003B38A0" w:rsidRDefault="00AE5238" w:rsidP="00CB6EAF">
            <w:pPr>
              <w:pStyle w:val="Textkrper"/>
              <w:jc w:val="left"/>
              <w:rPr>
                <w:szCs w:val="20"/>
                <w:lang w:val="de-CH"/>
              </w:rPr>
            </w:pPr>
            <w:r w:rsidRPr="003B38A0">
              <w:rPr>
                <w:szCs w:val="20"/>
                <w:lang w:val="de-CH"/>
              </w:rPr>
              <w:t>5</w:t>
            </w:r>
          </w:p>
        </w:tc>
        <w:tc>
          <w:tcPr>
            <w:tcW w:w="1014" w:type="pct"/>
          </w:tcPr>
          <w:p w:rsidR="00AE5238" w:rsidRPr="003B38A0" w:rsidRDefault="00AE5238" w:rsidP="002D2F2A">
            <w:pPr>
              <w:pStyle w:val="StandardWeb"/>
              <w:spacing w:before="0" w:beforeAutospacing="0" w:after="0" w:afterAutospacing="0"/>
              <w:rPr>
                <w:rFonts w:ascii="Arial" w:hAnsi="Arial" w:cs="Arial"/>
                <w:sz w:val="20"/>
                <w:szCs w:val="20"/>
              </w:rPr>
            </w:pPr>
            <w:r w:rsidRPr="003B38A0">
              <w:rPr>
                <w:rFonts w:ascii="Arial" w:hAnsi="Arial" w:cs="Arial"/>
                <w:sz w:val="20"/>
                <w:szCs w:val="20"/>
              </w:rPr>
              <w:t>Application Model vs. Advisors</w:t>
            </w:r>
          </w:p>
        </w:tc>
        <w:tc>
          <w:tcPr>
            <w:tcW w:w="3678" w:type="pct"/>
          </w:tcPr>
          <w:p w:rsidR="00AE5238" w:rsidRPr="003B38A0" w:rsidRDefault="006A64C0" w:rsidP="00D4132B">
            <w:pPr>
              <w:rPr>
                <w:lang w:val="de-CH"/>
              </w:rPr>
            </w:pPr>
            <w:r>
              <w:rPr>
                <w:lang w:val="de-CH"/>
              </w:rPr>
              <w:t>Mit diesem Aspekt soll der Unterschied vom Application Model zu den E3 Advisors aufgezeigt werden.</w:t>
            </w:r>
          </w:p>
        </w:tc>
      </w:tr>
    </w:tbl>
    <w:p w:rsidR="00A27BA6" w:rsidRPr="003B38A0" w:rsidRDefault="00A27BA6">
      <w:pPr>
        <w:widowControl/>
        <w:autoSpaceDE/>
        <w:autoSpaceDN/>
        <w:adjustRightInd/>
        <w:rPr>
          <w:lang w:val="de-CH"/>
        </w:rPr>
      </w:pPr>
    </w:p>
    <w:p w:rsidR="00A27BA6" w:rsidRPr="003B38A0" w:rsidRDefault="00A27BA6">
      <w:pPr>
        <w:widowControl/>
        <w:autoSpaceDE/>
        <w:autoSpaceDN/>
        <w:adjustRightInd/>
        <w:rPr>
          <w:lang w:val="de-CH"/>
        </w:rPr>
      </w:pPr>
      <w:r w:rsidRPr="003B38A0">
        <w:rPr>
          <w:lang w:val="de-CH"/>
        </w:rPr>
        <w:t xml:space="preserve">Die Auswahl der Aspekte ist nicht final das heisst, dass bei Bedarf ein Aspekt vom Betreuer neu bestimmt werden kann. Sobald aber ein Aspekt in Angriff genommen wird, soll </w:t>
      </w:r>
      <w:r w:rsidR="00943F19" w:rsidRPr="003B38A0">
        <w:rPr>
          <w:lang w:val="de-CH"/>
        </w:rPr>
        <w:t xml:space="preserve">aber </w:t>
      </w:r>
      <w:r w:rsidRPr="003B38A0">
        <w:rPr>
          <w:lang w:val="de-CH"/>
        </w:rPr>
        <w:t>möglichst nichts mehr geändert werden.</w:t>
      </w:r>
    </w:p>
    <w:p w:rsidR="002E4434" w:rsidRPr="003B38A0" w:rsidRDefault="002E4434">
      <w:pPr>
        <w:widowControl/>
        <w:autoSpaceDE/>
        <w:autoSpaceDN/>
        <w:adjustRightInd/>
        <w:rPr>
          <w:b/>
          <w:bCs/>
          <w:iCs/>
          <w:color w:val="17365D" w:themeColor="text2" w:themeShade="BF"/>
          <w:sz w:val="32"/>
          <w:szCs w:val="32"/>
          <w:lang w:val="de-CH"/>
        </w:rPr>
      </w:pPr>
      <w:r w:rsidRPr="003B38A0">
        <w:rPr>
          <w:lang w:val="de-CH"/>
        </w:rPr>
        <w:br w:type="page"/>
      </w:r>
    </w:p>
    <w:p w:rsidR="00C43AED" w:rsidRPr="003B38A0" w:rsidRDefault="00017788" w:rsidP="00DC769B">
      <w:pPr>
        <w:pStyle w:val="berschrift10"/>
        <w:rPr>
          <w:lang w:val="de-CH"/>
        </w:rPr>
      </w:pPr>
      <w:bookmarkStart w:id="48" w:name="_Toc366155140"/>
      <w:r w:rsidRPr="003B38A0">
        <w:rPr>
          <w:lang w:val="de-CH"/>
        </w:rPr>
        <w:lastRenderedPageBreak/>
        <w:t>Aspekt Iterationen</w:t>
      </w:r>
      <w:bookmarkEnd w:id="48"/>
    </w:p>
    <w:p w:rsidR="00705D68" w:rsidRPr="003B38A0" w:rsidRDefault="00705D68" w:rsidP="00705D68">
      <w:pPr>
        <w:rPr>
          <w:lang w:val="de-CH"/>
        </w:rPr>
      </w:pPr>
      <w:r w:rsidRPr="003B38A0">
        <w:rPr>
          <w:lang w:val="de-CH"/>
        </w:rPr>
        <w:t xml:space="preserve">In den folgenden Kapiteln werden jeweils die einzelnen Aspekt-Iterationen beschrieben. Das Ziel ist es einen Überblick zu schaffen </w:t>
      </w:r>
      <w:r w:rsidR="00B62677" w:rsidRPr="003B38A0">
        <w:rPr>
          <w:lang w:val="de-CH"/>
        </w:rPr>
        <w:t>und die folgenden Fragen zu beantworten:</w:t>
      </w:r>
    </w:p>
    <w:p w:rsidR="008E22D4" w:rsidRPr="003B38A0" w:rsidRDefault="008E22D4" w:rsidP="00705D68">
      <w:pPr>
        <w:rPr>
          <w:lang w:val="de-CH"/>
        </w:rPr>
      </w:pPr>
    </w:p>
    <w:p w:rsidR="00275703" w:rsidRPr="003B38A0" w:rsidRDefault="00275703" w:rsidP="005C59FF">
      <w:pPr>
        <w:pStyle w:val="Listenabsatz"/>
        <w:numPr>
          <w:ilvl w:val="0"/>
          <w:numId w:val="4"/>
        </w:numPr>
        <w:rPr>
          <w:lang w:val="de-CH"/>
        </w:rPr>
      </w:pPr>
      <w:r w:rsidRPr="003B38A0">
        <w:rPr>
          <w:lang w:val="de-CH"/>
        </w:rPr>
        <w:t>Wie lange hat die Iteration gedauert?</w:t>
      </w:r>
    </w:p>
    <w:p w:rsidR="00705D68" w:rsidRDefault="00705D68" w:rsidP="005C59FF">
      <w:pPr>
        <w:pStyle w:val="Listenabsatz"/>
        <w:numPr>
          <w:ilvl w:val="0"/>
          <w:numId w:val="4"/>
        </w:numPr>
        <w:rPr>
          <w:lang w:val="de-CH"/>
        </w:rPr>
      </w:pPr>
      <w:r w:rsidRPr="003B38A0">
        <w:rPr>
          <w:lang w:val="de-CH"/>
        </w:rPr>
        <w:t>Was wurde in der Iteration erreicht</w:t>
      </w:r>
      <w:r w:rsidR="00B62677" w:rsidRPr="003B38A0">
        <w:rPr>
          <w:lang w:val="de-CH"/>
        </w:rPr>
        <w:t>?</w:t>
      </w:r>
    </w:p>
    <w:p w:rsidR="00D53F09" w:rsidRPr="003B38A0" w:rsidRDefault="00D53F09" w:rsidP="005C59FF">
      <w:pPr>
        <w:pStyle w:val="Listenabsatz"/>
        <w:numPr>
          <w:ilvl w:val="0"/>
          <w:numId w:val="4"/>
        </w:numPr>
        <w:rPr>
          <w:lang w:val="de-CH"/>
        </w:rPr>
      </w:pPr>
      <w:r>
        <w:rPr>
          <w:lang w:val="de-CH"/>
        </w:rPr>
        <w:t>Testing</w:t>
      </w:r>
    </w:p>
    <w:p w:rsidR="00705D68" w:rsidRDefault="00705D68" w:rsidP="005C59FF">
      <w:pPr>
        <w:pStyle w:val="Listenabsatz"/>
        <w:numPr>
          <w:ilvl w:val="0"/>
          <w:numId w:val="4"/>
        </w:numPr>
        <w:rPr>
          <w:lang w:val="de-CH"/>
        </w:rPr>
      </w:pPr>
      <w:r w:rsidRPr="003B38A0">
        <w:rPr>
          <w:lang w:val="de-CH"/>
        </w:rPr>
        <w:t>Welche Probleme gab es</w:t>
      </w:r>
      <w:r w:rsidR="00B62677" w:rsidRPr="003B38A0">
        <w:rPr>
          <w:lang w:val="de-CH"/>
        </w:rPr>
        <w:t>?</w:t>
      </w:r>
    </w:p>
    <w:p w:rsidR="00D53F09" w:rsidRPr="003B38A0" w:rsidRDefault="00D53F09" w:rsidP="005C59FF">
      <w:pPr>
        <w:pStyle w:val="Listenabsatz"/>
        <w:numPr>
          <w:ilvl w:val="0"/>
          <w:numId w:val="4"/>
        </w:numPr>
        <w:rPr>
          <w:lang w:val="de-CH"/>
        </w:rPr>
      </w:pPr>
      <w:r>
        <w:rPr>
          <w:lang w:val="de-CH"/>
        </w:rPr>
        <w:t>Risikobeurteilung</w:t>
      </w:r>
    </w:p>
    <w:p w:rsidR="00705D68" w:rsidRPr="003B38A0" w:rsidRDefault="00705D68" w:rsidP="005C59FF">
      <w:pPr>
        <w:pStyle w:val="Listenabsatz"/>
        <w:numPr>
          <w:ilvl w:val="0"/>
          <w:numId w:val="4"/>
        </w:numPr>
        <w:rPr>
          <w:lang w:val="de-CH"/>
        </w:rPr>
      </w:pPr>
      <w:r w:rsidRPr="003B38A0">
        <w:rPr>
          <w:lang w:val="de-CH"/>
        </w:rPr>
        <w:t>Was bringt der jeweilige Aspekt mit der E4 Lösung für Vorteile oder auch Nachteile</w:t>
      </w:r>
      <w:r w:rsidR="00B62677" w:rsidRPr="003B38A0">
        <w:rPr>
          <w:lang w:val="de-CH"/>
        </w:rPr>
        <w:t>?</w:t>
      </w:r>
    </w:p>
    <w:p w:rsidR="005E6FC8" w:rsidRPr="003B38A0" w:rsidRDefault="005E6FC8" w:rsidP="005E6FC8">
      <w:pPr>
        <w:rPr>
          <w:lang w:val="de-CH"/>
        </w:rPr>
      </w:pPr>
    </w:p>
    <w:p w:rsidR="005E6FC8" w:rsidRPr="003B38A0" w:rsidRDefault="005E6FC8" w:rsidP="005E6FC8">
      <w:pPr>
        <w:rPr>
          <w:lang w:val="de-CH"/>
        </w:rPr>
      </w:pPr>
      <w:r w:rsidRPr="003B38A0">
        <w:rPr>
          <w:lang w:val="de-CH"/>
        </w:rPr>
        <w:t>Detaillierte Information über die Migrationsmöglichkeiten</w:t>
      </w:r>
      <w:r w:rsidR="005C29CE">
        <w:rPr>
          <w:lang w:val="de-CH"/>
        </w:rPr>
        <w:t xml:space="preserve"> und die Beantwortung von einzelnen Fragen</w:t>
      </w:r>
      <w:r w:rsidRPr="003B38A0">
        <w:rPr>
          <w:lang w:val="de-CH"/>
        </w:rPr>
        <w:t xml:space="preserve"> sind</w:t>
      </w:r>
      <w:r w:rsidR="0045110B" w:rsidRPr="003B38A0">
        <w:rPr>
          <w:lang w:val="de-CH"/>
        </w:rPr>
        <w:t xml:space="preserve"> jeweils</w:t>
      </w:r>
      <w:r w:rsidRPr="003B38A0">
        <w:rPr>
          <w:lang w:val="de-CH"/>
        </w:rPr>
        <w:t xml:space="preserve"> im Projekthandbuch</w:t>
      </w:r>
      <w:r w:rsidR="00ED01C2">
        <w:rPr>
          <w:rStyle w:val="Funotenzeichen"/>
          <w:lang w:val="de-CH"/>
        </w:rPr>
        <w:footnoteReference w:id="5"/>
      </w:r>
      <w:r w:rsidRPr="003B38A0">
        <w:rPr>
          <w:lang w:val="de-CH"/>
        </w:rPr>
        <w:t xml:space="preserve"> zu finden.</w:t>
      </w:r>
    </w:p>
    <w:p w:rsidR="00C10B35" w:rsidRPr="003B38A0" w:rsidRDefault="00C10B35" w:rsidP="00C10B35">
      <w:pPr>
        <w:pStyle w:val="berschrift20"/>
        <w:rPr>
          <w:lang w:val="de-CH"/>
        </w:rPr>
      </w:pPr>
      <w:bookmarkStart w:id="49" w:name="_Toc366155141"/>
      <w:r w:rsidRPr="003B38A0">
        <w:rPr>
          <w:lang w:val="de-CH"/>
        </w:rPr>
        <w:t>Aspekt</w:t>
      </w:r>
      <w:r w:rsidR="00E87FF8" w:rsidRPr="003B38A0">
        <w:rPr>
          <w:lang w:val="de-CH"/>
        </w:rPr>
        <w:t xml:space="preserve"> „Mixing E3/E4</w:t>
      </w:r>
      <w:r w:rsidR="00E07010" w:rsidRPr="003B38A0">
        <w:rPr>
          <w:lang w:val="de-CH"/>
        </w:rPr>
        <w:t>“</w:t>
      </w:r>
      <w:bookmarkEnd w:id="49"/>
    </w:p>
    <w:p w:rsidR="00E87FF8" w:rsidRPr="003B38A0" w:rsidRDefault="00E87FF8" w:rsidP="00E87FF8">
      <w:pPr>
        <w:rPr>
          <w:lang w:val="de-CH"/>
        </w:rPr>
      </w:pPr>
      <w:r w:rsidRPr="003B38A0">
        <w:rPr>
          <w:lang w:val="de-CH"/>
        </w:rPr>
        <w:t xml:space="preserve">In dieser Iteration wurden die diversen Möglichkeiten E3 und E4 </w:t>
      </w:r>
      <w:r w:rsidR="00F81488" w:rsidRPr="003B38A0">
        <w:rPr>
          <w:lang w:val="de-CH"/>
        </w:rPr>
        <w:t xml:space="preserve">Komponenten </w:t>
      </w:r>
      <w:r w:rsidR="007F0D73" w:rsidRPr="003B38A0">
        <w:rPr>
          <w:lang w:val="de-CH"/>
        </w:rPr>
        <w:t>in derselben Applikation</w:t>
      </w:r>
      <w:r w:rsidR="00F81488" w:rsidRPr="003B38A0">
        <w:rPr>
          <w:lang w:val="de-CH"/>
        </w:rPr>
        <w:t xml:space="preserve"> zu mixen. Dies – also das Mixing von E3 und E4 - ist für eine schrittweise Migration einer </w:t>
      </w:r>
      <w:r w:rsidR="00893F75" w:rsidRPr="003B38A0">
        <w:rPr>
          <w:lang w:val="de-CH"/>
        </w:rPr>
        <w:t xml:space="preserve">grossen </w:t>
      </w:r>
      <w:r w:rsidR="00F81488" w:rsidRPr="003B38A0">
        <w:rPr>
          <w:lang w:val="de-CH"/>
        </w:rPr>
        <w:t>Anwendung</w:t>
      </w:r>
      <w:r w:rsidR="00893F75" w:rsidRPr="003B38A0">
        <w:rPr>
          <w:lang w:val="de-CH"/>
        </w:rPr>
        <w:t>,</w:t>
      </w:r>
      <w:r w:rsidR="00F81488" w:rsidRPr="003B38A0">
        <w:rPr>
          <w:lang w:val="de-CH"/>
        </w:rPr>
        <w:t xml:space="preserve"> </w:t>
      </w:r>
      <w:r w:rsidR="00893F75" w:rsidRPr="003B38A0">
        <w:rPr>
          <w:lang w:val="de-CH"/>
        </w:rPr>
        <w:t xml:space="preserve">wie RCS es ist, </w:t>
      </w:r>
      <w:r w:rsidR="00F81488" w:rsidRPr="003B38A0">
        <w:rPr>
          <w:lang w:val="de-CH"/>
        </w:rPr>
        <w:t>eine zwingende Voraussetzung.</w:t>
      </w:r>
    </w:p>
    <w:p w:rsidR="00E87FF8" w:rsidRPr="003B38A0" w:rsidRDefault="00E87FF8" w:rsidP="005C59FF">
      <w:pPr>
        <w:pStyle w:val="berschrift20"/>
        <w:numPr>
          <w:ilvl w:val="2"/>
          <w:numId w:val="5"/>
        </w:numPr>
        <w:rPr>
          <w:lang w:val="de-CH"/>
        </w:rPr>
      </w:pPr>
      <w:bookmarkStart w:id="50" w:name="_Toc366155142"/>
      <w:r w:rsidRPr="003B38A0">
        <w:rPr>
          <w:lang w:val="de-CH"/>
        </w:rPr>
        <w:t>Definition Abnahmekriterien</w:t>
      </w:r>
      <w:bookmarkEnd w:id="50"/>
    </w:p>
    <w:p w:rsidR="00E87FF8" w:rsidRPr="003B38A0" w:rsidRDefault="00E87FF8" w:rsidP="00E87FF8">
      <w:pPr>
        <w:rPr>
          <w:lang w:val="de-CH"/>
        </w:rPr>
      </w:pPr>
      <w:r w:rsidRPr="003B38A0">
        <w:rPr>
          <w:lang w:val="de-CH"/>
        </w:rPr>
        <w:t>Die Abnahmekriterien wurden vom Betreuer folgendermassen definiert:</w:t>
      </w:r>
    </w:p>
    <w:p w:rsidR="00E87FF8" w:rsidRPr="003B38A0" w:rsidRDefault="00E87FF8" w:rsidP="00E87FF8">
      <w:pPr>
        <w:rPr>
          <w:lang w:val="de-CH"/>
        </w:rPr>
      </w:pPr>
    </w:p>
    <w:p w:rsidR="00E87FF8" w:rsidRPr="003B38A0" w:rsidRDefault="00E87FF8" w:rsidP="005C59FF">
      <w:pPr>
        <w:pStyle w:val="Listenabsatz"/>
        <w:numPr>
          <w:ilvl w:val="0"/>
          <w:numId w:val="8"/>
        </w:numPr>
        <w:rPr>
          <w:szCs w:val="20"/>
          <w:lang w:val="de-CH"/>
        </w:rPr>
      </w:pPr>
      <w:r w:rsidRPr="003B38A0">
        <w:rPr>
          <w:szCs w:val="20"/>
          <w:lang w:val="de-CH"/>
        </w:rPr>
        <w:t>Möglichkeiten aufgeführt und kritisch bewertet und beschrieben</w:t>
      </w:r>
    </w:p>
    <w:p w:rsidR="00E87FF8" w:rsidRPr="003B38A0" w:rsidRDefault="00E87FF8" w:rsidP="005C59FF">
      <w:pPr>
        <w:pStyle w:val="Listenabsatz"/>
        <w:numPr>
          <w:ilvl w:val="0"/>
          <w:numId w:val="8"/>
        </w:numPr>
        <w:rPr>
          <w:szCs w:val="20"/>
          <w:lang w:val="de-CH"/>
        </w:rPr>
      </w:pPr>
      <w:r w:rsidRPr="003B38A0">
        <w:rPr>
          <w:szCs w:val="20"/>
          <w:lang w:val="de-CH"/>
        </w:rPr>
        <w:t>Prototyp und Demo</w:t>
      </w:r>
    </w:p>
    <w:p w:rsidR="00C10B35" w:rsidRPr="003B38A0" w:rsidRDefault="004F4F06" w:rsidP="005C59FF">
      <w:pPr>
        <w:pStyle w:val="berschrift20"/>
        <w:numPr>
          <w:ilvl w:val="2"/>
          <w:numId w:val="5"/>
        </w:numPr>
        <w:rPr>
          <w:lang w:val="de-CH"/>
        </w:rPr>
      </w:pPr>
      <w:bookmarkStart w:id="51" w:name="_Toc366155143"/>
      <w:r w:rsidRPr="003B38A0">
        <w:rPr>
          <w:lang w:val="de-CH"/>
        </w:rPr>
        <w:t>Dauer der Iteration</w:t>
      </w:r>
      <w:bookmarkEnd w:id="51"/>
    </w:p>
    <w:p w:rsidR="00CC56F7" w:rsidRPr="003B38A0" w:rsidRDefault="000418FE" w:rsidP="000418FE">
      <w:pPr>
        <w:spacing w:before="120"/>
        <w:rPr>
          <w:lang w:val="de-CH"/>
        </w:rPr>
      </w:pPr>
      <w:r w:rsidRPr="003B38A0">
        <w:rPr>
          <w:lang w:val="de-CH"/>
        </w:rPr>
        <w:t>Die Iteration war in der Periode</w:t>
      </w:r>
      <w:r w:rsidR="00CC56F7" w:rsidRPr="003B38A0">
        <w:rPr>
          <w:lang w:val="de-CH"/>
        </w:rPr>
        <w:t xml:space="preserve"> </w:t>
      </w:r>
    </w:p>
    <w:p w:rsidR="00CC56F7" w:rsidRPr="003B38A0" w:rsidRDefault="00CC56F7" w:rsidP="004565BB">
      <w:pPr>
        <w:spacing w:before="120"/>
        <w:ind w:firstLine="720"/>
        <w:rPr>
          <w:lang w:val="de-CH"/>
        </w:rPr>
      </w:pPr>
      <w:r w:rsidRPr="003B38A0">
        <w:rPr>
          <w:lang w:val="de-CH"/>
        </w:rPr>
        <w:t>0</w:t>
      </w:r>
      <w:r w:rsidR="0052465D" w:rsidRPr="003B38A0">
        <w:rPr>
          <w:lang w:val="de-CH"/>
        </w:rPr>
        <w:t>3</w:t>
      </w:r>
      <w:r w:rsidRPr="003B38A0">
        <w:rPr>
          <w:lang w:val="de-CH"/>
        </w:rPr>
        <w:t>.06.2013 – 16.06.2013</w:t>
      </w:r>
    </w:p>
    <w:p w:rsidR="00CC56F7" w:rsidRPr="003B38A0" w:rsidRDefault="00CC56F7" w:rsidP="00CC56F7">
      <w:pPr>
        <w:spacing w:before="120"/>
        <w:rPr>
          <w:lang w:val="de-CH"/>
        </w:rPr>
      </w:pPr>
      <w:r w:rsidRPr="003B38A0">
        <w:rPr>
          <w:lang w:val="de-CH"/>
        </w:rPr>
        <w:t xml:space="preserve">geplant, tatsächlich gedauert hat sie die Periode </w:t>
      </w:r>
    </w:p>
    <w:p w:rsidR="00695020" w:rsidRPr="003B38A0" w:rsidRDefault="00CC56F7" w:rsidP="004565BB">
      <w:pPr>
        <w:spacing w:before="120"/>
        <w:ind w:firstLine="720"/>
        <w:rPr>
          <w:lang w:val="de-CH"/>
        </w:rPr>
      </w:pPr>
      <w:r w:rsidRPr="003B38A0">
        <w:rPr>
          <w:lang w:val="de-CH"/>
        </w:rPr>
        <w:t>0</w:t>
      </w:r>
      <w:r w:rsidR="0052465D" w:rsidRPr="003B38A0">
        <w:rPr>
          <w:lang w:val="de-CH"/>
        </w:rPr>
        <w:t>3</w:t>
      </w:r>
      <w:r w:rsidRPr="003B38A0">
        <w:rPr>
          <w:lang w:val="de-CH"/>
        </w:rPr>
        <w:t xml:space="preserve">.06.2013 </w:t>
      </w:r>
      <w:r w:rsidR="00B641F8" w:rsidRPr="003B38A0">
        <w:rPr>
          <w:lang w:val="de-CH"/>
        </w:rPr>
        <w:t>–</w:t>
      </w:r>
      <w:r w:rsidRPr="003B38A0">
        <w:rPr>
          <w:lang w:val="de-CH"/>
        </w:rPr>
        <w:t xml:space="preserve"> </w:t>
      </w:r>
      <w:r w:rsidR="00B641F8" w:rsidRPr="003B38A0">
        <w:rPr>
          <w:lang w:val="de-CH"/>
        </w:rPr>
        <w:t>19.06.2013</w:t>
      </w:r>
    </w:p>
    <w:p w:rsidR="005C1BF2" w:rsidRDefault="00CC56F7" w:rsidP="00377D3B">
      <w:pPr>
        <w:spacing w:before="120"/>
        <w:rPr>
          <w:lang w:val="de-CH"/>
        </w:rPr>
      </w:pPr>
      <w:r w:rsidRPr="003B38A0">
        <w:rPr>
          <w:lang w:val="de-CH"/>
        </w:rPr>
        <w:t>gedauert.</w:t>
      </w:r>
      <w:r w:rsidR="00B641F8" w:rsidRPr="003B38A0">
        <w:rPr>
          <w:lang w:val="de-CH"/>
        </w:rPr>
        <w:t xml:space="preserve"> Die geplante Zeit wurde somit 3 Tage überschritten. Weil dieser Aspekt die Grundlage für die weiteren Aspekte bildet, wurde das toleriert. Die Zeitüberschreitung ist zum einen durch die Unterschätzung des Umfangs dieses Aspektes und zum anderen durch die unvorhergesehenen Probleme zu begründen. Die aufgetretenen P</w:t>
      </w:r>
      <w:r w:rsidR="00BA2917">
        <w:rPr>
          <w:lang w:val="de-CH"/>
        </w:rPr>
        <w:t>robleme dieser Iteration sind in einem der</w:t>
      </w:r>
      <w:r w:rsidR="00B641F8" w:rsidRPr="003B38A0">
        <w:rPr>
          <w:lang w:val="de-CH"/>
        </w:rPr>
        <w:t xml:space="preserve"> nächsten Kapitel aufgeführt.</w:t>
      </w:r>
    </w:p>
    <w:p w:rsidR="00D53F09" w:rsidRDefault="00D53F09">
      <w:pPr>
        <w:widowControl/>
        <w:autoSpaceDE/>
        <w:autoSpaceDN/>
        <w:adjustRightInd/>
        <w:rPr>
          <w:b/>
          <w:bCs/>
          <w:iCs/>
          <w:color w:val="17365D" w:themeColor="text2" w:themeShade="BF"/>
          <w:sz w:val="22"/>
          <w:szCs w:val="22"/>
          <w:lang w:val="de-CH"/>
        </w:rPr>
      </w:pPr>
      <w:r>
        <w:rPr>
          <w:lang w:val="de-CH"/>
        </w:rPr>
        <w:br w:type="page"/>
      </w:r>
    </w:p>
    <w:p w:rsidR="0054517E" w:rsidRDefault="0054517E" w:rsidP="0054517E">
      <w:pPr>
        <w:pStyle w:val="berschrift20"/>
        <w:numPr>
          <w:ilvl w:val="2"/>
          <w:numId w:val="5"/>
        </w:numPr>
        <w:rPr>
          <w:lang w:val="de-CH"/>
        </w:rPr>
      </w:pPr>
      <w:bookmarkStart w:id="52" w:name="_Toc366155144"/>
      <w:r>
        <w:rPr>
          <w:lang w:val="de-CH"/>
        </w:rPr>
        <w:lastRenderedPageBreak/>
        <w:t>Resultate</w:t>
      </w:r>
      <w:bookmarkEnd w:id="52"/>
    </w:p>
    <w:p w:rsidR="00BA2917" w:rsidRDefault="00BA2917" w:rsidP="00BA2917">
      <w:pPr>
        <w:rPr>
          <w:noProof/>
        </w:rPr>
      </w:pPr>
      <w:r>
        <w:rPr>
          <w:lang w:val="de-CH"/>
        </w:rPr>
        <w:t>In diesem Kapitel sollen kurz die Resultate aus der Aspekt-Bearbeitung aufgezeigt werden. Die Resultate und der Weg zu diesen Resultaten sowie die ausführliche Dokumentation zu diesem Aspekt sind im Projekthandbuch</w:t>
      </w:r>
      <w:r>
        <w:rPr>
          <w:rStyle w:val="Funotenzeichen"/>
          <w:lang w:val="de-CH"/>
        </w:rPr>
        <w:footnoteReference w:id="6"/>
      </w:r>
      <w:r>
        <w:rPr>
          <w:lang w:val="de-CH"/>
        </w:rPr>
        <w:t xml:space="preserve"> im Kapitel </w:t>
      </w:r>
      <w:r>
        <w:rPr>
          <w:noProof/>
        </w:rPr>
        <w:t>Aspekt „Mixing E3 / E4“ zu finden</w:t>
      </w:r>
      <w:r w:rsidR="00D53F09">
        <w:rPr>
          <w:noProof/>
        </w:rPr>
        <w:t>.</w:t>
      </w:r>
    </w:p>
    <w:p w:rsidR="00ED7EFA" w:rsidRDefault="00ED7EFA" w:rsidP="00BA2917">
      <w:pPr>
        <w:rPr>
          <w:noProof/>
        </w:rPr>
      </w:pPr>
    </w:p>
    <w:p w:rsidR="00ED7EFA" w:rsidRDefault="00ED7EFA" w:rsidP="00ED7EFA">
      <w:pPr>
        <w:pStyle w:val="Grosseberschrift"/>
        <w:rPr>
          <w:noProof/>
        </w:rPr>
      </w:pPr>
      <w:r>
        <w:rPr>
          <w:noProof/>
        </w:rPr>
        <w:t>Was wurde erreicht?</w:t>
      </w:r>
    </w:p>
    <w:p w:rsidR="001D7ECA" w:rsidRPr="003B38A0" w:rsidRDefault="00ED7EFA" w:rsidP="001D7ECA">
      <w:pPr>
        <w:rPr>
          <w:lang w:val="de-CH"/>
        </w:rPr>
      </w:pPr>
      <w:r>
        <w:rPr>
          <w:noProof/>
        </w:rPr>
        <w:t xml:space="preserve">Es konnten diverse Wege aufgezeigt werden, wie in einer Eclipse RCP Anwendung E3 und E4 Komponenten zusammen gemixt werden können. </w:t>
      </w:r>
      <w:r w:rsidR="00E90CB4">
        <w:rPr>
          <w:noProof/>
        </w:rPr>
        <w:t>Dies wurde theoretisch wie auch praktisch erklärt und durchgeführt.</w:t>
      </w:r>
      <w:r w:rsidR="001D7ECA" w:rsidRPr="003B38A0">
        <w:rPr>
          <w:lang w:val="de-CH"/>
        </w:rPr>
        <w:t xml:space="preserve"> Die für interessant erklärten Wege wurden in RCS ausimplementiert.</w:t>
      </w:r>
    </w:p>
    <w:p w:rsidR="00BA2917" w:rsidRDefault="00BA2917" w:rsidP="00BA2917">
      <w:pPr>
        <w:rPr>
          <w:lang w:val="de-CH"/>
        </w:rPr>
      </w:pPr>
    </w:p>
    <w:p w:rsidR="005A1A5E" w:rsidRPr="009F06BE" w:rsidRDefault="005A1A5E" w:rsidP="005A1A5E">
      <w:pPr>
        <w:pStyle w:val="Grosseberschrift"/>
      </w:pPr>
      <w:bookmarkStart w:id="53" w:name="_Toc366052071"/>
      <w:r>
        <w:t>Gegenüberstellung E3 und E4</w:t>
      </w:r>
      <w:bookmarkEnd w:id="53"/>
    </w:p>
    <w:p w:rsidR="005A1A5E" w:rsidRDefault="005A1A5E" w:rsidP="005A1A5E">
      <w:pPr>
        <w:rPr>
          <w:lang w:val="de-CH"/>
        </w:rPr>
      </w:pPr>
      <w:r>
        <w:rPr>
          <w:lang w:val="de-CH"/>
        </w:rPr>
        <w:t xml:space="preserve">In der folgenden Tabelle werden diverse Themen zu </w:t>
      </w:r>
      <w:r w:rsidR="007E741D">
        <w:rPr>
          <w:lang w:val="de-CH"/>
        </w:rPr>
        <w:t>„</w:t>
      </w:r>
      <w:r>
        <w:rPr>
          <w:lang w:val="de-CH"/>
        </w:rPr>
        <w:t>Mixing E3/E4</w:t>
      </w:r>
      <w:r w:rsidR="007E741D">
        <w:rPr>
          <w:lang w:val="de-CH"/>
        </w:rPr>
        <w:t>“</w:t>
      </w:r>
      <w:r>
        <w:rPr>
          <w:lang w:val="de-CH"/>
        </w:rPr>
        <w:t xml:space="preserve"> einander gegenübergestellt. Die Tabelle soll einen Überblick schaffen wo sich E3 und E4 unterscheiden oder wo sie gleich sind.</w:t>
      </w:r>
    </w:p>
    <w:p w:rsidR="005A1A5E" w:rsidRDefault="005A1A5E" w:rsidP="005A1A5E">
      <w:pPr>
        <w:rPr>
          <w:szCs w:val="20"/>
          <w:lang w:val="de-CH"/>
        </w:rPr>
      </w:pPr>
    </w:p>
    <w:tbl>
      <w:tblPr>
        <w:tblStyle w:val="Tabellenraster"/>
        <w:tblW w:w="0" w:type="auto"/>
        <w:tblLook w:val="04A0" w:firstRow="1" w:lastRow="0" w:firstColumn="1" w:lastColumn="0" w:noHBand="0" w:noVBand="1"/>
      </w:tblPr>
      <w:tblGrid>
        <w:gridCol w:w="2235"/>
        <w:gridCol w:w="3673"/>
        <w:gridCol w:w="3673"/>
      </w:tblGrid>
      <w:tr w:rsidR="005A1A5E" w:rsidRPr="00624EA9" w:rsidTr="009D211E">
        <w:tc>
          <w:tcPr>
            <w:tcW w:w="2235" w:type="dxa"/>
            <w:shd w:val="pct20" w:color="auto" w:fill="auto"/>
          </w:tcPr>
          <w:p w:rsidR="005A1A5E" w:rsidRDefault="005A1A5E" w:rsidP="009D211E">
            <w:pPr>
              <w:pStyle w:val="Textkrper"/>
              <w:jc w:val="left"/>
              <w:rPr>
                <w:b/>
              </w:rPr>
            </w:pPr>
            <w:r>
              <w:rPr>
                <w:b/>
              </w:rPr>
              <w:t>Thema</w:t>
            </w:r>
          </w:p>
        </w:tc>
        <w:tc>
          <w:tcPr>
            <w:tcW w:w="3673" w:type="dxa"/>
            <w:shd w:val="pct20" w:color="auto" w:fill="auto"/>
          </w:tcPr>
          <w:p w:rsidR="005A1A5E" w:rsidRDefault="005A1A5E" w:rsidP="009D211E">
            <w:pPr>
              <w:pStyle w:val="Textkrper"/>
              <w:jc w:val="left"/>
              <w:rPr>
                <w:b/>
              </w:rPr>
            </w:pPr>
            <w:r>
              <w:rPr>
                <w:b/>
              </w:rPr>
              <w:t>E3</w:t>
            </w:r>
          </w:p>
        </w:tc>
        <w:tc>
          <w:tcPr>
            <w:tcW w:w="3673" w:type="dxa"/>
            <w:shd w:val="pct20" w:color="auto" w:fill="auto"/>
          </w:tcPr>
          <w:p w:rsidR="005A1A5E" w:rsidRPr="00624EA9" w:rsidRDefault="005A1A5E" w:rsidP="009D211E">
            <w:pPr>
              <w:pStyle w:val="Textkrper"/>
              <w:jc w:val="left"/>
              <w:rPr>
                <w:b/>
              </w:rPr>
            </w:pPr>
            <w:r>
              <w:rPr>
                <w:b/>
              </w:rPr>
              <w:t>E4</w:t>
            </w:r>
          </w:p>
        </w:tc>
      </w:tr>
      <w:tr w:rsidR="005A1A5E" w:rsidRPr="003C6B48" w:rsidTr="009D211E">
        <w:trPr>
          <w:trHeight w:val="197"/>
        </w:trPr>
        <w:tc>
          <w:tcPr>
            <w:tcW w:w="2235" w:type="dxa"/>
          </w:tcPr>
          <w:p w:rsidR="005A1A5E" w:rsidRDefault="005A1A5E" w:rsidP="009D211E">
            <w:pPr>
              <w:pStyle w:val="Textkrper"/>
              <w:jc w:val="left"/>
              <w:rPr>
                <w:sz w:val="18"/>
                <w:szCs w:val="18"/>
              </w:rPr>
            </w:pPr>
            <w:r>
              <w:rPr>
                <w:sz w:val="18"/>
                <w:szCs w:val="18"/>
              </w:rPr>
              <w:t>Starten der Applikation</w:t>
            </w:r>
          </w:p>
        </w:tc>
        <w:tc>
          <w:tcPr>
            <w:tcW w:w="3673" w:type="dxa"/>
          </w:tcPr>
          <w:p w:rsidR="005A1A5E" w:rsidRPr="007317D7" w:rsidRDefault="005A1A5E" w:rsidP="009D211E">
            <w:pPr>
              <w:pStyle w:val="Textkrper"/>
              <w:jc w:val="left"/>
              <w:rPr>
                <w:sz w:val="18"/>
                <w:szCs w:val="18"/>
              </w:rPr>
            </w:pPr>
            <w:r>
              <w:rPr>
                <w:sz w:val="18"/>
                <w:szCs w:val="18"/>
              </w:rPr>
              <w:t xml:space="preserve">plugin.xml, </w:t>
            </w:r>
            <w:r w:rsidRPr="009F06BE">
              <w:rPr>
                <w:sz w:val="18"/>
                <w:szCs w:val="18"/>
              </w:rPr>
              <w:t>WorkbenchAdvisor</w:t>
            </w:r>
            <w:r>
              <w:rPr>
                <w:sz w:val="18"/>
                <w:szCs w:val="18"/>
              </w:rPr>
              <w:t xml:space="preserve">, </w:t>
            </w:r>
            <w:r w:rsidRPr="009F06BE">
              <w:rPr>
                <w:sz w:val="18"/>
                <w:szCs w:val="18"/>
              </w:rPr>
              <w:t>WorkbenchWindowAdvisor</w:t>
            </w:r>
            <w:r>
              <w:rPr>
                <w:sz w:val="18"/>
                <w:szCs w:val="18"/>
              </w:rPr>
              <w:t xml:space="preserve">, </w:t>
            </w:r>
            <w:r w:rsidRPr="009F06BE">
              <w:rPr>
                <w:sz w:val="18"/>
                <w:szCs w:val="18"/>
              </w:rPr>
              <w:t>ActionBarAdvisor</w:t>
            </w:r>
          </w:p>
        </w:tc>
        <w:tc>
          <w:tcPr>
            <w:tcW w:w="3673" w:type="dxa"/>
          </w:tcPr>
          <w:p w:rsidR="005A1A5E" w:rsidRPr="007317D7" w:rsidRDefault="005A1A5E" w:rsidP="009D211E">
            <w:pPr>
              <w:pStyle w:val="Textkrper"/>
              <w:jc w:val="left"/>
              <w:rPr>
                <w:sz w:val="18"/>
                <w:szCs w:val="18"/>
              </w:rPr>
            </w:pPr>
            <w:r>
              <w:rPr>
                <w:sz w:val="18"/>
                <w:szCs w:val="18"/>
              </w:rPr>
              <w:t>plugin.xml, Application Model</w:t>
            </w:r>
          </w:p>
        </w:tc>
      </w:tr>
      <w:tr w:rsidR="005A1A5E" w:rsidRPr="003C6B48" w:rsidTr="009D211E">
        <w:tc>
          <w:tcPr>
            <w:tcW w:w="2235" w:type="dxa"/>
          </w:tcPr>
          <w:p w:rsidR="005A1A5E" w:rsidRDefault="005A1A5E" w:rsidP="009D211E">
            <w:pPr>
              <w:pStyle w:val="Textkrper"/>
              <w:jc w:val="left"/>
              <w:rPr>
                <w:sz w:val="18"/>
                <w:szCs w:val="18"/>
              </w:rPr>
            </w:pPr>
            <w:r>
              <w:rPr>
                <w:sz w:val="18"/>
                <w:szCs w:val="18"/>
              </w:rPr>
              <w:t>Parts erstellen</w:t>
            </w:r>
          </w:p>
        </w:tc>
        <w:tc>
          <w:tcPr>
            <w:tcW w:w="3673" w:type="dxa"/>
          </w:tcPr>
          <w:p w:rsidR="005A1A5E" w:rsidRPr="007317D7" w:rsidRDefault="005A1A5E" w:rsidP="009D211E">
            <w:pPr>
              <w:pStyle w:val="Textkrper"/>
              <w:jc w:val="left"/>
              <w:rPr>
                <w:sz w:val="18"/>
                <w:szCs w:val="18"/>
              </w:rPr>
            </w:pPr>
            <w:r>
              <w:rPr>
                <w:sz w:val="18"/>
                <w:szCs w:val="18"/>
              </w:rPr>
              <w:t>plugin.xml, Erben von ViewPart</w:t>
            </w:r>
          </w:p>
        </w:tc>
        <w:tc>
          <w:tcPr>
            <w:tcW w:w="3673" w:type="dxa"/>
          </w:tcPr>
          <w:p w:rsidR="005A1A5E" w:rsidRPr="007317D7" w:rsidRDefault="005A1A5E" w:rsidP="009D211E">
            <w:pPr>
              <w:pStyle w:val="Textkrper"/>
              <w:jc w:val="left"/>
              <w:rPr>
                <w:sz w:val="18"/>
                <w:szCs w:val="18"/>
              </w:rPr>
            </w:pPr>
            <w:r>
              <w:rPr>
                <w:sz w:val="18"/>
                <w:szCs w:val="18"/>
              </w:rPr>
              <w:t>Application Model, POJO</w:t>
            </w:r>
          </w:p>
        </w:tc>
      </w:tr>
      <w:tr w:rsidR="005A1A5E" w:rsidRPr="003C6B48" w:rsidTr="009D211E">
        <w:tc>
          <w:tcPr>
            <w:tcW w:w="2235" w:type="dxa"/>
          </w:tcPr>
          <w:p w:rsidR="005A1A5E" w:rsidRDefault="005A1A5E" w:rsidP="009D211E">
            <w:pPr>
              <w:pStyle w:val="Textkrper"/>
              <w:jc w:val="left"/>
              <w:rPr>
                <w:sz w:val="18"/>
                <w:szCs w:val="18"/>
              </w:rPr>
            </w:pPr>
            <w:r>
              <w:rPr>
                <w:sz w:val="18"/>
                <w:szCs w:val="18"/>
              </w:rPr>
              <w:t>Deklaration von Parts, Menus, etc.</w:t>
            </w:r>
          </w:p>
        </w:tc>
        <w:tc>
          <w:tcPr>
            <w:tcW w:w="3673" w:type="dxa"/>
          </w:tcPr>
          <w:p w:rsidR="005A1A5E" w:rsidRPr="007317D7" w:rsidRDefault="005A1A5E" w:rsidP="009D211E">
            <w:pPr>
              <w:pStyle w:val="Textkrper"/>
              <w:jc w:val="left"/>
              <w:rPr>
                <w:sz w:val="18"/>
                <w:szCs w:val="18"/>
              </w:rPr>
            </w:pPr>
            <w:r>
              <w:rPr>
                <w:sz w:val="18"/>
                <w:szCs w:val="18"/>
              </w:rPr>
              <w:t>plugin.xml im Application Plugin und plugin.xml in weiteren Plugins</w:t>
            </w:r>
          </w:p>
        </w:tc>
        <w:tc>
          <w:tcPr>
            <w:tcW w:w="3673" w:type="dxa"/>
          </w:tcPr>
          <w:p w:rsidR="005A1A5E" w:rsidRPr="007317D7" w:rsidRDefault="005A1A5E" w:rsidP="009D211E">
            <w:pPr>
              <w:pStyle w:val="Textkrper"/>
              <w:jc w:val="left"/>
              <w:rPr>
                <w:sz w:val="18"/>
                <w:szCs w:val="18"/>
              </w:rPr>
            </w:pPr>
            <w:r>
              <w:rPr>
                <w:sz w:val="18"/>
                <w:szCs w:val="18"/>
              </w:rPr>
              <w:t xml:space="preserve">plugin.xml und Application Model (z.B. application.e4xmi oder </w:t>
            </w:r>
            <w:r w:rsidRPr="008B79DF">
              <w:rPr>
                <w:sz w:val="18"/>
                <w:szCs w:val="18"/>
              </w:rPr>
              <w:t>LegacyIDE.e4xmi</w:t>
            </w:r>
            <w:r>
              <w:rPr>
                <w:sz w:val="18"/>
                <w:szCs w:val="18"/>
              </w:rPr>
              <w:t>) im Application Plugin und plugin.xml und fragment</w:t>
            </w:r>
            <w:r w:rsidRPr="008B79DF">
              <w:rPr>
                <w:sz w:val="18"/>
                <w:szCs w:val="18"/>
              </w:rPr>
              <w:t>.e4xmi</w:t>
            </w:r>
            <w:r>
              <w:rPr>
                <w:sz w:val="18"/>
                <w:szCs w:val="18"/>
              </w:rPr>
              <w:t xml:space="preserve"> in weiteren Plugins. Möglichkeit von Prozessoren.</w:t>
            </w:r>
          </w:p>
        </w:tc>
      </w:tr>
      <w:tr w:rsidR="005A1A5E" w:rsidRPr="003C6B48" w:rsidTr="009D211E">
        <w:tc>
          <w:tcPr>
            <w:tcW w:w="2235" w:type="dxa"/>
          </w:tcPr>
          <w:p w:rsidR="005A1A5E" w:rsidRDefault="005A1A5E" w:rsidP="009D211E">
            <w:pPr>
              <w:pStyle w:val="Textkrper"/>
              <w:jc w:val="left"/>
              <w:rPr>
                <w:sz w:val="18"/>
                <w:szCs w:val="18"/>
              </w:rPr>
            </w:pPr>
            <w:r>
              <w:rPr>
                <w:sz w:val="18"/>
                <w:szCs w:val="18"/>
              </w:rPr>
              <w:t>Werkzeug für Deklaration</w:t>
            </w:r>
          </w:p>
        </w:tc>
        <w:tc>
          <w:tcPr>
            <w:tcW w:w="3673" w:type="dxa"/>
          </w:tcPr>
          <w:p w:rsidR="005A1A5E" w:rsidRDefault="005A1A5E" w:rsidP="009D211E">
            <w:pPr>
              <w:pStyle w:val="Textkrper"/>
              <w:jc w:val="left"/>
              <w:rPr>
                <w:sz w:val="18"/>
                <w:szCs w:val="18"/>
              </w:rPr>
            </w:pPr>
            <w:r>
              <w:rPr>
                <w:sz w:val="18"/>
                <w:szCs w:val="18"/>
              </w:rPr>
              <w:t>plugin.xml Editor</w:t>
            </w:r>
          </w:p>
        </w:tc>
        <w:tc>
          <w:tcPr>
            <w:tcW w:w="3673" w:type="dxa"/>
          </w:tcPr>
          <w:p w:rsidR="005A1A5E" w:rsidRDefault="005A1A5E" w:rsidP="009D211E">
            <w:pPr>
              <w:pStyle w:val="Textkrper"/>
              <w:jc w:val="left"/>
              <w:rPr>
                <w:sz w:val="18"/>
                <w:szCs w:val="18"/>
              </w:rPr>
            </w:pPr>
            <w:r>
              <w:rPr>
                <w:sz w:val="18"/>
                <w:szCs w:val="18"/>
              </w:rPr>
              <w:t>Application Model Editor</w:t>
            </w:r>
          </w:p>
        </w:tc>
      </w:tr>
      <w:tr w:rsidR="005A1A5E" w:rsidRPr="003C6B48" w:rsidTr="009D211E">
        <w:tc>
          <w:tcPr>
            <w:tcW w:w="2235" w:type="dxa"/>
          </w:tcPr>
          <w:p w:rsidR="005A1A5E" w:rsidRDefault="005A1A5E" w:rsidP="009D211E">
            <w:pPr>
              <w:pStyle w:val="Textkrper"/>
              <w:jc w:val="left"/>
              <w:rPr>
                <w:sz w:val="18"/>
                <w:szCs w:val="18"/>
              </w:rPr>
            </w:pPr>
            <w:r>
              <w:rPr>
                <w:sz w:val="18"/>
                <w:szCs w:val="18"/>
              </w:rPr>
              <w:t>Modeled UI</w:t>
            </w:r>
          </w:p>
        </w:tc>
        <w:tc>
          <w:tcPr>
            <w:tcW w:w="3673" w:type="dxa"/>
          </w:tcPr>
          <w:p w:rsidR="005A1A5E" w:rsidRDefault="005A1A5E" w:rsidP="009D211E">
            <w:pPr>
              <w:pStyle w:val="Textkrper"/>
              <w:jc w:val="left"/>
              <w:rPr>
                <w:sz w:val="18"/>
                <w:szCs w:val="18"/>
              </w:rPr>
            </w:pPr>
            <w:r>
              <w:rPr>
                <w:sz w:val="18"/>
                <w:szCs w:val="18"/>
              </w:rPr>
              <w:t>Nein</w:t>
            </w:r>
          </w:p>
        </w:tc>
        <w:tc>
          <w:tcPr>
            <w:tcW w:w="3673" w:type="dxa"/>
          </w:tcPr>
          <w:p w:rsidR="005A1A5E" w:rsidRDefault="005A1A5E" w:rsidP="009D211E">
            <w:pPr>
              <w:pStyle w:val="Textkrper"/>
              <w:jc w:val="left"/>
              <w:rPr>
                <w:sz w:val="18"/>
                <w:szCs w:val="18"/>
              </w:rPr>
            </w:pPr>
            <w:r>
              <w:rPr>
                <w:sz w:val="18"/>
                <w:szCs w:val="18"/>
              </w:rPr>
              <w:t>Ja</w:t>
            </w:r>
          </w:p>
        </w:tc>
      </w:tr>
      <w:tr w:rsidR="005A1A5E" w:rsidRPr="003C6B48" w:rsidTr="009D211E">
        <w:tc>
          <w:tcPr>
            <w:tcW w:w="2235" w:type="dxa"/>
          </w:tcPr>
          <w:p w:rsidR="005A1A5E" w:rsidRDefault="005A1A5E" w:rsidP="009D211E">
            <w:pPr>
              <w:pStyle w:val="Textkrper"/>
              <w:jc w:val="left"/>
              <w:rPr>
                <w:sz w:val="18"/>
                <w:szCs w:val="18"/>
              </w:rPr>
            </w:pPr>
            <w:r>
              <w:rPr>
                <w:sz w:val="18"/>
                <w:szCs w:val="18"/>
              </w:rPr>
              <w:t>Dependency Injection</w:t>
            </w:r>
          </w:p>
        </w:tc>
        <w:tc>
          <w:tcPr>
            <w:tcW w:w="3673" w:type="dxa"/>
          </w:tcPr>
          <w:p w:rsidR="005A1A5E" w:rsidRDefault="005A1A5E" w:rsidP="009D211E">
            <w:pPr>
              <w:pStyle w:val="Textkrper"/>
              <w:jc w:val="left"/>
              <w:rPr>
                <w:sz w:val="18"/>
                <w:szCs w:val="18"/>
              </w:rPr>
            </w:pPr>
            <w:r>
              <w:rPr>
                <w:sz w:val="18"/>
                <w:szCs w:val="18"/>
              </w:rPr>
              <w:t>Nein</w:t>
            </w:r>
          </w:p>
        </w:tc>
        <w:tc>
          <w:tcPr>
            <w:tcW w:w="3673" w:type="dxa"/>
          </w:tcPr>
          <w:p w:rsidR="005A1A5E" w:rsidRDefault="005A1A5E" w:rsidP="009D211E">
            <w:pPr>
              <w:pStyle w:val="Textkrper"/>
              <w:jc w:val="left"/>
              <w:rPr>
                <w:sz w:val="18"/>
                <w:szCs w:val="18"/>
              </w:rPr>
            </w:pPr>
            <w:r>
              <w:rPr>
                <w:sz w:val="18"/>
                <w:szCs w:val="18"/>
              </w:rPr>
              <w:t>Ja</w:t>
            </w:r>
          </w:p>
        </w:tc>
      </w:tr>
      <w:tr w:rsidR="005A1A5E" w:rsidRPr="003C6B48" w:rsidTr="009D211E">
        <w:tc>
          <w:tcPr>
            <w:tcW w:w="2235" w:type="dxa"/>
          </w:tcPr>
          <w:p w:rsidR="005A1A5E" w:rsidRDefault="005A1A5E" w:rsidP="009D211E">
            <w:pPr>
              <w:pStyle w:val="Textkrper"/>
              <w:jc w:val="left"/>
              <w:rPr>
                <w:sz w:val="18"/>
                <w:szCs w:val="18"/>
              </w:rPr>
            </w:pPr>
            <w:r>
              <w:rPr>
                <w:sz w:val="18"/>
                <w:szCs w:val="18"/>
              </w:rPr>
              <w:t>CSS</w:t>
            </w:r>
          </w:p>
        </w:tc>
        <w:tc>
          <w:tcPr>
            <w:tcW w:w="3673" w:type="dxa"/>
          </w:tcPr>
          <w:p w:rsidR="005A1A5E" w:rsidRDefault="005A1A5E" w:rsidP="009D211E">
            <w:pPr>
              <w:pStyle w:val="Textkrper"/>
              <w:jc w:val="left"/>
              <w:rPr>
                <w:sz w:val="18"/>
                <w:szCs w:val="18"/>
              </w:rPr>
            </w:pPr>
            <w:r>
              <w:rPr>
                <w:sz w:val="18"/>
                <w:szCs w:val="18"/>
              </w:rPr>
              <w:t>Nein</w:t>
            </w:r>
          </w:p>
        </w:tc>
        <w:tc>
          <w:tcPr>
            <w:tcW w:w="3673" w:type="dxa"/>
          </w:tcPr>
          <w:p w:rsidR="005A1A5E" w:rsidRDefault="005A1A5E" w:rsidP="009D211E">
            <w:pPr>
              <w:pStyle w:val="Textkrper"/>
              <w:jc w:val="left"/>
              <w:rPr>
                <w:sz w:val="18"/>
                <w:szCs w:val="18"/>
              </w:rPr>
            </w:pPr>
            <w:r>
              <w:rPr>
                <w:sz w:val="18"/>
                <w:szCs w:val="18"/>
              </w:rPr>
              <w:t>Ja</w:t>
            </w:r>
          </w:p>
        </w:tc>
      </w:tr>
      <w:tr w:rsidR="005A1A5E" w:rsidRPr="003C6B48" w:rsidTr="009D211E">
        <w:tc>
          <w:tcPr>
            <w:tcW w:w="2235" w:type="dxa"/>
          </w:tcPr>
          <w:p w:rsidR="005A1A5E" w:rsidRDefault="005A1A5E" w:rsidP="009D211E">
            <w:pPr>
              <w:pStyle w:val="Textkrper"/>
              <w:jc w:val="left"/>
              <w:rPr>
                <w:sz w:val="18"/>
                <w:szCs w:val="18"/>
              </w:rPr>
            </w:pPr>
            <w:r>
              <w:rPr>
                <w:sz w:val="18"/>
                <w:szCs w:val="18"/>
              </w:rPr>
              <w:t>SWT/JFace</w:t>
            </w:r>
          </w:p>
        </w:tc>
        <w:tc>
          <w:tcPr>
            <w:tcW w:w="3673" w:type="dxa"/>
          </w:tcPr>
          <w:p w:rsidR="005A1A5E" w:rsidRDefault="005A1A5E" w:rsidP="009D211E">
            <w:pPr>
              <w:pStyle w:val="Textkrper"/>
              <w:jc w:val="left"/>
              <w:rPr>
                <w:sz w:val="18"/>
                <w:szCs w:val="18"/>
              </w:rPr>
            </w:pPr>
            <w:r>
              <w:rPr>
                <w:sz w:val="18"/>
                <w:szCs w:val="18"/>
              </w:rPr>
              <w:t>Ja</w:t>
            </w:r>
          </w:p>
        </w:tc>
        <w:tc>
          <w:tcPr>
            <w:tcW w:w="3673" w:type="dxa"/>
          </w:tcPr>
          <w:p w:rsidR="005A1A5E" w:rsidRDefault="005A1A5E" w:rsidP="009D211E">
            <w:pPr>
              <w:pStyle w:val="Textkrper"/>
              <w:jc w:val="left"/>
              <w:rPr>
                <w:sz w:val="18"/>
                <w:szCs w:val="18"/>
              </w:rPr>
            </w:pPr>
            <w:r>
              <w:rPr>
                <w:sz w:val="18"/>
                <w:szCs w:val="18"/>
              </w:rPr>
              <w:t>Ja, es besteht aber Möglichkeit über andere Renderer zum Beispiel JavaFX einzubinden</w:t>
            </w:r>
          </w:p>
        </w:tc>
      </w:tr>
      <w:tr w:rsidR="005A1A5E" w:rsidRPr="003C6B48" w:rsidTr="009D211E">
        <w:tc>
          <w:tcPr>
            <w:tcW w:w="2235" w:type="dxa"/>
          </w:tcPr>
          <w:p w:rsidR="005A1A5E" w:rsidRDefault="005A1A5E" w:rsidP="009D211E">
            <w:pPr>
              <w:pStyle w:val="Textkrper"/>
              <w:jc w:val="left"/>
              <w:rPr>
                <w:sz w:val="18"/>
                <w:szCs w:val="18"/>
              </w:rPr>
            </w:pPr>
            <w:r>
              <w:rPr>
                <w:sz w:val="18"/>
                <w:szCs w:val="18"/>
              </w:rPr>
              <w:t>Runtime</w:t>
            </w:r>
          </w:p>
        </w:tc>
        <w:tc>
          <w:tcPr>
            <w:tcW w:w="3673" w:type="dxa"/>
          </w:tcPr>
          <w:p w:rsidR="005A1A5E" w:rsidRDefault="005A1A5E" w:rsidP="009D211E">
            <w:pPr>
              <w:pStyle w:val="Textkrper"/>
              <w:jc w:val="left"/>
              <w:rPr>
                <w:sz w:val="18"/>
                <w:szCs w:val="18"/>
              </w:rPr>
            </w:pPr>
            <w:r>
              <w:rPr>
                <w:sz w:val="18"/>
                <w:szCs w:val="18"/>
              </w:rPr>
              <w:t>Equinox, JVM</w:t>
            </w:r>
          </w:p>
        </w:tc>
        <w:tc>
          <w:tcPr>
            <w:tcW w:w="3673" w:type="dxa"/>
          </w:tcPr>
          <w:p w:rsidR="005A1A5E" w:rsidRDefault="005A1A5E" w:rsidP="009D211E">
            <w:pPr>
              <w:pStyle w:val="Textkrper"/>
              <w:jc w:val="left"/>
              <w:rPr>
                <w:sz w:val="18"/>
                <w:szCs w:val="18"/>
              </w:rPr>
            </w:pPr>
            <w:r>
              <w:rPr>
                <w:sz w:val="18"/>
                <w:szCs w:val="18"/>
              </w:rPr>
              <w:t>Equinox, JVM (ab Version 6)</w:t>
            </w:r>
          </w:p>
        </w:tc>
      </w:tr>
      <w:tr w:rsidR="005A1A5E" w:rsidRPr="003C6B48" w:rsidTr="009D211E">
        <w:tc>
          <w:tcPr>
            <w:tcW w:w="2235" w:type="dxa"/>
          </w:tcPr>
          <w:p w:rsidR="005A1A5E" w:rsidRDefault="005A1A5E" w:rsidP="009D211E">
            <w:pPr>
              <w:pStyle w:val="Textkrper"/>
              <w:jc w:val="left"/>
              <w:rPr>
                <w:sz w:val="18"/>
                <w:szCs w:val="18"/>
              </w:rPr>
            </w:pPr>
            <w:r w:rsidRPr="003C6B48">
              <w:rPr>
                <w:color w:val="FF0000"/>
                <w:sz w:val="18"/>
                <w:szCs w:val="18"/>
              </w:rPr>
              <w:t>TODO mehr? Evtl. Compability Layer</w:t>
            </w:r>
            <w:r w:rsidRPr="003C6B48">
              <w:rPr>
                <w:sz w:val="18"/>
                <w:szCs w:val="18"/>
              </w:rPr>
              <w:t>?</w:t>
            </w:r>
          </w:p>
        </w:tc>
        <w:tc>
          <w:tcPr>
            <w:tcW w:w="3673" w:type="dxa"/>
          </w:tcPr>
          <w:p w:rsidR="005A1A5E" w:rsidRDefault="005A1A5E" w:rsidP="009D211E">
            <w:pPr>
              <w:pStyle w:val="Textkrper"/>
              <w:jc w:val="left"/>
              <w:rPr>
                <w:sz w:val="18"/>
                <w:szCs w:val="18"/>
              </w:rPr>
            </w:pPr>
          </w:p>
        </w:tc>
        <w:tc>
          <w:tcPr>
            <w:tcW w:w="3673" w:type="dxa"/>
          </w:tcPr>
          <w:p w:rsidR="005A1A5E" w:rsidRDefault="005A1A5E" w:rsidP="009D211E">
            <w:pPr>
              <w:pStyle w:val="Textkrper"/>
              <w:jc w:val="left"/>
              <w:rPr>
                <w:sz w:val="18"/>
                <w:szCs w:val="18"/>
              </w:rPr>
            </w:pPr>
          </w:p>
        </w:tc>
      </w:tr>
    </w:tbl>
    <w:p w:rsidR="00ED7EFA" w:rsidRDefault="00ED7EFA" w:rsidP="00ED7EFA">
      <w:pPr>
        <w:pStyle w:val="Grosseberschrift"/>
        <w:rPr>
          <w:lang w:val="de-CH"/>
        </w:rPr>
      </w:pPr>
      <w:bookmarkStart w:id="54" w:name="_Toc366052072"/>
    </w:p>
    <w:p w:rsidR="005A1A5E" w:rsidRPr="005A1A5E" w:rsidRDefault="005A1A5E" w:rsidP="00ED7EFA">
      <w:pPr>
        <w:pStyle w:val="Grosseberschrift"/>
        <w:rPr>
          <w:lang w:val="de-CH"/>
        </w:rPr>
      </w:pPr>
      <w:r>
        <w:rPr>
          <w:lang w:val="de-CH"/>
        </w:rPr>
        <w:t>Beurteilung</w:t>
      </w:r>
      <w:bookmarkEnd w:id="54"/>
    </w:p>
    <w:p w:rsidR="00C032EC" w:rsidRDefault="00C032EC" w:rsidP="00C032EC">
      <w:pPr>
        <w:rPr>
          <w:szCs w:val="20"/>
          <w:lang w:val="de-CH"/>
        </w:rPr>
      </w:pPr>
      <w:r>
        <w:rPr>
          <w:szCs w:val="20"/>
          <w:lang w:val="de-CH"/>
        </w:rPr>
        <w:t>Dieser Aspekt hat gezeigt, dass es durchaus möglich ist E3 und E4 zu mixen. Diese Erkenntnis ist äusserst wichtig, denn wäre dies nicht möglich wäre eine Migration einer grösseren Applikation – wie zum Beispiel RCS – schlichtweg nicht möglich. Der Bearbeitung der nächsten Aspekte steht also nichts im Weg.</w:t>
      </w:r>
    </w:p>
    <w:p w:rsidR="005165AA" w:rsidRDefault="005165AA">
      <w:pPr>
        <w:widowControl/>
        <w:autoSpaceDE/>
        <w:autoSpaceDN/>
        <w:adjustRightInd/>
        <w:rPr>
          <w:b/>
          <w:bCs/>
          <w:iCs/>
          <w:color w:val="17365D" w:themeColor="text2" w:themeShade="BF"/>
          <w:sz w:val="22"/>
          <w:szCs w:val="22"/>
          <w:lang w:val="de-CH"/>
        </w:rPr>
      </w:pPr>
      <w:r>
        <w:rPr>
          <w:lang w:val="de-CH"/>
        </w:rPr>
        <w:br w:type="page"/>
      </w:r>
    </w:p>
    <w:p w:rsidR="0054517E" w:rsidRDefault="005A1A5E" w:rsidP="0054517E">
      <w:pPr>
        <w:pStyle w:val="berschrift20"/>
        <w:numPr>
          <w:ilvl w:val="2"/>
          <w:numId w:val="5"/>
        </w:numPr>
        <w:rPr>
          <w:lang w:val="de-CH"/>
        </w:rPr>
      </w:pPr>
      <w:bookmarkStart w:id="55" w:name="_Toc366155145"/>
      <w:r>
        <w:rPr>
          <w:lang w:val="de-CH"/>
        </w:rPr>
        <w:lastRenderedPageBreak/>
        <w:t>Test</w:t>
      </w:r>
      <w:bookmarkEnd w:id="55"/>
    </w:p>
    <w:p w:rsidR="002A58B4" w:rsidRDefault="004C2E56" w:rsidP="002A58B4">
      <w:pPr>
        <w:rPr>
          <w:lang w:val="de-CH"/>
        </w:rPr>
      </w:pPr>
      <w:r>
        <w:rPr>
          <w:lang w:val="de-CH"/>
        </w:rPr>
        <w:t>Um die Beibehaltung der Funktionalität zu prüfen wurden Szenarien von Tests ausgewählt die der typische Anwender von RCS sicherlich mehrmals täglich durchläuft.</w:t>
      </w:r>
      <w:r w:rsidR="00E45964">
        <w:rPr>
          <w:lang w:val="de-CH"/>
        </w:rPr>
        <w:t xml:space="preserve"> </w:t>
      </w:r>
      <w:r w:rsidR="002A58B4">
        <w:rPr>
          <w:lang w:val="de-CH"/>
        </w:rPr>
        <w:t xml:space="preserve">Im Folgenden werden </w:t>
      </w:r>
      <w:r>
        <w:rPr>
          <w:lang w:val="de-CH"/>
        </w:rPr>
        <w:t>die</w:t>
      </w:r>
      <w:r w:rsidR="002A58B4">
        <w:rPr>
          <w:lang w:val="de-CH"/>
        </w:rPr>
        <w:t xml:space="preserve"> durchgeführte</w:t>
      </w:r>
      <w:r>
        <w:rPr>
          <w:lang w:val="de-CH"/>
        </w:rPr>
        <w:t>n</w:t>
      </w:r>
      <w:r w:rsidR="002A58B4">
        <w:rPr>
          <w:lang w:val="de-CH"/>
        </w:rPr>
        <w:t xml:space="preserve"> Testfallszenarien dokumentiert.</w:t>
      </w:r>
    </w:p>
    <w:p w:rsidR="002A58B4" w:rsidRDefault="002A58B4" w:rsidP="002A58B4">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DB27EC" w:rsidRPr="00624EA9" w:rsidTr="00FE29D0">
        <w:tc>
          <w:tcPr>
            <w:tcW w:w="1884" w:type="dxa"/>
            <w:shd w:val="pct20" w:color="auto" w:fill="auto"/>
          </w:tcPr>
          <w:p w:rsidR="00DB27EC" w:rsidRDefault="00DB27EC" w:rsidP="00D9323D">
            <w:pPr>
              <w:pStyle w:val="Textkrper"/>
              <w:jc w:val="left"/>
              <w:rPr>
                <w:b/>
              </w:rPr>
            </w:pPr>
            <w:r>
              <w:rPr>
                <w:b/>
              </w:rPr>
              <w:t>Bezeich</w:t>
            </w:r>
            <w:r w:rsidR="00622B4E">
              <w:rPr>
                <w:b/>
              </w:rPr>
              <w:t>n</w:t>
            </w:r>
            <w:r>
              <w:rPr>
                <w:b/>
              </w:rPr>
              <w:t>ung</w:t>
            </w:r>
          </w:p>
        </w:tc>
        <w:tc>
          <w:tcPr>
            <w:tcW w:w="7697" w:type="dxa"/>
            <w:gridSpan w:val="3"/>
            <w:shd w:val="clear" w:color="auto" w:fill="FFFFFF" w:themeFill="background1"/>
          </w:tcPr>
          <w:p w:rsidR="00DB27EC" w:rsidRPr="00C20285" w:rsidRDefault="00DB27EC" w:rsidP="00D9323D">
            <w:pPr>
              <w:pStyle w:val="Textkrper"/>
              <w:jc w:val="left"/>
              <w:rPr>
                <w:sz w:val="18"/>
                <w:szCs w:val="18"/>
              </w:rPr>
            </w:pPr>
            <w:r w:rsidRPr="00C20285">
              <w:rPr>
                <w:sz w:val="18"/>
                <w:szCs w:val="18"/>
              </w:rPr>
              <w:t>Testfall A1_1</w:t>
            </w:r>
          </w:p>
        </w:tc>
      </w:tr>
      <w:tr w:rsidR="00DB27EC" w:rsidRPr="00624EA9" w:rsidTr="00FE29D0">
        <w:tc>
          <w:tcPr>
            <w:tcW w:w="1884" w:type="dxa"/>
            <w:shd w:val="pct20" w:color="auto" w:fill="auto"/>
          </w:tcPr>
          <w:p w:rsidR="00DB27EC" w:rsidRDefault="00DB27EC" w:rsidP="00D9323D">
            <w:pPr>
              <w:pStyle w:val="Textkrper"/>
              <w:jc w:val="left"/>
              <w:rPr>
                <w:b/>
              </w:rPr>
            </w:pPr>
            <w:r>
              <w:rPr>
                <w:b/>
              </w:rPr>
              <w:t>Beschreibung</w:t>
            </w:r>
          </w:p>
        </w:tc>
        <w:tc>
          <w:tcPr>
            <w:tcW w:w="7697" w:type="dxa"/>
            <w:gridSpan w:val="3"/>
            <w:shd w:val="clear" w:color="auto" w:fill="FFFFFF" w:themeFill="background1"/>
          </w:tcPr>
          <w:p w:rsidR="00DB27EC" w:rsidRPr="00C20285" w:rsidRDefault="00A573F4" w:rsidP="00A573F4">
            <w:pPr>
              <w:pStyle w:val="Textkrper"/>
              <w:jc w:val="left"/>
              <w:rPr>
                <w:sz w:val="18"/>
                <w:szCs w:val="18"/>
              </w:rPr>
            </w:pPr>
            <w:r>
              <w:rPr>
                <w:sz w:val="18"/>
                <w:szCs w:val="18"/>
              </w:rPr>
              <w:t xml:space="preserve">Login und </w:t>
            </w:r>
            <w:r w:rsidR="0077078B">
              <w:rPr>
                <w:sz w:val="18"/>
                <w:szCs w:val="18"/>
              </w:rPr>
              <w:t xml:space="preserve">ein ZWL </w:t>
            </w:r>
            <w:r>
              <w:rPr>
                <w:sz w:val="18"/>
                <w:szCs w:val="18"/>
              </w:rPr>
              <w:t xml:space="preserve">Fenster in RCS </w:t>
            </w:r>
            <w:r w:rsidR="00DB27EC" w:rsidRPr="00C20285">
              <w:rPr>
                <w:sz w:val="18"/>
                <w:szCs w:val="18"/>
              </w:rPr>
              <w:t>öffne</w:t>
            </w:r>
            <w:r>
              <w:rPr>
                <w:sz w:val="18"/>
                <w:szCs w:val="18"/>
              </w:rPr>
              <w:t>n,</w:t>
            </w:r>
            <w:r w:rsidR="00DB27EC" w:rsidRPr="00C20285">
              <w:rPr>
                <w:sz w:val="18"/>
                <w:szCs w:val="18"/>
              </w:rPr>
              <w:t xml:space="preserve"> prüf</w:t>
            </w:r>
            <w:r>
              <w:rPr>
                <w:sz w:val="18"/>
                <w:szCs w:val="18"/>
              </w:rPr>
              <w:t>en</w:t>
            </w:r>
            <w:r w:rsidR="00DB27EC" w:rsidRPr="00C20285">
              <w:rPr>
                <w:sz w:val="18"/>
                <w:szCs w:val="18"/>
              </w:rPr>
              <w:t>, ob sich alles noch wie vorher verhält</w:t>
            </w:r>
            <w:r w:rsidR="007B783E">
              <w:rPr>
                <w:sz w:val="18"/>
                <w:szCs w:val="18"/>
              </w:rPr>
              <w:t>,</w:t>
            </w:r>
          </w:p>
        </w:tc>
      </w:tr>
      <w:tr w:rsidR="000C08E6" w:rsidRPr="00624EA9" w:rsidTr="00FE29D0">
        <w:tc>
          <w:tcPr>
            <w:tcW w:w="1884" w:type="dxa"/>
            <w:shd w:val="pct20" w:color="auto" w:fill="auto"/>
          </w:tcPr>
          <w:p w:rsidR="000C08E6" w:rsidRDefault="000C08E6" w:rsidP="00D9323D">
            <w:pPr>
              <w:pStyle w:val="Textkrper"/>
              <w:jc w:val="left"/>
              <w:rPr>
                <w:b/>
              </w:rPr>
            </w:pPr>
            <w:r>
              <w:rPr>
                <w:b/>
              </w:rPr>
              <w:t>Voraussetzungen</w:t>
            </w:r>
          </w:p>
        </w:tc>
        <w:tc>
          <w:tcPr>
            <w:tcW w:w="7697" w:type="dxa"/>
            <w:gridSpan w:val="3"/>
            <w:shd w:val="clear" w:color="auto" w:fill="FFFFFF" w:themeFill="background1"/>
          </w:tcPr>
          <w:p w:rsidR="000C08E6" w:rsidRPr="00C20285" w:rsidRDefault="007B783E" w:rsidP="00D9323D">
            <w:pPr>
              <w:pStyle w:val="Textkrper"/>
              <w:jc w:val="left"/>
              <w:rPr>
                <w:sz w:val="18"/>
                <w:szCs w:val="18"/>
              </w:rPr>
            </w:pPr>
            <w:r>
              <w:rPr>
                <w:sz w:val="18"/>
                <w:szCs w:val="18"/>
              </w:rPr>
              <w:t xml:space="preserve">Entsprechendes ZWL wurde bereits </w:t>
            </w:r>
            <w:r w:rsidR="00F65F2B">
              <w:rPr>
                <w:sz w:val="18"/>
                <w:szCs w:val="18"/>
              </w:rPr>
              <w:t xml:space="preserve">einmal </w:t>
            </w:r>
            <w:r>
              <w:rPr>
                <w:sz w:val="18"/>
                <w:szCs w:val="18"/>
              </w:rPr>
              <w:t>geöffnet</w:t>
            </w:r>
          </w:p>
        </w:tc>
      </w:tr>
      <w:tr w:rsidR="00DB27EC" w:rsidRPr="00624EA9" w:rsidTr="00FE29D0">
        <w:tc>
          <w:tcPr>
            <w:tcW w:w="1884" w:type="dxa"/>
            <w:shd w:val="pct20" w:color="auto" w:fill="auto"/>
          </w:tcPr>
          <w:p w:rsidR="00DB27EC" w:rsidRDefault="00DB27EC" w:rsidP="00D9323D">
            <w:pPr>
              <w:pStyle w:val="Textkrper"/>
              <w:jc w:val="left"/>
              <w:rPr>
                <w:b/>
              </w:rPr>
            </w:pPr>
            <w:r>
              <w:rPr>
                <w:b/>
              </w:rPr>
              <w:t>Fokus</w:t>
            </w:r>
          </w:p>
        </w:tc>
        <w:tc>
          <w:tcPr>
            <w:tcW w:w="7697" w:type="dxa"/>
            <w:gridSpan w:val="3"/>
            <w:shd w:val="clear" w:color="auto" w:fill="FFFFFF" w:themeFill="background1"/>
          </w:tcPr>
          <w:p w:rsidR="00DB27EC" w:rsidRPr="00C20285" w:rsidRDefault="00DB27EC" w:rsidP="00D9323D">
            <w:pPr>
              <w:pStyle w:val="Textkrper"/>
              <w:jc w:val="left"/>
              <w:rPr>
                <w:sz w:val="18"/>
                <w:szCs w:val="18"/>
              </w:rPr>
            </w:pPr>
            <w:r w:rsidRPr="00C20285">
              <w:rPr>
                <w:sz w:val="18"/>
                <w:szCs w:val="18"/>
              </w:rPr>
              <w:t>Funktionalität</w:t>
            </w:r>
          </w:p>
        </w:tc>
      </w:tr>
      <w:tr w:rsidR="00DB27EC" w:rsidRPr="00624EA9" w:rsidTr="00FE29D0">
        <w:tc>
          <w:tcPr>
            <w:tcW w:w="1884" w:type="dxa"/>
            <w:shd w:val="pct20" w:color="auto" w:fill="auto"/>
          </w:tcPr>
          <w:p w:rsidR="00DB27EC" w:rsidRDefault="00DB27EC" w:rsidP="00DB27EC">
            <w:pPr>
              <w:pStyle w:val="Textkrper"/>
              <w:jc w:val="left"/>
              <w:rPr>
                <w:b/>
              </w:rPr>
            </w:pPr>
            <w:r>
              <w:rPr>
                <w:b/>
              </w:rPr>
              <w:t>Test-Datum</w:t>
            </w:r>
          </w:p>
        </w:tc>
        <w:tc>
          <w:tcPr>
            <w:tcW w:w="7697" w:type="dxa"/>
            <w:gridSpan w:val="3"/>
            <w:shd w:val="clear" w:color="auto" w:fill="FFFFFF" w:themeFill="background1"/>
          </w:tcPr>
          <w:p w:rsidR="00DB27EC" w:rsidRPr="00C20285" w:rsidRDefault="002A58B4" w:rsidP="00D9323D">
            <w:pPr>
              <w:pStyle w:val="Textkrper"/>
              <w:jc w:val="left"/>
              <w:rPr>
                <w:sz w:val="18"/>
                <w:szCs w:val="18"/>
              </w:rPr>
            </w:pPr>
            <w:r>
              <w:rPr>
                <w:sz w:val="18"/>
                <w:szCs w:val="18"/>
              </w:rPr>
              <w:t>18</w:t>
            </w:r>
            <w:r w:rsidR="00E2731B" w:rsidRPr="00C20285">
              <w:rPr>
                <w:sz w:val="18"/>
                <w:szCs w:val="18"/>
              </w:rPr>
              <w:t>.06.2013</w:t>
            </w:r>
          </w:p>
        </w:tc>
      </w:tr>
      <w:tr w:rsidR="005165AA" w:rsidRPr="00624EA9" w:rsidTr="00FE29D0">
        <w:tc>
          <w:tcPr>
            <w:tcW w:w="1884" w:type="dxa"/>
            <w:shd w:val="pct20" w:color="auto" w:fill="auto"/>
          </w:tcPr>
          <w:p w:rsidR="005165AA" w:rsidRDefault="005165AA" w:rsidP="009D211E">
            <w:pPr>
              <w:pStyle w:val="Textkrper"/>
              <w:jc w:val="left"/>
              <w:rPr>
                <w:b/>
              </w:rPr>
            </w:pPr>
            <w:r>
              <w:rPr>
                <w:b/>
              </w:rPr>
              <w:t>Schritt</w:t>
            </w:r>
          </w:p>
        </w:tc>
        <w:tc>
          <w:tcPr>
            <w:tcW w:w="1939" w:type="dxa"/>
            <w:shd w:val="pct20" w:color="auto" w:fill="auto"/>
          </w:tcPr>
          <w:p w:rsidR="005165AA" w:rsidRDefault="005165AA" w:rsidP="009D211E">
            <w:pPr>
              <w:pStyle w:val="Textkrper"/>
              <w:jc w:val="left"/>
              <w:rPr>
                <w:b/>
              </w:rPr>
            </w:pPr>
            <w:r>
              <w:rPr>
                <w:b/>
              </w:rPr>
              <w:t>Bezeichnung</w:t>
            </w:r>
          </w:p>
        </w:tc>
        <w:tc>
          <w:tcPr>
            <w:tcW w:w="2948" w:type="dxa"/>
            <w:shd w:val="pct20" w:color="auto" w:fill="auto"/>
          </w:tcPr>
          <w:p w:rsidR="005165AA" w:rsidRPr="00624EA9" w:rsidRDefault="005165AA" w:rsidP="009D211E">
            <w:pPr>
              <w:pStyle w:val="Textkrper"/>
              <w:jc w:val="left"/>
              <w:rPr>
                <w:b/>
              </w:rPr>
            </w:pPr>
            <w:r>
              <w:rPr>
                <w:b/>
              </w:rPr>
              <w:t>Erwartetes Ergebnis</w:t>
            </w:r>
          </w:p>
        </w:tc>
        <w:tc>
          <w:tcPr>
            <w:tcW w:w="2810" w:type="dxa"/>
            <w:shd w:val="pct20" w:color="auto" w:fill="auto"/>
          </w:tcPr>
          <w:p w:rsidR="005165AA" w:rsidRDefault="005165AA" w:rsidP="009D211E">
            <w:pPr>
              <w:pStyle w:val="Textkrper"/>
              <w:jc w:val="left"/>
              <w:rPr>
                <w:b/>
              </w:rPr>
            </w:pPr>
            <w:r w:rsidRPr="005165AA">
              <w:rPr>
                <w:b/>
              </w:rPr>
              <w:t>Testergebnis</w:t>
            </w:r>
          </w:p>
        </w:tc>
      </w:tr>
      <w:tr w:rsidR="005165AA" w:rsidRPr="003C6B48" w:rsidTr="00FE29D0">
        <w:trPr>
          <w:trHeight w:val="197"/>
        </w:trPr>
        <w:tc>
          <w:tcPr>
            <w:tcW w:w="1884" w:type="dxa"/>
          </w:tcPr>
          <w:p w:rsidR="005165AA" w:rsidRDefault="005165AA" w:rsidP="009D211E">
            <w:pPr>
              <w:pStyle w:val="Textkrper"/>
              <w:jc w:val="left"/>
              <w:rPr>
                <w:sz w:val="18"/>
                <w:szCs w:val="18"/>
              </w:rPr>
            </w:pPr>
            <w:r>
              <w:rPr>
                <w:sz w:val="18"/>
                <w:szCs w:val="18"/>
              </w:rPr>
              <w:t>1</w:t>
            </w:r>
          </w:p>
        </w:tc>
        <w:tc>
          <w:tcPr>
            <w:tcW w:w="1939" w:type="dxa"/>
          </w:tcPr>
          <w:p w:rsidR="005165AA" w:rsidRPr="007317D7" w:rsidRDefault="005165AA" w:rsidP="009D211E">
            <w:pPr>
              <w:pStyle w:val="Textkrper"/>
              <w:jc w:val="left"/>
              <w:rPr>
                <w:sz w:val="18"/>
                <w:szCs w:val="18"/>
              </w:rPr>
            </w:pPr>
            <w:r>
              <w:rPr>
                <w:sz w:val="18"/>
                <w:szCs w:val="18"/>
              </w:rPr>
              <w:t>Applikation starten</w:t>
            </w:r>
          </w:p>
        </w:tc>
        <w:tc>
          <w:tcPr>
            <w:tcW w:w="2948" w:type="dxa"/>
          </w:tcPr>
          <w:p w:rsidR="005165AA" w:rsidRPr="007317D7" w:rsidRDefault="005165AA" w:rsidP="009D211E">
            <w:pPr>
              <w:pStyle w:val="Textkrper"/>
              <w:jc w:val="left"/>
              <w:rPr>
                <w:sz w:val="18"/>
                <w:szCs w:val="18"/>
              </w:rPr>
            </w:pPr>
            <w:r>
              <w:rPr>
                <w:sz w:val="18"/>
                <w:szCs w:val="18"/>
              </w:rPr>
              <w:t>Login Dialog erscheint</w:t>
            </w:r>
          </w:p>
        </w:tc>
        <w:tc>
          <w:tcPr>
            <w:tcW w:w="2810" w:type="dxa"/>
          </w:tcPr>
          <w:p w:rsidR="005165AA" w:rsidRDefault="005165AA" w:rsidP="009D211E">
            <w:pPr>
              <w:pStyle w:val="Textkrper"/>
              <w:jc w:val="left"/>
              <w:rPr>
                <w:sz w:val="18"/>
                <w:szCs w:val="18"/>
              </w:rPr>
            </w:pPr>
            <w:r>
              <w:rPr>
                <w:sz w:val="18"/>
                <w:szCs w:val="18"/>
              </w:rPr>
              <w:t>Login Dialog erschienen</w:t>
            </w:r>
          </w:p>
        </w:tc>
      </w:tr>
      <w:tr w:rsidR="005165AA" w:rsidRPr="003C6B48" w:rsidTr="00FE29D0">
        <w:trPr>
          <w:trHeight w:val="197"/>
        </w:trPr>
        <w:tc>
          <w:tcPr>
            <w:tcW w:w="1884" w:type="dxa"/>
          </w:tcPr>
          <w:p w:rsidR="005165AA" w:rsidRDefault="005165AA" w:rsidP="009D211E">
            <w:pPr>
              <w:pStyle w:val="Textkrper"/>
              <w:jc w:val="left"/>
              <w:rPr>
                <w:sz w:val="18"/>
                <w:szCs w:val="18"/>
              </w:rPr>
            </w:pPr>
            <w:r>
              <w:rPr>
                <w:sz w:val="18"/>
                <w:szCs w:val="18"/>
              </w:rPr>
              <w:t>2</w:t>
            </w:r>
          </w:p>
        </w:tc>
        <w:tc>
          <w:tcPr>
            <w:tcW w:w="1939" w:type="dxa"/>
          </w:tcPr>
          <w:p w:rsidR="005165AA" w:rsidRDefault="005165AA" w:rsidP="009D211E">
            <w:pPr>
              <w:pStyle w:val="Textkrper"/>
              <w:jc w:val="left"/>
              <w:rPr>
                <w:sz w:val="18"/>
                <w:szCs w:val="18"/>
              </w:rPr>
            </w:pPr>
            <w:r>
              <w:rPr>
                <w:sz w:val="18"/>
                <w:szCs w:val="18"/>
              </w:rPr>
              <w:t>Einloggen</w:t>
            </w:r>
          </w:p>
        </w:tc>
        <w:tc>
          <w:tcPr>
            <w:tcW w:w="2948" w:type="dxa"/>
          </w:tcPr>
          <w:p w:rsidR="005165AA" w:rsidRDefault="005165AA" w:rsidP="00DB27EC">
            <w:pPr>
              <w:pStyle w:val="Textkrper"/>
              <w:jc w:val="left"/>
              <w:rPr>
                <w:sz w:val="18"/>
                <w:szCs w:val="18"/>
              </w:rPr>
            </w:pPr>
            <w:r>
              <w:rPr>
                <w:sz w:val="18"/>
                <w:szCs w:val="18"/>
              </w:rPr>
              <w:t>Erfolgreiches Einloggen,</w:t>
            </w:r>
            <w:r w:rsidR="00DB27EC">
              <w:rPr>
                <w:sz w:val="18"/>
                <w:szCs w:val="18"/>
              </w:rPr>
              <w:br/>
            </w:r>
            <w:r>
              <w:rPr>
                <w:sz w:val="18"/>
                <w:szCs w:val="18"/>
              </w:rPr>
              <w:t>Hauptfenster mit Infocenter View erscheint</w:t>
            </w:r>
          </w:p>
        </w:tc>
        <w:tc>
          <w:tcPr>
            <w:tcW w:w="2810" w:type="dxa"/>
          </w:tcPr>
          <w:p w:rsidR="005165AA" w:rsidRDefault="005165AA" w:rsidP="009D211E">
            <w:pPr>
              <w:pStyle w:val="Textkrper"/>
              <w:jc w:val="left"/>
              <w:rPr>
                <w:sz w:val="18"/>
                <w:szCs w:val="18"/>
              </w:rPr>
            </w:pPr>
            <w:r>
              <w:rPr>
                <w:sz w:val="18"/>
                <w:szCs w:val="18"/>
              </w:rPr>
              <w:t xml:space="preserve">Login erfolgreich, </w:t>
            </w:r>
            <w:r w:rsidR="00DB27EC">
              <w:rPr>
                <w:sz w:val="18"/>
                <w:szCs w:val="18"/>
              </w:rPr>
              <w:br/>
            </w:r>
            <w:r>
              <w:rPr>
                <w:sz w:val="18"/>
                <w:szCs w:val="18"/>
              </w:rPr>
              <w:t>Hauptfenster mit Infocenter View geöffnet</w:t>
            </w:r>
          </w:p>
        </w:tc>
      </w:tr>
      <w:tr w:rsidR="009D211E" w:rsidRPr="003C6B48" w:rsidTr="00FE29D0">
        <w:trPr>
          <w:trHeight w:val="197"/>
        </w:trPr>
        <w:tc>
          <w:tcPr>
            <w:tcW w:w="1884" w:type="dxa"/>
          </w:tcPr>
          <w:p w:rsidR="009D211E" w:rsidRDefault="009D211E" w:rsidP="009D211E">
            <w:pPr>
              <w:pStyle w:val="Textkrper"/>
              <w:jc w:val="left"/>
              <w:rPr>
                <w:sz w:val="18"/>
                <w:szCs w:val="18"/>
              </w:rPr>
            </w:pPr>
            <w:r>
              <w:rPr>
                <w:sz w:val="18"/>
                <w:szCs w:val="18"/>
              </w:rPr>
              <w:t>3</w:t>
            </w:r>
          </w:p>
        </w:tc>
        <w:tc>
          <w:tcPr>
            <w:tcW w:w="1939" w:type="dxa"/>
          </w:tcPr>
          <w:p w:rsidR="009D211E" w:rsidRDefault="00DB27EC" w:rsidP="007B783E">
            <w:pPr>
              <w:pStyle w:val="Textkrper"/>
              <w:jc w:val="left"/>
              <w:rPr>
                <w:sz w:val="18"/>
                <w:szCs w:val="18"/>
              </w:rPr>
            </w:pPr>
            <w:r>
              <w:rPr>
                <w:sz w:val="18"/>
                <w:szCs w:val="18"/>
              </w:rPr>
              <w:t xml:space="preserve">ZWL BE-NBS* </w:t>
            </w:r>
            <w:r w:rsidR="008F5343">
              <w:rPr>
                <w:sz w:val="18"/>
                <w:szCs w:val="18"/>
              </w:rPr>
              <w:t xml:space="preserve">zum Öffnen </w:t>
            </w:r>
            <w:r w:rsidR="007B783E">
              <w:rPr>
                <w:sz w:val="18"/>
                <w:szCs w:val="18"/>
              </w:rPr>
              <w:t>auswählen</w:t>
            </w:r>
          </w:p>
        </w:tc>
        <w:tc>
          <w:tcPr>
            <w:tcW w:w="2948" w:type="dxa"/>
          </w:tcPr>
          <w:p w:rsidR="009D211E" w:rsidRDefault="00DB27EC" w:rsidP="00DB27EC">
            <w:pPr>
              <w:pStyle w:val="Textkrper"/>
              <w:jc w:val="left"/>
              <w:rPr>
                <w:sz w:val="18"/>
                <w:szCs w:val="18"/>
              </w:rPr>
            </w:pPr>
            <w:r>
              <w:rPr>
                <w:sz w:val="18"/>
                <w:szCs w:val="18"/>
              </w:rPr>
              <w:t>ZWL öffnet sich</w:t>
            </w:r>
            <w:r>
              <w:rPr>
                <w:sz w:val="18"/>
                <w:szCs w:val="18"/>
              </w:rPr>
              <w:br/>
              <w:t>Alle Züge werden angezeigt</w:t>
            </w:r>
          </w:p>
        </w:tc>
        <w:tc>
          <w:tcPr>
            <w:tcW w:w="2810" w:type="dxa"/>
          </w:tcPr>
          <w:p w:rsidR="009D211E" w:rsidRDefault="00DB27EC" w:rsidP="009D211E">
            <w:pPr>
              <w:pStyle w:val="Textkrper"/>
              <w:jc w:val="left"/>
              <w:rPr>
                <w:sz w:val="18"/>
                <w:szCs w:val="18"/>
              </w:rPr>
            </w:pPr>
            <w:r>
              <w:rPr>
                <w:sz w:val="18"/>
                <w:szCs w:val="18"/>
              </w:rPr>
              <w:t>ZWL geöffnet</w:t>
            </w:r>
            <w:r>
              <w:rPr>
                <w:sz w:val="18"/>
                <w:szCs w:val="18"/>
              </w:rPr>
              <w:br/>
              <w:t>Die Züge werden a</w:t>
            </w:r>
            <w:r w:rsidR="00C20285">
              <w:rPr>
                <w:sz w:val="18"/>
                <w:szCs w:val="18"/>
              </w:rPr>
              <w:t>n</w:t>
            </w:r>
            <w:r>
              <w:rPr>
                <w:sz w:val="18"/>
                <w:szCs w:val="18"/>
              </w:rPr>
              <w:t>gezeigt</w:t>
            </w:r>
          </w:p>
        </w:tc>
      </w:tr>
      <w:tr w:rsidR="00C20285" w:rsidRPr="003C6B48" w:rsidTr="00FE29D0">
        <w:trPr>
          <w:trHeight w:val="197"/>
        </w:trPr>
        <w:tc>
          <w:tcPr>
            <w:tcW w:w="1884" w:type="dxa"/>
          </w:tcPr>
          <w:p w:rsidR="00C20285" w:rsidRDefault="00C20285" w:rsidP="009D211E">
            <w:pPr>
              <w:pStyle w:val="Textkrper"/>
              <w:jc w:val="left"/>
              <w:rPr>
                <w:sz w:val="18"/>
                <w:szCs w:val="18"/>
              </w:rPr>
            </w:pPr>
            <w:r>
              <w:rPr>
                <w:sz w:val="18"/>
                <w:szCs w:val="18"/>
              </w:rPr>
              <w:t>4</w:t>
            </w:r>
          </w:p>
        </w:tc>
        <w:tc>
          <w:tcPr>
            <w:tcW w:w="1939" w:type="dxa"/>
          </w:tcPr>
          <w:p w:rsidR="00C20285" w:rsidRDefault="002D2A7C" w:rsidP="009D211E">
            <w:pPr>
              <w:pStyle w:val="Textkrper"/>
              <w:jc w:val="left"/>
              <w:rPr>
                <w:sz w:val="18"/>
                <w:szCs w:val="18"/>
              </w:rPr>
            </w:pPr>
            <w:r>
              <w:rPr>
                <w:sz w:val="18"/>
                <w:szCs w:val="18"/>
              </w:rPr>
              <w:t>ZWL Verhalten prüfen</w:t>
            </w:r>
          </w:p>
        </w:tc>
        <w:tc>
          <w:tcPr>
            <w:tcW w:w="2948" w:type="dxa"/>
          </w:tcPr>
          <w:p w:rsidR="00C20285" w:rsidRDefault="00C20285" w:rsidP="00DB27EC">
            <w:pPr>
              <w:pStyle w:val="Textkrper"/>
              <w:jc w:val="left"/>
              <w:rPr>
                <w:sz w:val="18"/>
                <w:szCs w:val="18"/>
              </w:rPr>
            </w:pPr>
            <w:r>
              <w:rPr>
                <w:sz w:val="18"/>
                <w:szCs w:val="18"/>
              </w:rPr>
              <w:t>Die Ist-Linie verschiebt sich mit der Zeit nach unten</w:t>
            </w:r>
            <w:r>
              <w:rPr>
                <w:sz w:val="18"/>
                <w:szCs w:val="18"/>
              </w:rPr>
              <w:br/>
              <w:t>Die Züge bewegen sich</w:t>
            </w:r>
          </w:p>
        </w:tc>
        <w:tc>
          <w:tcPr>
            <w:tcW w:w="2810" w:type="dxa"/>
          </w:tcPr>
          <w:p w:rsidR="00C20285" w:rsidRDefault="00C20285" w:rsidP="009D211E">
            <w:pPr>
              <w:pStyle w:val="Textkrper"/>
              <w:jc w:val="left"/>
              <w:rPr>
                <w:sz w:val="18"/>
                <w:szCs w:val="18"/>
              </w:rPr>
            </w:pPr>
            <w:r>
              <w:rPr>
                <w:sz w:val="18"/>
                <w:szCs w:val="18"/>
              </w:rPr>
              <w:t>Ist-Linie verschiebt sich</w:t>
            </w:r>
            <w:r>
              <w:rPr>
                <w:sz w:val="18"/>
                <w:szCs w:val="18"/>
              </w:rPr>
              <w:br/>
            </w:r>
            <w:r>
              <w:rPr>
                <w:sz w:val="18"/>
                <w:szCs w:val="18"/>
              </w:rPr>
              <w:br/>
              <w:t>Die Züge bewegen sich</w:t>
            </w:r>
          </w:p>
        </w:tc>
      </w:tr>
      <w:tr w:rsidR="00252876" w:rsidRPr="003C6B48" w:rsidTr="00FE29D0">
        <w:trPr>
          <w:trHeight w:val="197"/>
        </w:trPr>
        <w:tc>
          <w:tcPr>
            <w:tcW w:w="1884" w:type="dxa"/>
          </w:tcPr>
          <w:p w:rsidR="00252876" w:rsidRDefault="00252876" w:rsidP="009D211E">
            <w:pPr>
              <w:pStyle w:val="Textkrper"/>
              <w:jc w:val="left"/>
              <w:rPr>
                <w:sz w:val="18"/>
                <w:szCs w:val="18"/>
              </w:rPr>
            </w:pPr>
            <w:r>
              <w:rPr>
                <w:sz w:val="18"/>
                <w:szCs w:val="18"/>
              </w:rPr>
              <w:t>5</w:t>
            </w:r>
          </w:p>
        </w:tc>
        <w:tc>
          <w:tcPr>
            <w:tcW w:w="1939" w:type="dxa"/>
          </w:tcPr>
          <w:p w:rsidR="00252876" w:rsidRDefault="00252876" w:rsidP="002155D0">
            <w:pPr>
              <w:pStyle w:val="Textkrper"/>
              <w:jc w:val="left"/>
              <w:rPr>
                <w:sz w:val="18"/>
                <w:szCs w:val="18"/>
              </w:rPr>
            </w:pPr>
            <w:r>
              <w:rPr>
                <w:sz w:val="18"/>
                <w:szCs w:val="18"/>
              </w:rPr>
              <w:t>Zug selektieren und mittels CTRL+7 Shortcut Zugfahrteditor öffnen</w:t>
            </w:r>
          </w:p>
        </w:tc>
        <w:tc>
          <w:tcPr>
            <w:tcW w:w="2948" w:type="dxa"/>
          </w:tcPr>
          <w:p w:rsidR="00252876" w:rsidRDefault="00252876" w:rsidP="00252876">
            <w:pPr>
              <w:pStyle w:val="Textkrper"/>
              <w:jc w:val="left"/>
              <w:rPr>
                <w:sz w:val="18"/>
                <w:szCs w:val="18"/>
              </w:rPr>
            </w:pPr>
            <w:r>
              <w:rPr>
                <w:sz w:val="18"/>
                <w:szCs w:val="18"/>
              </w:rPr>
              <w:t>Farbe der Zuglinie ändert sich</w:t>
            </w:r>
            <w:r>
              <w:rPr>
                <w:sz w:val="18"/>
                <w:szCs w:val="18"/>
              </w:rPr>
              <w:br/>
              <w:t>Zugfahrteditor wird geöffnet</w:t>
            </w:r>
            <w:r w:rsidR="00287A67">
              <w:rPr>
                <w:sz w:val="18"/>
                <w:szCs w:val="18"/>
              </w:rPr>
              <w:br/>
              <w:t>Der richtige Zug wird im Editor angezeigt</w:t>
            </w:r>
          </w:p>
        </w:tc>
        <w:tc>
          <w:tcPr>
            <w:tcW w:w="2810" w:type="dxa"/>
          </w:tcPr>
          <w:p w:rsidR="00252876" w:rsidRDefault="00252876" w:rsidP="00287A67">
            <w:pPr>
              <w:pStyle w:val="Textkrper"/>
              <w:jc w:val="left"/>
              <w:rPr>
                <w:sz w:val="18"/>
                <w:szCs w:val="18"/>
              </w:rPr>
            </w:pPr>
            <w:r>
              <w:rPr>
                <w:sz w:val="18"/>
                <w:szCs w:val="18"/>
              </w:rPr>
              <w:t>Farbe der Zuglinie geändert</w:t>
            </w:r>
            <w:r>
              <w:rPr>
                <w:sz w:val="18"/>
                <w:szCs w:val="18"/>
              </w:rPr>
              <w:br/>
              <w:t>Zugfahrteditor geöffnet</w:t>
            </w:r>
            <w:r w:rsidR="00287A67">
              <w:rPr>
                <w:sz w:val="18"/>
                <w:szCs w:val="18"/>
              </w:rPr>
              <w:br/>
              <w:t>Richtiger Zug wird im Editor angezeigt</w:t>
            </w:r>
          </w:p>
        </w:tc>
      </w:tr>
      <w:tr w:rsidR="0077078B" w:rsidRPr="00624EA9" w:rsidTr="00B80AE1">
        <w:tc>
          <w:tcPr>
            <w:tcW w:w="1884" w:type="dxa"/>
            <w:shd w:val="pct20" w:color="auto" w:fill="auto"/>
          </w:tcPr>
          <w:p w:rsidR="0077078B" w:rsidRDefault="0077078B" w:rsidP="00D9323D">
            <w:pPr>
              <w:pStyle w:val="Textkrper"/>
              <w:jc w:val="left"/>
              <w:rPr>
                <w:b/>
              </w:rPr>
            </w:pPr>
            <w:r>
              <w:rPr>
                <w:b/>
              </w:rPr>
              <w:t>Testergebnis</w:t>
            </w:r>
          </w:p>
        </w:tc>
        <w:tc>
          <w:tcPr>
            <w:tcW w:w="7697" w:type="dxa"/>
            <w:gridSpan w:val="3"/>
            <w:shd w:val="clear" w:color="auto" w:fill="92D050"/>
          </w:tcPr>
          <w:p w:rsidR="0077078B" w:rsidRPr="00C20285" w:rsidRDefault="0077078B" w:rsidP="00D9323D">
            <w:pPr>
              <w:pStyle w:val="Textkrper"/>
              <w:jc w:val="left"/>
              <w:rPr>
                <w:sz w:val="18"/>
                <w:szCs w:val="18"/>
              </w:rPr>
            </w:pPr>
            <w:r>
              <w:rPr>
                <w:sz w:val="18"/>
                <w:szCs w:val="18"/>
              </w:rPr>
              <w:t>OK</w:t>
            </w:r>
          </w:p>
        </w:tc>
      </w:tr>
    </w:tbl>
    <w:p w:rsidR="005165AA" w:rsidRDefault="005165AA" w:rsidP="005165AA">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6540D5" w:rsidRPr="00624EA9" w:rsidTr="00D9323D">
        <w:tc>
          <w:tcPr>
            <w:tcW w:w="1884" w:type="dxa"/>
            <w:shd w:val="pct20" w:color="auto" w:fill="auto"/>
          </w:tcPr>
          <w:p w:rsidR="006540D5" w:rsidRDefault="006540D5" w:rsidP="00D9323D">
            <w:pPr>
              <w:pStyle w:val="Textkrper"/>
              <w:jc w:val="left"/>
              <w:rPr>
                <w:b/>
              </w:rPr>
            </w:pPr>
            <w:r>
              <w:rPr>
                <w:b/>
              </w:rPr>
              <w:t>Bezeichnung</w:t>
            </w:r>
          </w:p>
        </w:tc>
        <w:tc>
          <w:tcPr>
            <w:tcW w:w="7697" w:type="dxa"/>
            <w:gridSpan w:val="3"/>
            <w:shd w:val="clear" w:color="auto" w:fill="FFFFFF" w:themeFill="background1"/>
          </w:tcPr>
          <w:p w:rsidR="006540D5" w:rsidRPr="00C20285" w:rsidRDefault="006540D5" w:rsidP="00D9323D">
            <w:pPr>
              <w:pStyle w:val="Textkrper"/>
              <w:jc w:val="left"/>
              <w:rPr>
                <w:sz w:val="18"/>
                <w:szCs w:val="18"/>
              </w:rPr>
            </w:pPr>
            <w:r w:rsidRPr="00C20285">
              <w:rPr>
                <w:sz w:val="18"/>
                <w:szCs w:val="18"/>
              </w:rPr>
              <w:t>Testfa</w:t>
            </w:r>
            <w:r>
              <w:rPr>
                <w:sz w:val="18"/>
                <w:szCs w:val="18"/>
              </w:rPr>
              <w:t>ll A1_2</w:t>
            </w:r>
          </w:p>
        </w:tc>
      </w:tr>
      <w:tr w:rsidR="006540D5" w:rsidRPr="00624EA9" w:rsidTr="00D9323D">
        <w:tc>
          <w:tcPr>
            <w:tcW w:w="1884" w:type="dxa"/>
            <w:shd w:val="pct20" w:color="auto" w:fill="auto"/>
          </w:tcPr>
          <w:p w:rsidR="006540D5" w:rsidRDefault="006540D5" w:rsidP="00D9323D">
            <w:pPr>
              <w:pStyle w:val="Textkrper"/>
              <w:jc w:val="left"/>
              <w:rPr>
                <w:b/>
              </w:rPr>
            </w:pPr>
            <w:r>
              <w:rPr>
                <w:b/>
              </w:rPr>
              <w:t>Beschreibung</w:t>
            </w:r>
          </w:p>
        </w:tc>
        <w:tc>
          <w:tcPr>
            <w:tcW w:w="7697" w:type="dxa"/>
            <w:gridSpan w:val="3"/>
            <w:shd w:val="clear" w:color="auto" w:fill="FFFFFF" w:themeFill="background1"/>
          </w:tcPr>
          <w:p w:rsidR="006540D5" w:rsidRPr="00C20285" w:rsidRDefault="00E11254" w:rsidP="00D9323D">
            <w:pPr>
              <w:pStyle w:val="Textkrper"/>
              <w:jc w:val="left"/>
              <w:rPr>
                <w:sz w:val="18"/>
                <w:szCs w:val="18"/>
              </w:rPr>
            </w:pPr>
            <w:r>
              <w:rPr>
                <w:sz w:val="18"/>
                <w:szCs w:val="18"/>
              </w:rPr>
              <w:t>Bahnhofinfo öffnen</w:t>
            </w:r>
            <w:r w:rsidR="00161C89">
              <w:rPr>
                <w:sz w:val="18"/>
                <w:szCs w:val="18"/>
              </w:rPr>
              <w:t xml:space="preserve"> und Funktionalität prüfen</w:t>
            </w:r>
          </w:p>
        </w:tc>
      </w:tr>
      <w:tr w:rsidR="006540D5" w:rsidRPr="00624EA9" w:rsidTr="00D9323D">
        <w:tc>
          <w:tcPr>
            <w:tcW w:w="1884" w:type="dxa"/>
            <w:shd w:val="pct20" w:color="auto" w:fill="auto"/>
          </w:tcPr>
          <w:p w:rsidR="006540D5" w:rsidRDefault="006540D5" w:rsidP="00D9323D">
            <w:pPr>
              <w:pStyle w:val="Textkrper"/>
              <w:jc w:val="left"/>
              <w:rPr>
                <w:b/>
              </w:rPr>
            </w:pPr>
            <w:r>
              <w:rPr>
                <w:b/>
              </w:rPr>
              <w:t>Voraussetzungen</w:t>
            </w:r>
          </w:p>
        </w:tc>
        <w:tc>
          <w:tcPr>
            <w:tcW w:w="7697" w:type="dxa"/>
            <w:gridSpan w:val="3"/>
            <w:shd w:val="clear" w:color="auto" w:fill="FFFFFF" w:themeFill="background1"/>
          </w:tcPr>
          <w:p w:rsidR="006540D5" w:rsidRPr="00C20285" w:rsidRDefault="006540D5" w:rsidP="00E11254">
            <w:pPr>
              <w:pStyle w:val="Textkrper"/>
              <w:jc w:val="left"/>
              <w:rPr>
                <w:sz w:val="18"/>
                <w:szCs w:val="18"/>
              </w:rPr>
            </w:pPr>
            <w:r>
              <w:rPr>
                <w:sz w:val="18"/>
                <w:szCs w:val="18"/>
              </w:rPr>
              <w:t xml:space="preserve">Applikation ist gestartet, </w:t>
            </w:r>
            <w:r w:rsidR="00E11254">
              <w:rPr>
                <w:sz w:val="18"/>
                <w:szCs w:val="18"/>
              </w:rPr>
              <w:t xml:space="preserve">entsprechend berechtigter </w:t>
            </w:r>
            <w:r>
              <w:rPr>
                <w:sz w:val="18"/>
                <w:szCs w:val="18"/>
              </w:rPr>
              <w:t>Benutzer ist eingeloggt</w:t>
            </w:r>
          </w:p>
        </w:tc>
      </w:tr>
      <w:tr w:rsidR="006540D5" w:rsidRPr="00624EA9" w:rsidTr="00D9323D">
        <w:tc>
          <w:tcPr>
            <w:tcW w:w="1884" w:type="dxa"/>
            <w:shd w:val="pct20" w:color="auto" w:fill="auto"/>
          </w:tcPr>
          <w:p w:rsidR="006540D5" w:rsidRDefault="006540D5" w:rsidP="00D9323D">
            <w:pPr>
              <w:pStyle w:val="Textkrper"/>
              <w:jc w:val="left"/>
              <w:rPr>
                <w:b/>
              </w:rPr>
            </w:pPr>
            <w:r>
              <w:rPr>
                <w:b/>
              </w:rPr>
              <w:t>Fokus</w:t>
            </w:r>
          </w:p>
        </w:tc>
        <w:tc>
          <w:tcPr>
            <w:tcW w:w="7697" w:type="dxa"/>
            <w:gridSpan w:val="3"/>
            <w:shd w:val="clear" w:color="auto" w:fill="FFFFFF" w:themeFill="background1"/>
          </w:tcPr>
          <w:p w:rsidR="006540D5" w:rsidRPr="00C20285" w:rsidRDefault="006540D5" w:rsidP="00D9323D">
            <w:pPr>
              <w:pStyle w:val="Textkrper"/>
              <w:jc w:val="left"/>
              <w:rPr>
                <w:sz w:val="18"/>
                <w:szCs w:val="18"/>
              </w:rPr>
            </w:pPr>
            <w:r w:rsidRPr="00C20285">
              <w:rPr>
                <w:sz w:val="18"/>
                <w:szCs w:val="18"/>
              </w:rPr>
              <w:t>Funktionalität</w:t>
            </w:r>
          </w:p>
        </w:tc>
      </w:tr>
      <w:tr w:rsidR="006540D5" w:rsidRPr="00624EA9" w:rsidTr="00D9323D">
        <w:tc>
          <w:tcPr>
            <w:tcW w:w="1884" w:type="dxa"/>
            <w:shd w:val="pct20" w:color="auto" w:fill="auto"/>
          </w:tcPr>
          <w:p w:rsidR="006540D5" w:rsidRDefault="006540D5" w:rsidP="00D9323D">
            <w:pPr>
              <w:pStyle w:val="Textkrper"/>
              <w:jc w:val="left"/>
              <w:rPr>
                <w:b/>
              </w:rPr>
            </w:pPr>
            <w:r>
              <w:rPr>
                <w:b/>
              </w:rPr>
              <w:t>Test-Datum</w:t>
            </w:r>
          </w:p>
        </w:tc>
        <w:tc>
          <w:tcPr>
            <w:tcW w:w="7697" w:type="dxa"/>
            <w:gridSpan w:val="3"/>
            <w:shd w:val="clear" w:color="auto" w:fill="FFFFFF" w:themeFill="background1"/>
          </w:tcPr>
          <w:p w:rsidR="006540D5" w:rsidRPr="00C20285" w:rsidRDefault="006540D5" w:rsidP="00D9323D">
            <w:pPr>
              <w:pStyle w:val="Textkrper"/>
              <w:jc w:val="left"/>
              <w:rPr>
                <w:sz w:val="18"/>
                <w:szCs w:val="18"/>
              </w:rPr>
            </w:pPr>
            <w:r>
              <w:rPr>
                <w:sz w:val="18"/>
                <w:szCs w:val="18"/>
              </w:rPr>
              <w:t>18</w:t>
            </w:r>
            <w:r w:rsidRPr="00C20285">
              <w:rPr>
                <w:sz w:val="18"/>
                <w:szCs w:val="18"/>
              </w:rPr>
              <w:t>.06.2013</w:t>
            </w:r>
          </w:p>
        </w:tc>
      </w:tr>
      <w:tr w:rsidR="006540D5" w:rsidRPr="00624EA9" w:rsidTr="00D9323D">
        <w:tc>
          <w:tcPr>
            <w:tcW w:w="1884" w:type="dxa"/>
            <w:shd w:val="pct20" w:color="auto" w:fill="auto"/>
          </w:tcPr>
          <w:p w:rsidR="006540D5" w:rsidRDefault="006540D5" w:rsidP="00D9323D">
            <w:pPr>
              <w:pStyle w:val="Textkrper"/>
              <w:jc w:val="left"/>
              <w:rPr>
                <w:b/>
              </w:rPr>
            </w:pPr>
            <w:r>
              <w:rPr>
                <w:b/>
              </w:rPr>
              <w:t>Schritt</w:t>
            </w:r>
          </w:p>
        </w:tc>
        <w:tc>
          <w:tcPr>
            <w:tcW w:w="1939" w:type="dxa"/>
            <w:shd w:val="pct20" w:color="auto" w:fill="auto"/>
          </w:tcPr>
          <w:p w:rsidR="006540D5" w:rsidRDefault="006540D5" w:rsidP="00D9323D">
            <w:pPr>
              <w:pStyle w:val="Textkrper"/>
              <w:jc w:val="left"/>
              <w:rPr>
                <w:b/>
              </w:rPr>
            </w:pPr>
            <w:r>
              <w:rPr>
                <w:b/>
              </w:rPr>
              <w:t>Bezeichnung</w:t>
            </w:r>
          </w:p>
        </w:tc>
        <w:tc>
          <w:tcPr>
            <w:tcW w:w="2948" w:type="dxa"/>
            <w:shd w:val="pct20" w:color="auto" w:fill="auto"/>
          </w:tcPr>
          <w:p w:rsidR="006540D5" w:rsidRPr="00624EA9" w:rsidRDefault="006540D5" w:rsidP="00D9323D">
            <w:pPr>
              <w:pStyle w:val="Textkrper"/>
              <w:jc w:val="left"/>
              <w:rPr>
                <w:b/>
              </w:rPr>
            </w:pPr>
            <w:r>
              <w:rPr>
                <w:b/>
              </w:rPr>
              <w:t>Erwartetes Ergebnis</w:t>
            </w:r>
          </w:p>
        </w:tc>
        <w:tc>
          <w:tcPr>
            <w:tcW w:w="2810" w:type="dxa"/>
            <w:shd w:val="pct20" w:color="auto" w:fill="auto"/>
          </w:tcPr>
          <w:p w:rsidR="006540D5" w:rsidRDefault="006540D5" w:rsidP="00D9323D">
            <w:pPr>
              <w:pStyle w:val="Textkrper"/>
              <w:jc w:val="left"/>
              <w:rPr>
                <w:b/>
              </w:rPr>
            </w:pPr>
            <w:r w:rsidRPr="005165AA">
              <w:rPr>
                <w:b/>
              </w:rPr>
              <w:t>Testergebnis</w:t>
            </w:r>
          </w:p>
        </w:tc>
      </w:tr>
      <w:tr w:rsidR="006540D5" w:rsidRPr="003C6B48" w:rsidTr="00D9323D">
        <w:trPr>
          <w:trHeight w:val="197"/>
        </w:trPr>
        <w:tc>
          <w:tcPr>
            <w:tcW w:w="1884" w:type="dxa"/>
          </w:tcPr>
          <w:p w:rsidR="006540D5" w:rsidRDefault="006540D5" w:rsidP="00D9323D">
            <w:pPr>
              <w:pStyle w:val="Textkrper"/>
              <w:jc w:val="left"/>
              <w:rPr>
                <w:sz w:val="18"/>
                <w:szCs w:val="18"/>
              </w:rPr>
            </w:pPr>
            <w:r>
              <w:rPr>
                <w:sz w:val="18"/>
                <w:szCs w:val="18"/>
              </w:rPr>
              <w:t>1</w:t>
            </w:r>
          </w:p>
        </w:tc>
        <w:tc>
          <w:tcPr>
            <w:tcW w:w="1939" w:type="dxa"/>
          </w:tcPr>
          <w:p w:rsidR="006540D5" w:rsidRPr="007317D7" w:rsidRDefault="00161C89" w:rsidP="00D9323D">
            <w:pPr>
              <w:pStyle w:val="Textkrper"/>
              <w:jc w:val="left"/>
              <w:rPr>
                <w:sz w:val="18"/>
                <w:szCs w:val="18"/>
              </w:rPr>
            </w:pPr>
            <w:r>
              <w:rPr>
                <w:sz w:val="18"/>
                <w:szCs w:val="18"/>
              </w:rPr>
              <w:t>Bahnhofinfo öffnen</w:t>
            </w:r>
            <w:r w:rsidR="002155D0">
              <w:rPr>
                <w:sz w:val="18"/>
                <w:szCs w:val="18"/>
              </w:rPr>
              <w:t xml:space="preserve"> mittels CTRL+5</w:t>
            </w:r>
          </w:p>
        </w:tc>
        <w:tc>
          <w:tcPr>
            <w:tcW w:w="2948" w:type="dxa"/>
          </w:tcPr>
          <w:p w:rsidR="006540D5" w:rsidRPr="007317D7" w:rsidRDefault="002155D0" w:rsidP="002155D0">
            <w:pPr>
              <w:pStyle w:val="Textkrper"/>
              <w:jc w:val="left"/>
              <w:rPr>
                <w:sz w:val="18"/>
                <w:szCs w:val="18"/>
              </w:rPr>
            </w:pPr>
            <w:r>
              <w:rPr>
                <w:sz w:val="18"/>
                <w:szCs w:val="18"/>
              </w:rPr>
              <w:t>Bahnhofinfo Dialog öffnet sich</w:t>
            </w:r>
            <w:r>
              <w:rPr>
                <w:sz w:val="18"/>
                <w:szCs w:val="18"/>
              </w:rPr>
              <w:br/>
              <w:t>Bahnhofinfo ist selektiert</w:t>
            </w:r>
            <w:r>
              <w:rPr>
                <w:sz w:val="18"/>
                <w:szCs w:val="18"/>
              </w:rPr>
              <w:br/>
              <w:t>Auswahl Betriebspunkte möglich</w:t>
            </w:r>
          </w:p>
        </w:tc>
        <w:tc>
          <w:tcPr>
            <w:tcW w:w="2810" w:type="dxa"/>
          </w:tcPr>
          <w:p w:rsidR="006540D5" w:rsidRDefault="002155D0" w:rsidP="002155D0">
            <w:pPr>
              <w:pStyle w:val="Textkrper"/>
              <w:jc w:val="left"/>
              <w:rPr>
                <w:sz w:val="18"/>
                <w:szCs w:val="18"/>
              </w:rPr>
            </w:pPr>
            <w:r>
              <w:rPr>
                <w:sz w:val="18"/>
                <w:szCs w:val="18"/>
              </w:rPr>
              <w:t>Bahnhofinfo Dialog geöffnet</w:t>
            </w:r>
            <w:r>
              <w:rPr>
                <w:sz w:val="18"/>
                <w:szCs w:val="18"/>
              </w:rPr>
              <w:br/>
              <w:t>Bahnhofinfo selektiert</w:t>
            </w:r>
            <w:r>
              <w:rPr>
                <w:sz w:val="18"/>
                <w:szCs w:val="18"/>
              </w:rPr>
              <w:br/>
              <w:t>Auswahl BPs möglich</w:t>
            </w:r>
          </w:p>
        </w:tc>
      </w:tr>
      <w:tr w:rsidR="006540D5" w:rsidRPr="003C6B48" w:rsidTr="00D9323D">
        <w:trPr>
          <w:trHeight w:val="197"/>
        </w:trPr>
        <w:tc>
          <w:tcPr>
            <w:tcW w:w="1884" w:type="dxa"/>
          </w:tcPr>
          <w:p w:rsidR="006540D5" w:rsidRDefault="006540D5" w:rsidP="00D9323D">
            <w:pPr>
              <w:pStyle w:val="Textkrper"/>
              <w:jc w:val="left"/>
              <w:rPr>
                <w:sz w:val="18"/>
                <w:szCs w:val="18"/>
              </w:rPr>
            </w:pPr>
            <w:r>
              <w:rPr>
                <w:sz w:val="18"/>
                <w:szCs w:val="18"/>
              </w:rPr>
              <w:t>2</w:t>
            </w:r>
          </w:p>
        </w:tc>
        <w:tc>
          <w:tcPr>
            <w:tcW w:w="1939" w:type="dxa"/>
          </w:tcPr>
          <w:p w:rsidR="006540D5" w:rsidRDefault="00BF52D1" w:rsidP="00D9323D">
            <w:pPr>
              <w:pStyle w:val="Textkrper"/>
              <w:jc w:val="left"/>
              <w:rPr>
                <w:sz w:val="18"/>
                <w:szCs w:val="18"/>
              </w:rPr>
            </w:pPr>
            <w:r>
              <w:rPr>
                <w:sz w:val="18"/>
                <w:szCs w:val="18"/>
              </w:rPr>
              <w:t>Eingabe BN</w:t>
            </w:r>
          </w:p>
        </w:tc>
        <w:tc>
          <w:tcPr>
            <w:tcW w:w="2948" w:type="dxa"/>
          </w:tcPr>
          <w:p w:rsidR="006540D5" w:rsidRDefault="00BF52D1" w:rsidP="00BF52D1">
            <w:pPr>
              <w:pStyle w:val="Textkrper"/>
              <w:jc w:val="left"/>
              <w:rPr>
                <w:sz w:val="18"/>
                <w:szCs w:val="18"/>
              </w:rPr>
            </w:pPr>
            <w:r>
              <w:rPr>
                <w:sz w:val="18"/>
                <w:szCs w:val="18"/>
              </w:rPr>
              <w:t>Die Möglichkeiten zur Auswahl beschränken sich auf Bern</w:t>
            </w:r>
          </w:p>
        </w:tc>
        <w:tc>
          <w:tcPr>
            <w:tcW w:w="2810" w:type="dxa"/>
          </w:tcPr>
          <w:p w:rsidR="006540D5" w:rsidRDefault="00BF52D1" w:rsidP="00D9323D">
            <w:pPr>
              <w:pStyle w:val="Textkrper"/>
              <w:jc w:val="left"/>
              <w:rPr>
                <w:sz w:val="18"/>
                <w:szCs w:val="18"/>
              </w:rPr>
            </w:pPr>
            <w:r>
              <w:rPr>
                <w:sz w:val="18"/>
                <w:szCs w:val="18"/>
              </w:rPr>
              <w:t>Nur noch Bern zur Auswahl</w:t>
            </w:r>
          </w:p>
        </w:tc>
      </w:tr>
      <w:tr w:rsidR="006540D5" w:rsidRPr="003C6B48" w:rsidTr="00D9323D">
        <w:trPr>
          <w:trHeight w:val="197"/>
        </w:trPr>
        <w:tc>
          <w:tcPr>
            <w:tcW w:w="1884" w:type="dxa"/>
          </w:tcPr>
          <w:p w:rsidR="006540D5" w:rsidRDefault="006540D5" w:rsidP="00D9323D">
            <w:pPr>
              <w:pStyle w:val="Textkrper"/>
              <w:jc w:val="left"/>
              <w:rPr>
                <w:sz w:val="18"/>
                <w:szCs w:val="18"/>
              </w:rPr>
            </w:pPr>
            <w:r>
              <w:rPr>
                <w:sz w:val="18"/>
                <w:szCs w:val="18"/>
              </w:rPr>
              <w:t>3</w:t>
            </w:r>
          </w:p>
        </w:tc>
        <w:tc>
          <w:tcPr>
            <w:tcW w:w="1939" w:type="dxa"/>
          </w:tcPr>
          <w:p w:rsidR="006540D5" w:rsidRDefault="00DB2CBE" w:rsidP="00D9323D">
            <w:pPr>
              <w:pStyle w:val="Textkrper"/>
              <w:jc w:val="left"/>
              <w:rPr>
                <w:sz w:val="18"/>
                <w:szCs w:val="18"/>
              </w:rPr>
            </w:pPr>
            <w:r>
              <w:rPr>
                <w:sz w:val="18"/>
                <w:szCs w:val="18"/>
              </w:rPr>
              <w:t>Enter Taste drücken</w:t>
            </w:r>
          </w:p>
        </w:tc>
        <w:tc>
          <w:tcPr>
            <w:tcW w:w="2948" w:type="dxa"/>
          </w:tcPr>
          <w:p w:rsidR="006540D5" w:rsidRDefault="00DB2CBE" w:rsidP="00D9323D">
            <w:pPr>
              <w:pStyle w:val="Textkrper"/>
              <w:jc w:val="left"/>
              <w:rPr>
                <w:sz w:val="18"/>
                <w:szCs w:val="18"/>
              </w:rPr>
            </w:pPr>
            <w:r>
              <w:rPr>
                <w:sz w:val="18"/>
                <w:szCs w:val="18"/>
              </w:rPr>
              <w:t>Bahnhofinfo Bern öffnet sich</w:t>
            </w:r>
            <w:r>
              <w:rPr>
                <w:sz w:val="18"/>
                <w:szCs w:val="18"/>
              </w:rPr>
              <w:br/>
              <w:t>Bahnhof Bern wird angezeigt</w:t>
            </w:r>
          </w:p>
        </w:tc>
        <w:tc>
          <w:tcPr>
            <w:tcW w:w="2810" w:type="dxa"/>
          </w:tcPr>
          <w:p w:rsidR="006540D5" w:rsidRDefault="00DB2CBE" w:rsidP="00DB2CBE">
            <w:pPr>
              <w:pStyle w:val="Textkrper"/>
              <w:jc w:val="left"/>
              <w:rPr>
                <w:sz w:val="18"/>
                <w:szCs w:val="18"/>
              </w:rPr>
            </w:pPr>
            <w:r>
              <w:rPr>
                <w:sz w:val="18"/>
                <w:szCs w:val="18"/>
              </w:rPr>
              <w:t>Bahnhofinfo Bern geöffnet</w:t>
            </w:r>
            <w:r>
              <w:rPr>
                <w:sz w:val="18"/>
                <w:szCs w:val="18"/>
              </w:rPr>
              <w:br/>
              <w:t>Bahnhof Bern wird angezeigt</w:t>
            </w:r>
          </w:p>
        </w:tc>
      </w:tr>
      <w:tr w:rsidR="006540D5" w:rsidRPr="003C6B48" w:rsidTr="00D9323D">
        <w:trPr>
          <w:trHeight w:val="197"/>
        </w:trPr>
        <w:tc>
          <w:tcPr>
            <w:tcW w:w="1884" w:type="dxa"/>
          </w:tcPr>
          <w:p w:rsidR="006540D5" w:rsidRDefault="006540D5" w:rsidP="00D9323D">
            <w:pPr>
              <w:pStyle w:val="Textkrper"/>
              <w:jc w:val="left"/>
              <w:rPr>
                <w:sz w:val="18"/>
                <w:szCs w:val="18"/>
              </w:rPr>
            </w:pPr>
            <w:r>
              <w:rPr>
                <w:sz w:val="18"/>
                <w:szCs w:val="18"/>
              </w:rPr>
              <w:t>4</w:t>
            </w:r>
          </w:p>
        </w:tc>
        <w:tc>
          <w:tcPr>
            <w:tcW w:w="1939" w:type="dxa"/>
          </w:tcPr>
          <w:p w:rsidR="006540D5" w:rsidRDefault="005970EB" w:rsidP="00D9323D">
            <w:pPr>
              <w:pStyle w:val="Textkrper"/>
              <w:jc w:val="left"/>
              <w:rPr>
                <w:sz w:val="18"/>
                <w:szCs w:val="18"/>
              </w:rPr>
            </w:pPr>
            <w:r>
              <w:rPr>
                <w:sz w:val="18"/>
                <w:szCs w:val="18"/>
              </w:rPr>
              <w:t>Gleis auswählen und Tooltip prüfen</w:t>
            </w:r>
          </w:p>
        </w:tc>
        <w:tc>
          <w:tcPr>
            <w:tcW w:w="2948" w:type="dxa"/>
          </w:tcPr>
          <w:p w:rsidR="006540D5" w:rsidRDefault="005970EB" w:rsidP="00D9323D">
            <w:pPr>
              <w:pStyle w:val="Textkrper"/>
              <w:jc w:val="left"/>
              <w:rPr>
                <w:sz w:val="18"/>
                <w:szCs w:val="18"/>
              </w:rPr>
            </w:pPr>
            <w:r>
              <w:rPr>
                <w:sz w:val="18"/>
                <w:szCs w:val="18"/>
              </w:rPr>
              <w:t>Tooltip erscheint</w:t>
            </w:r>
          </w:p>
        </w:tc>
        <w:tc>
          <w:tcPr>
            <w:tcW w:w="2810" w:type="dxa"/>
          </w:tcPr>
          <w:p w:rsidR="006540D5" w:rsidRDefault="005970EB" w:rsidP="00D9323D">
            <w:pPr>
              <w:pStyle w:val="Textkrper"/>
              <w:jc w:val="left"/>
              <w:rPr>
                <w:sz w:val="18"/>
                <w:szCs w:val="18"/>
              </w:rPr>
            </w:pPr>
            <w:r>
              <w:rPr>
                <w:sz w:val="18"/>
                <w:szCs w:val="18"/>
              </w:rPr>
              <w:t>Tooltip erscheint</w:t>
            </w:r>
          </w:p>
        </w:tc>
      </w:tr>
      <w:tr w:rsidR="00DB4720" w:rsidRPr="003C6B48" w:rsidTr="00D9323D">
        <w:trPr>
          <w:trHeight w:val="197"/>
        </w:trPr>
        <w:tc>
          <w:tcPr>
            <w:tcW w:w="1884" w:type="dxa"/>
          </w:tcPr>
          <w:p w:rsidR="00DB4720" w:rsidRDefault="00DB4720" w:rsidP="00D9323D">
            <w:pPr>
              <w:pStyle w:val="Textkrper"/>
              <w:jc w:val="left"/>
              <w:rPr>
                <w:sz w:val="18"/>
                <w:szCs w:val="18"/>
              </w:rPr>
            </w:pPr>
            <w:r>
              <w:rPr>
                <w:sz w:val="18"/>
                <w:szCs w:val="18"/>
              </w:rPr>
              <w:t>5</w:t>
            </w:r>
          </w:p>
        </w:tc>
        <w:tc>
          <w:tcPr>
            <w:tcW w:w="1939" w:type="dxa"/>
          </w:tcPr>
          <w:p w:rsidR="00DB4720" w:rsidRDefault="00F502C6" w:rsidP="00F502C6">
            <w:pPr>
              <w:pStyle w:val="Textkrper"/>
              <w:jc w:val="left"/>
              <w:rPr>
                <w:sz w:val="18"/>
                <w:szCs w:val="18"/>
              </w:rPr>
            </w:pPr>
            <w:r>
              <w:rPr>
                <w:sz w:val="18"/>
                <w:szCs w:val="18"/>
              </w:rPr>
              <w:t>Kontextmenu Eigen</w:t>
            </w:r>
            <w:r w:rsidR="00E45964">
              <w:rPr>
                <w:sz w:val="18"/>
                <w:szCs w:val="18"/>
              </w:rPr>
              <w:t>-</w:t>
            </w:r>
            <w:r>
              <w:rPr>
                <w:sz w:val="18"/>
                <w:szCs w:val="18"/>
              </w:rPr>
              <w:t>schaften aufrufen</w:t>
            </w:r>
          </w:p>
        </w:tc>
        <w:tc>
          <w:tcPr>
            <w:tcW w:w="2948" w:type="dxa"/>
          </w:tcPr>
          <w:p w:rsidR="00DB4720" w:rsidRDefault="00F502C6" w:rsidP="00D9323D">
            <w:pPr>
              <w:pStyle w:val="Textkrper"/>
              <w:jc w:val="left"/>
              <w:rPr>
                <w:sz w:val="18"/>
                <w:szCs w:val="18"/>
              </w:rPr>
            </w:pPr>
            <w:r>
              <w:rPr>
                <w:sz w:val="18"/>
                <w:szCs w:val="18"/>
              </w:rPr>
              <w:t>Eigenschaften Dialog wird geöffnet</w:t>
            </w:r>
          </w:p>
        </w:tc>
        <w:tc>
          <w:tcPr>
            <w:tcW w:w="2810" w:type="dxa"/>
          </w:tcPr>
          <w:p w:rsidR="00DB4720" w:rsidRDefault="00F502C6" w:rsidP="00F502C6">
            <w:pPr>
              <w:pStyle w:val="Textkrper"/>
              <w:jc w:val="left"/>
              <w:rPr>
                <w:sz w:val="18"/>
                <w:szCs w:val="18"/>
              </w:rPr>
            </w:pPr>
            <w:r>
              <w:rPr>
                <w:sz w:val="18"/>
                <w:szCs w:val="18"/>
              </w:rPr>
              <w:t>Eigenschaften Dialog geöffnet</w:t>
            </w:r>
          </w:p>
        </w:tc>
      </w:tr>
      <w:tr w:rsidR="006540D5" w:rsidRPr="00624EA9" w:rsidTr="00F15548">
        <w:tc>
          <w:tcPr>
            <w:tcW w:w="1884" w:type="dxa"/>
            <w:shd w:val="pct20" w:color="auto" w:fill="auto"/>
          </w:tcPr>
          <w:p w:rsidR="006540D5" w:rsidRDefault="006540D5" w:rsidP="00D9323D">
            <w:pPr>
              <w:pStyle w:val="Textkrper"/>
              <w:jc w:val="left"/>
              <w:rPr>
                <w:b/>
              </w:rPr>
            </w:pPr>
            <w:r>
              <w:rPr>
                <w:b/>
              </w:rPr>
              <w:t>Testergebnis</w:t>
            </w:r>
          </w:p>
        </w:tc>
        <w:tc>
          <w:tcPr>
            <w:tcW w:w="7697" w:type="dxa"/>
            <w:gridSpan w:val="3"/>
            <w:shd w:val="clear" w:color="auto" w:fill="92D050"/>
          </w:tcPr>
          <w:p w:rsidR="006540D5" w:rsidRPr="00C20285" w:rsidRDefault="006540D5" w:rsidP="00D9323D">
            <w:pPr>
              <w:pStyle w:val="Textkrper"/>
              <w:jc w:val="left"/>
              <w:rPr>
                <w:sz w:val="18"/>
                <w:szCs w:val="18"/>
              </w:rPr>
            </w:pPr>
            <w:r>
              <w:rPr>
                <w:sz w:val="18"/>
                <w:szCs w:val="18"/>
              </w:rPr>
              <w:t>OK</w:t>
            </w:r>
          </w:p>
        </w:tc>
      </w:tr>
    </w:tbl>
    <w:p w:rsidR="00B80AE1" w:rsidRDefault="00B80AE1">
      <w:pPr>
        <w:widowControl/>
        <w:autoSpaceDE/>
        <w:autoSpaceDN/>
        <w:adjustRightInd/>
        <w:rPr>
          <w:lang w:val="de-CH"/>
        </w:rPr>
      </w:pPr>
      <w:r>
        <w:rPr>
          <w:lang w:val="de-CH"/>
        </w:rPr>
        <w:br w:type="page"/>
      </w:r>
    </w:p>
    <w:tbl>
      <w:tblPr>
        <w:tblStyle w:val="Tabellenraster"/>
        <w:tblW w:w="0" w:type="auto"/>
        <w:tblLook w:val="04A0" w:firstRow="1" w:lastRow="0" w:firstColumn="1" w:lastColumn="0" w:noHBand="0" w:noVBand="1"/>
      </w:tblPr>
      <w:tblGrid>
        <w:gridCol w:w="1884"/>
        <w:gridCol w:w="1939"/>
        <w:gridCol w:w="2948"/>
        <w:gridCol w:w="2810"/>
      </w:tblGrid>
      <w:tr w:rsidR="00A35D98" w:rsidRPr="00624EA9" w:rsidTr="002A58B4">
        <w:tc>
          <w:tcPr>
            <w:tcW w:w="1884" w:type="dxa"/>
            <w:shd w:val="pct20" w:color="auto" w:fill="auto"/>
          </w:tcPr>
          <w:p w:rsidR="00A35D98" w:rsidRDefault="00A35D98" w:rsidP="00D9323D">
            <w:pPr>
              <w:pStyle w:val="Textkrper"/>
              <w:jc w:val="left"/>
              <w:rPr>
                <w:b/>
              </w:rPr>
            </w:pPr>
            <w:r>
              <w:rPr>
                <w:b/>
              </w:rPr>
              <w:lastRenderedPageBreak/>
              <w:t>Bezeich</w:t>
            </w:r>
            <w:r w:rsidR="00622B4E">
              <w:rPr>
                <w:b/>
              </w:rPr>
              <w:t>n</w:t>
            </w:r>
            <w:r>
              <w:rPr>
                <w:b/>
              </w:rPr>
              <w:t>ung</w:t>
            </w:r>
          </w:p>
        </w:tc>
        <w:tc>
          <w:tcPr>
            <w:tcW w:w="7697" w:type="dxa"/>
            <w:gridSpan w:val="3"/>
            <w:shd w:val="clear" w:color="auto" w:fill="FFFFFF" w:themeFill="background1"/>
          </w:tcPr>
          <w:p w:rsidR="00A35D98" w:rsidRPr="00C20285" w:rsidRDefault="00A35D98" w:rsidP="00A35D98">
            <w:pPr>
              <w:pStyle w:val="Textkrper"/>
              <w:jc w:val="left"/>
              <w:rPr>
                <w:sz w:val="18"/>
                <w:szCs w:val="18"/>
              </w:rPr>
            </w:pPr>
            <w:r w:rsidRPr="00C20285">
              <w:rPr>
                <w:sz w:val="18"/>
                <w:szCs w:val="18"/>
              </w:rPr>
              <w:t>Testfall A1_</w:t>
            </w:r>
            <w:r w:rsidR="006540D5">
              <w:rPr>
                <w:sz w:val="18"/>
                <w:szCs w:val="18"/>
              </w:rPr>
              <w:t>3</w:t>
            </w:r>
          </w:p>
        </w:tc>
      </w:tr>
      <w:tr w:rsidR="00A35D98" w:rsidRPr="00624EA9" w:rsidTr="002A58B4">
        <w:tc>
          <w:tcPr>
            <w:tcW w:w="1884" w:type="dxa"/>
            <w:shd w:val="pct20" w:color="auto" w:fill="auto"/>
          </w:tcPr>
          <w:p w:rsidR="00A35D98" w:rsidRDefault="00A35D98" w:rsidP="00D9323D">
            <w:pPr>
              <w:pStyle w:val="Textkrper"/>
              <w:jc w:val="left"/>
              <w:rPr>
                <w:b/>
              </w:rPr>
            </w:pPr>
            <w:r>
              <w:rPr>
                <w:b/>
              </w:rPr>
              <w:t>Beschreibung</w:t>
            </w:r>
          </w:p>
        </w:tc>
        <w:tc>
          <w:tcPr>
            <w:tcW w:w="7697" w:type="dxa"/>
            <w:gridSpan w:val="3"/>
            <w:shd w:val="clear" w:color="auto" w:fill="FFFFFF" w:themeFill="background1"/>
          </w:tcPr>
          <w:p w:rsidR="00A35D98" w:rsidRPr="00C20285" w:rsidRDefault="00C22A96" w:rsidP="00C22A96">
            <w:pPr>
              <w:pStyle w:val="Textkrper"/>
              <w:jc w:val="left"/>
              <w:rPr>
                <w:sz w:val="18"/>
                <w:szCs w:val="18"/>
              </w:rPr>
            </w:pPr>
            <w:r>
              <w:rPr>
                <w:sz w:val="18"/>
                <w:szCs w:val="18"/>
              </w:rPr>
              <w:t>Langzeitlauftest</w:t>
            </w:r>
          </w:p>
        </w:tc>
      </w:tr>
      <w:tr w:rsidR="00A35D98" w:rsidRPr="00624EA9" w:rsidTr="002A58B4">
        <w:tc>
          <w:tcPr>
            <w:tcW w:w="1884" w:type="dxa"/>
            <w:shd w:val="pct20" w:color="auto" w:fill="auto"/>
          </w:tcPr>
          <w:p w:rsidR="00A35D98" w:rsidRDefault="00A35D98" w:rsidP="00D9323D">
            <w:pPr>
              <w:pStyle w:val="Textkrper"/>
              <w:jc w:val="left"/>
              <w:rPr>
                <w:b/>
              </w:rPr>
            </w:pPr>
            <w:r>
              <w:rPr>
                <w:b/>
              </w:rPr>
              <w:t>Voraussetzungen</w:t>
            </w:r>
          </w:p>
        </w:tc>
        <w:tc>
          <w:tcPr>
            <w:tcW w:w="7697" w:type="dxa"/>
            <w:gridSpan w:val="3"/>
            <w:shd w:val="clear" w:color="auto" w:fill="FFFFFF" w:themeFill="background1"/>
          </w:tcPr>
          <w:p w:rsidR="00A35D98" w:rsidRDefault="000045FA" w:rsidP="00C22A96">
            <w:pPr>
              <w:pStyle w:val="Textkrper"/>
              <w:jc w:val="left"/>
              <w:rPr>
                <w:sz w:val="18"/>
                <w:szCs w:val="18"/>
              </w:rPr>
            </w:pPr>
            <w:r>
              <w:rPr>
                <w:sz w:val="18"/>
                <w:szCs w:val="18"/>
              </w:rPr>
              <w:t>Applikation ist gestartet, entsprechend berechtigter Benutzer ist eingelogg</w:t>
            </w:r>
            <w:r w:rsidR="00C22A96">
              <w:rPr>
                <w:sz w:val="18"/>
                <w:szCs w:val="18"/>
              </w:rPr>
              <w:t>t</w:t>
            </w:r>
            <w:r w:rsidR="006540D5">
              <w:rPr>
                <w:sz w:val="18"/>
                <w:szCs w:val="18"/>
              </w:rPr>
              <w:t>,</w:t>
            </w:r>
            <w:r w:rsidR="002A58B4">
              <w:rPr>
                <w:sz w:val="18"/>
                <w:szCs w:val="18"/>
              </w:rPr>
              <w:t xml:space="preserve"> 1 ZWL geöffnet, 1 HGBP geöffnet</w:t>
            </w:r>
            <w:r w:rsidR="005F3772">
              <w:rPr>
                <w:sz w:val="18"/>
                <w:szCs w:val="18"/>
              </w:rPr>
              <w:t>, Umgebung wird nicht täglich deployt</w:t>
            </w:r>
            <w:r w:rsidR="009A546F">
              <w:rPr>
                <w:sz w:val="18"/>
                <w:szCs w:val="18"/>
              </w:rPr>
              <w:t>.</w:t>
            </w:r>
          </w:p>
        </w:tc>
      </w:tr>
      <w:tr w:rsidR="00A35D98" w:rsidRPr="00624EA9" w:rsidTr="002A58B4">
        <w:tc>
          <w:tcPr>
            <w:tcW w:w="1884" w:type="dxa"/>
            <w:shd w:val="pct20" w:color="auto" w:fill="auto"/>
          </w:tcPr>
          <w:p w:rsidR="00A35D98" w:rsidRDefault="00A35D98" w:rsidP="00D9323D">
            <w:pPr>
              <w:pStyle w:val="Textkrper"/>
              <w:jc w:val="left"/>
              <w:rPr>
                <w:b/>
              </w:rPr>
            </w:pPr>
            <w:r>
              <w:rPr>
                <w:b/>
              </w:rPr>
              <w:t>Fokus</w:t>
            </w:r>
          </w:p>
        </w:tc>
        <w:tc>
          <w:tcPr>
            <w:tcW w:w="7697" w:type="dxa"/>
            <w:gridSpan w:val="3"/>
            <w:shd w:val="clear" w:color="auto" w:fill="FFFFFF" w:themeFill="background1"/>
          </w:tcPr>
          <w:p w:rsidR="00A35D98" w:rsidRPr="00C20285" w:rsidRDefault="002A58B4" w:rsidP="00D9323D">
            <w:pPr>
              <w:pStyle w:val="Textkrper"/>
              <w:jc w:val="left"/>
              <w:rPr>
                <w:sz w:val="18"/>
                <w:szCs w:val="18"/>
              </w:rPr>
            </w:pPr>
            <w:r>
              <w:rPr>
                <w:sz w:val="18"/>
                <w:szCs w:val="18"/>
              </w:rPr>
              <w:t>Stabilität</w:t>
            </w:r>
          </w:p>
        </w:tc>
      </w:tr>
      <w:tr w:rsidR="00A35D98" w:rsidRPr="00624EA9" w:rsidTr="002A58B4">
        <w:tc>
          <w:tcPr>
            <w:tcW w:w="1884" w:type="dxa"/>
            <w:shd w:val="pct20" w:color="auto" w:fill="auto"/>
          </w:tcPr>
          <w:p w:rsidR="00A35D98" w:rsidRDefault="00A35D98" w:rsidP="00D9323D">
            <w:pPr>
              <w:pStyle w:val="Textkrper"/>
              <w:jc w:val="left"/>
              <w:rPr>
                <w:b/>
              </w:rPr>
            </w:pPr>
            <w:r>
              <w:rPr>
                <w:b/>
              </w:rPr>
              <w:t>Test-Datum</w:t>
            </w:r>
          </w:p>
        </w:tc>
        <w:tc>
          <w:tcPr>
            <w:tcW w:w="7697" w:type="dxa"/>
            <w:gridSpan w:val="3"/>
            <w:shd w:val="clear" w:color="auto" w:fill="FFFFFF" w:themeFill="background1"/>
          </w:tcPr>
          <w:p w:rsidR="00A35D98" w:rsidRPr="00C20285" w:rsidRDefault="002A58B4" w:rsidP="00D9323D">
            <w:pPr>
              <w:pStyle w:val="Textkrper"/>
              <w:jc w:val="left"/>
              <w:rPr>
                <w:sz w:val="18"/>
                <w:szCs w:val="18"/>
              </w:rPr>
            </w:pPr>
            <w:r>
              <w:rPr>
                <w:sz w:val="18"/>
                <w:szCs w:val="18"/>
              </w:rPr>
              <w:t xml:space="preserve">18.9.2016 - </w:t>
            </w:r>
            <w:r w:rsidR="00A35D98" w:rsidRPr="00C20285">
              <w:rPr>
                <w:sz w:val="18"/>
                <w:szCs w:val="18"/>
              </w:rPr>
              <w:t>19.06.2013</w:t>
            </w:r>
          </w:p>
        </w:tc>
      </w:tr>
      <w:tr w:rsidR="00A35D98" w:rsidRPr="00624EA9" w:rsidTr="00FE29D0">
        <w:tc>
          <w:tcPr>
            <w:tcW w:w="1884" w:type="dxa"/>
            <w:shd w:val="pct20" w:color="auto" w:fill="auto"/>
          </w:tcPr>
          <w:p w:rsidR="00A35D98" w:rsidRDefault="00A35D98" w:rsidP="00D9323D">
            <w:pPr>
              <w:pStyle w:val="Textkrper"/>
              <w:jc w:val="left"/>
              <w:rPr>
                <w:b/>
              </w:rPr>
            </w:pPr>
            <w:r>
              <w:rPr>
                <w:b/>
              </w:rPr>
              <w:t>Schritt</w:t>
            </w:r>
          </w:p>
        </w:tc>
        <w:tc>
          <w:tcPr>
            <w:tcW w:w="1939" w:type="dxa"/>
            <w:shd w:val="pct20" w:color="auto" w:fill="auto"/>
          </w:tcPr>
          <w:p w:rsidR="00A35D98" w:rsidRDefault="00A35D98" w:rsidP="00D9323D">
            <w:pPr>
              <w:pStyle w:val="Textkrper"/>
              <w:jc w:val="left"/>
              <w:rPr>
                <w:b/>
              </w:rPr>
            </w:pPr>
            <w:r>
              <w:rPr>
                <w:b/>
              </w:rPr>
              <w:t>Bezeichnung</w:t>
            </w:r>
          </w:p>
        </w:tc>
        <w:tc>
          <w:tcPr>
            <w:tcW w:w="2948" w:type="dxa"/>
            <w:shd w:val="pct20" w:color="auto" w:fill="auto"/>
          </w:tcPr>
          <w:p w:rsidR="00A35D98" w:rsidRPr="00624EA9" w:rsidRDefault="00A35D98" w:rsidP="00D9323D">
            <w:pPr>
              <w:pStyle w:val="Textkrper"/>
              <w:jc w:val="left"/>
              <w:rPr>
                <w:b/>
              </w:rPr>
            </w:pPr>
            <w:r>
              <w:rPr>
                <w:b/>
              </w:rPr>
              <w:t>Erwartetes Ergebnis</w:t>
            </w:r>
          </w:p>
        </w:tc>
        <w:tc>
          <w:tcPr>
            <w:tcW w:w="2810" w:type="dxa"/>
            <w:shd w:val="pct20" w:color="auto" w:fill="auto"/>
          </w:tcPr>
          <w:p w:rsidR="00A35D98" w:rsidRDefault="00A35D98" w:rsidP="00D9323D">
            <w:pPr>
              <w:pStyle w:val="Textkrper"/>
              <w:jc w:val="left"/>
              <w:rPr>
                <w:b/>
              </w:rPr>
            </w:pPr>
            <w:r w:rsidRPr="005165AA">
              <w:rPr>
                <w:b/>
              </w:rPr>
              <w:t>Testergebnis</w:t>
            </w:r>
          </w:p>
        </w:tc>
      </w:tr>
      <w:tr w:rsidR="00FE29D0" w:rsidRPr="003C6B48" w:rsidTr="00FE29D0">
        <w:trPr>
          <w:trHeight w:val="197"/>
        </w:trPr>
        <w:tc>
          <w:tcPr>
            <w:tcW w:w="1884" w:type="dxa"/>
          </w:tcPr>
          <w:p w:rsidR="00FE29D0" w:rsidRDefault="00FE29D0" w:rsidP="00D9323D">
            <w:pPr>
              <w:pStyle w:val="Textkrper"/>
              <w:jc w:val="left"/>
              <w:rPr>
                <w:sz w:val="18"/>
                <w:szCs w:val="18"/>
              </w:rPr>
            </w:pPr>
            <w:r>
              <w:rPr>
                <w:sz w:val="18"/>
                <w:szCs w:val="18"/>
              </w:rPr>
              <w:t>1</w:t>
            </w:r>
          </w:p>
        </w:tc>
        <w:tc>
          <w:tcPr>
            <w:tcW w:w="1939" w:type="dxa"/>
          </w:tcPr>
          <w:p w:rsidR="00FE29D0" w:rsidRPr="007317D7" w:rsidRDefault="00FE29D0" w:rsidP="00D9323D">
            <w:pPr>
              <w:pStyle w:val="Textkrper"/>
              <w:jc w:val="left"/>
              <w:rPr>
                <w:sz w:val="18"/>
                <w:szCs w:val="18"/>
              </w:rPr>
            </w:pPr>
            <w:r>
              <w:rPr>
                <w:sz w:val="18"/>
                <w:szCs w:val="18"/>
              </w:rPr>
              <w:t>24 h laufen lassen</w:t>
            </w:r>
          </w:p>
        </w:tc>
        <w:tc>
          <w:tcPr>
            <w:tcW w:w="2948" w:type="dxa"/>
          </w:tcPr>
          <w:p w:rsidR="00FE29D0" w:rsidRPr="007317D7" w:rsidRDefault="00FE29D0" w:rsidP="00D9323D">
            <w:pPr>
              <w:pStyle w:val="Textkrper"/>
              <w:jc w:val="left"/>
              <w:rPr>
                <w:sz w:val="18"/>
                <w:szCs w:val="18"/>
              </w:rPr>
            </w:pPr>
            <w:r>
              <w:rPr>
                <w:sz w:val="18"/>
                <w:szCs w:val="18"/>
              </w:rPr>
              <w:t>Applikation läuft noch</w:t>
            </w:r>
            <w:r>
              <w:rPr>
                <w:sz w:val="18"/>
                <w:szCs w:val="18"/>
              </w:rPr>
              <w:br/>
              <w:t>ZWL Ist-Linie am richtigen Ort</w:t>
            </w:r>
            <w:r>
              <w:rPr>
                <w:sz w:val="18"/>
                <w:szCs w:val="18"/>
              </w:rPr>
              <w:br/>
              <w:t>HGBP Ist-Linie ist am richtigen Ort</w:t>
            </w:r>
          </w:p>
        </w:tc>
        <w:tc>
          <w:tcPr>
            <w:tcW w:w="2810" w:type="dxa"/>
          </w:tcPr>
          <w:p w:rsidR="00FE29D0" w:rsidRPr="007317D7" w:rsidRDefault="00FE29D0" w:rsidP="00D9323D">
            <w:pPr>
              <w:pStyle w:val="Textkrper"/>
              <w:jc w:val="left"/>
              <w:rPr>
                <w:sz w:val="18"/>
                <w:szCs w:val="18"/>
              </w:rPr>
            </w:pPr>
            <w:r>
              <w:rPr>
                <w:sz w:val="18"/>
                <w:szCs w:val="18"/>
              </w:rPr>
              <w:t>Applikation läuft noch</w:t>
            </w:r>
            <w:r>
              <w:rPr>
                <w:sz w:val="18"/>
                <w:szCs w:val="18"/>
              </w:rPr>
              <w:br/>
              <w:t>ZWL Ist-Linie am richtigen Ort</w:t>
            </w:r>
            <w:r>
              <w:rPr>
                <w:sz w:val="18"/>
                <w:szCs w:val="18"/>
              </w:rPr>
              <w:br/>
              <w:t>HGBP Ist-Linie ist am richtigen Ort</w:t>
            </w:r>
          </w:p>
        </w:tc>
      </w:tr>
      <w:tr w:rsidR="0077078B" w:rsidRPr="00624EA9" w:rsidTr="00AD209E">
        <w:tc>
          <w:tcPr>
            <w:tcW w:w="1884" w:type="dxa"/>
            <w:shd w:val="pct20" w:color="auto" w:fill="auto"/>
          </w:tcPr>
          <w:p w:rsidR="0077078B" w:rsidRDefault="0077078B" w:rsidP="00D9323D">
            <w:pPr>
              <w:pStyle w:val="Textkrper"/>
              <w:jc w:val="left"/>
              <w:rPr>
                <w:b/>
              </w:rPr>
            </w:pPr>
            <w:r>
              <w:rPr>
                <w:b/>
              </w:rPr>
              <w:t>Testergebnis</w:t>
            </w:r>
          </w:p>
        </w:tc>
        <w:tc>
          <w:tcPr>
            <w:tcW w:w="7697" w:type="dxa"/>
            <w:gridSpan w:val="3"/>
            <w:shd w:val="clear" w:color="auto" w:fill="92D050"/>
          </w:tcPr>
          <w:p w:rsidR="0077078B" w:rsidRPr="00C20285" w:rsidRDefault="0077078B" w:rsidP="00D9323D">
            <w:pPr>
              <w:pStyle w:val="Textkrper"/>
              <w:jc w:val="left"/>
              <w:rPr>
                <w:sz w:val="18"/>
                <w:szCs w:val="18"/>
              </w:rPr>
            </w:pPr>
            <w:r>
              <w:rPr>
                <w:sz w:val="18"/>
                <w:szCs w:val="18"/>
              </w:rPr>
              <w:t>OK</w:t>
            </w:r>
          </w:p>
        </w:tc>
      </w:tr>
    </w:tbl>
    <w:p w:rsidR="00014490" w:rsidRDefault="00014490" w:rsidP="00014490">
      <w:pPr>
        <w:rPr>
          <w:lang w:val="de-CH"/>
        </w:rPr>
      </w:pPr>
    </w:p>
    <w:p w:rsidR="00014490" w:rsidRPr="00014490" w:rsidRDefault="00014490" w:rsidP="00014490">
      <w:pPr>
        <w:rPr>
          <w:color w:val="FF0000"/>
          <w:lang w:val="de-CH"/>
        </w:rPr>
      </w:pPr>
      <w:r w:rsidRPr="00014490">
        <w:rPr>
          <w:color w:val="FF0000"/>
          <w:lang w:val="de-CH"/>
        </w:rPr>
        <w:t>TODO Performance Test</w:t>
      </w:r>
    </w:p>
    <w:p w:rsidR="002E4434" w:rsidRPr="003B38A0" w:rsidRDefault="004F4F06" w:rsidP="003360A1">
      <w:pPr>
        <w:pStyle w:val="berschrift20"/>
        <w:numPr>
          <w:ilvl w:val="2"/>
          <w:numId w:val="5"/>
        </w:numPr>
        <w:rPr>
          <w:lang w:val="de-CH"/>
        </w:rPr>
      </w:pPr>
      <w:bookmarkStart w:id="56" w:name="_Toc366155146"/>
      <w:r w:rsidRPr="003B38A0">
        <w:rPr>
          <w:lang w:val="de-CH"/>
        </w:rPr>
        <w:t>Probleme</w:t>
      </w:r>
      <w:bookmarkEnd w:id="56"/>
    </w:p>
    <w:p w:rsidR="00A721D9" w:rsidRPr="003B38A0" w:rsidRDefault="00A721D9" w:rsidP="00A721D9">
      <w:pPr>
        <w:rPr>
          <w:lang w:val="de-CH"/>
        </w:rPr>
      </w:pPr>
      <w:r w:rsidRPr="003B38A0">
        <w:rPr>
          <w:lang w:val="de-CH"/>
        </w:rPr>
        <w:t xml:space="preserve">In diesem Kapitel wird beschrieben welche Probleme </w:t>
      </w:r>
      <w:r w:rsidR="005B741F" w:rsidRPr="003B38A0">
        <w:rPr>
          <w:lang w:val="de-CH"/>
        </w:rPr>
        <w:t>aufgetreten sind</w:t>
      </w:r>
      <w:r w:rsidRPr="003B38A0">
        <w:rPr>
          <w:lang w:val="de-CH"/>
        </w:rPr>
        <w:t xml:space="preserve"> die</w:t>
      </w:r>
      <w:r w:rsidR="0074458D" w:rsidRPr="003B38A0">
        <w:rPr>
          <w:lang w:val="de-CH"/>
        </w:rPr>
        <w:t xml:space="preserve"> das Voranschreiten der </w:t>
      </w:r>
      <w:r w:rsidR="00CF79AC" w:rsidRPr="003B38A0">
        <w:rPr>
          <w:lang w:val="de-CH"/>
        </w:rPr>
        <w:t>Arbeiten</w:t>
      </w:r>
      <w:r w:rsidR="0074458D" w:rsidRPr="003B38A0">
        <w:rPr>
          <w:lang w:val="de-CH"/>
        </w:rPr>
        <w:t xml:space="preserve"> behindert hat.</w:t>
      </w:r>
      <w:r w:rsidR="00B834EB">
        <w:rPr>
          <w:lang w:val="de-CH"/>
        </w:rPr>
        <w:t xml:space="preserve"> Es sollen auch Probleme beschrieben die im Projektalltag aufgetreten sind, also nicht nur technische Probleme.</w:t>
      </w:r>
    </w:p>
    <w:p w:rsidR="00A721D9" w:rsidRPr="003B38A0" w:rsidRDefault="00A721D9" w:rsidP="00A721D9">
      <w:pPr>
        <w:rPr>
          <w:lang w:val="de-CH"/>
        </w:rPr>
      </w:pPr>
    </w:p>
    <w:p w:rsidR="00FA781E" w:rsidRPr="003B38A0" w:rsidRDefault="00FA781E" w:rsidP="00FA781E">
      <w:pPr>
        <w:pStyle w:val="Grosseberschrift"/>
        <w:rPr>
          <w:lang w:val="de-CH"/>
        </w:rPr>
      </w:pPr>
      <w:r w:rsidRPr="003B38A0">
        <w:rPr>
          <w:lang w:val="de-CH"/>
        </w:rPr>
        <w:t>Versionsprobleme Targetplattform</w:t>
      </w:r>
    </w:p>
    <w:p w:rsidR="00133182" w:rsidRPr="003B38A0" w:rsidRDefault="00FA781E" w:rsidP="00133182">
      <w:pPr>
        <w:rPr>
          <w:lang w:val="de-CH"/>
        </w:rPr>
      </w:pPr>
      <w:r w:rsidRPr="003B38A0">
        <w:rPr>
          <w:lang w:val="de-CH"/>
        </w:rPr>
        <w:t xml:space="preserve">Bei der Implementierung in RCS kam es zu Problemen mit den Versionen. Die gewählte Targetplattform und die E4 Tools welche die  3.x e4-Bridge beinhaltet waren zuerst nicht kompatibel. Die Suche nach der richtigen Version hat sich als mühsam erwiesen. </w:t>
      </w:r>
      <w:r w:rsidR="008A4BD1" w:rsidRPr="003B38A0">
        <w:rPr>
          <w:lang w:val="de-CH"/>
        </w:rPr>
        <w:t xml:space="preserve">Es ging eine Weile bis ich überhaupt eine Seite für den Download der Version gefunden habe. </w:t>
      </w:r>
      <w:r w:rsidRPr="003B38A0">
        <w:rPr>
          <w:lang w:val="de-CH"/>
        </w:rPr>
        <w:t xml:space="preserve">Die Links auf der Seite </w:t>
      </w:r>
      <w:hyperlink r:id="rId30" w:history="1">
        <w:r w:rsidRPr="003B38A0">
          <w:rPr>
            <w:rStyle w:val="Hyperlink"/>
            <w:lang w:val="de-CH"/>
          </w:rPr>
          <w:t>http://wiki.eclipse.org/E4/Install</w:t>
        </w:r>
      </w:hyperlink>
    </w:p>
    <w:p w:rsidR="00FA781E" w:rsidRPr="003B38A0" w:rsidRDefault="00FA781E" w:rsidP="00133182">
      <w:pPr>
        <w:rPr>
          <w:lang w:val="de-CH"/>
        </w:rPr>
      </w:pPr>
      <w:r w:rsidRPr="003B38A0">
        <w:rPr>
          <w:lang w:val="de-CH"/>
        </w:rPr>
        <w:t>erwiesen sich immer wieder als veraltet.</w:t>
      </w:r>
      <w:r w:rsidR="00B122DF" w:rsidRPr="003B38A0">
        <w:rPr>
          <w:lang w:val="de-CH"/>
        </w:rPr>
        <w:t xml:space="preserve"> Die Übersicht auf </w:t>
      </w:r>
      <w:hyperlink r:id="rId31" w:history="1">
        <w:r w:rsidR="00B122DF" w:rsidRPr="003B38A0">
          <w:rPr>
            <w:rStyle w:val="Hyperlink"/>
            <w:lang w:val="de-CH"/>
          </w:rPr>
          <w:t>http://download.eclipse.org/e4/downloads/</w:t>
        </w:r>
      </w:hyperlink>
    </w:p>
    <w:p w:rsidR="00B122DF" w:rsidRPr="003B38A0" w:rsidRDefault="00B122DF" w:rsidP="00133182">
      <w:pPr>
        <w:rPr>
          <w:lang w:val="de-CH"/>
        </w:rPr>
      </w:pPr>
      <w:r w:rsidRPr="003B38A0">
        <w:rPr>
          <w:lang w:val="de-CH"/>
        </w:rPr>
        <w:t>war da schon eher hilfreich.</w:t>
      </w:r>
    </w:p>
    <w:p w:rsidR="00EA15B7" w:rsidRPr="003B38A0" w:rsidRDefault="00EA15B7" w:rsidP="00133182">
      <w:pPr>
        <w:rPr>
          <w:lang w:val="de-CH"/>
        </w:rPr>
      </w:pPr>
    </w:p>
    <w:p w:rsidR="00EA15B7" w:rsidRPr="003B38A0" w:rsidRDefault="00EA15B7" w:rsidP="00EA15B7">
      <w:pPr>
        <w:pStyle w:val="Grosseberschrift"/>
        <w:rPr>
          <w:lang w:val="de-CH"/>
        </w:rPr>
      </w:pPr>
      <w:r w:rsidRPr="003B38A0">
        <w:rPr>
          <w:lang w:val="de-CH"/>
        </w:rPr>
        <w:t>Veraltete</w:t>
      </w:r>
      <w:r w:rsidR="000A6A9D" w:rsidRPr="003B38A0">
        <w:rPr>
          <w:lang w:val="de-CH"/>
        </w:rPr>
        <w:t xml:space="preserve">, </w:t>
      </w:r>
      <w:r w:rsidR="000F7C39" w:rsidRPr="003B38A0">
        <w:rPr>
          <w:lang w:val="de-CH"/>
        </w:rPr>
        <w:t xml:space="preserve">falsche </w:t>
      </w:r>
      <w:r w:rsidR="000A6A9D" w:rsidRPr="003B38A0">
        <w:rPr>
          <w:lang w:val="de-CH"/>
        </w:rPr>
        <w:t xml:space="preserve">und ungenaue </w:t>
      </w:r>
      <w:r w:rsidRPr="003B38A0">
        <w:rPr>
          <w:lang w:val="de-CH"/>
        </w:rPr>
        <w:t>Beschreibungen</w:t>
      </w:r>
    </w:p>
    <w:p w:rsidR="00EA15B7" w:rsidRPr="003B38A0" w:rsidRDefault="00EA15B7" w:rsidP="003C79D9">
      <w:pPr>
        <w:rPr>
          <w:lang w:val="de-CH"/>
        </w:rPr>
      </w:pPr>
      <w:r w:rsidRPr="003B38A0">
        <w:rPr>
          <w:lang w:val="de-CH"/>
        </w:rPr>
        <w:t>Viel</w:t>
      </w:r>
      <w:r w:rsidR="000E6C03" w:rsidRPr="003B38A0">
        <w:rPr>
          <w:lang w:val="de-CH"/>
        </w:rPr>
        <w:t>e</w:t>
      </w:r>
      <w:r w:rsidRPr="003B38A0">
        <w:rPr>
          <w:lang w:val="de-CH"/>
        </w:rPr>
        <w:t xml:space="preserve"> Quellen im Internet erwiesen sich als veraltet</w:t>
      </w:r>
      <w:r w:rsidR="000F7C39" w:rsidRPr="003B38A0">
        <w:rPr>
          <w:lang w:val="de-CH"/>
        </w:rPr>
        <w:t xml:space="preserve"> und teilweise auch falsch. So ist zum Beispiel auf der S</w:t>
      </w:r>
      <w:r w:rsidR="001F6CF9" w:rsidRPr="003B38A0">
        <w:rPr>
          <w:lang w:val="de-CH"/>
        </w:rPr>
        <w:t xml:space="preserve">eite </w:t>
      </w:r>
      <w:hyperlink r:id="rId32" w:history="1">
        <w:r w:rsidR="001F6CF9" w:rsidRPr="003B38A0">
          <w:rPr>
            <w:rStyle w:val="Hyperlink"/>
            <w:lang w:val="de-CH"/>
          </w:rPr>
          <w:t>http://www.vogella.com/articles/Eclipse4MigrationGuide/article.html</w:t>
        </w:r>
      </w:hyperlink>
      <w:r w:rsidR="001F6CF9" w:rsidRPr="003B38A0">
        <w:rPr>
          <w:lang w:val="de-CH"/>
        </w:rPr>
        <w:t xml:space="preserve"> </w:t>
      </w:r>
      <w:r w:rsidR="000F7C39" w:rsidRPr="003B38A0">
        <w:rPr>
          <w:lang w:val="de-CH"/>
        </w:rPr>
        <w:t xml:space="preserve">von Vogel Lars beschrieben, dass die Datei </w:t>
      </w:r>
      <w:r w:rsidR="000F7C39" w:rsidRPr="003B38A0">
        <w:rPr>
          <w:rStyle w:val="CodeimTextZchn"/>
          <w:lang w:val="de-CH"/>
        </w:rPr>
        <w:t>LegacyIDE.e4xmi</w:t>
      </w:r>
      <w:r w:rsidR="000F7C39" w:rsidRPr="003B38A0">
        <w:rPr>
          <w:lang w:val="de-CH"/>
        </w:rPr>
        <w:t xml:space="preserve"> – welche für eine mögliche Migrationsart vonnöten ist - im Plugin </w:t>
      </w:r>
      <w:r w:rsidR="000F7C39" w:rsidRPr="003B38A0">
        <w:rPr>
          <w:rStyle w:val="CodeimTextZchn"/>
          <w:lang w:val="de-CH"/>
        </w:rPr>
        <w:t>org.eclipse.ui.workbench</w:t>
      </w:r>
      <w:r w:rsidR="000F7C39" w:rsidRPr="003B38A0">
        <w:rPr>
          <w:lang w:val="de-CH"/>
        </w:rPr>
        <w:t xml:space="preserve"> zu finden sei. Ich habe dieses File schliesslich im Plugin </w:t>
      </w:r>
      <w:r w:rsidR="003C79D9" w:rsidRPr="003B38A0">
        <w:rPr>
          <w:rStyle w:val="CodeimTextZchn"/>
          <w:lang w:val="de-CH"/>
        </w:rPr>
        <w:t>org.eclipse.platform</w:t>
      </w:r>
      <w:r w:rsidR="003C79D9" w:rsidRPr="003B38A0">
        <w:rPr>
          <w:i/>
          <w:lang w:val="de-CH"/>
        </w:rPr>
        <w:t xml:space="preserve"> </w:t>
      </w:r>
      <w:r w:rsidR="0055769B" w:rsidRPr="003B38A0">
        <w:rPr>
          <w:lang w:val="de-CH"/>
        </w:rPr>
        <w:t>gefunden.</w:t>
      </w:r>
      <w:r w:rsidR="000A6A9D" w:rsidRPr="003B38A0">
        <w:rPr>
          <w:lang w:val="de-CH"/>
        </w:rPr>
        <w:t xml:space="preserve"> </w:t>
      </w:r>
    </w:p>
    <w:p w:rsidR="000A6A9D" w:rsidRPr="003B38A0" w:rsidRDefault="000A6A9D" w:rsidP="003C79D9">
      <w:pPr>
        <w:rPr>
          <w:lang w:val="de-CH"/>
        </w:rPr>
      </w:pPr>
      <w:r w:rsidRPr="003B38A0">
        <w:rPr>
          <w:lang w:val="de-CH"/>
        </w:rPr>
        <w:t>Teilweise wurden unbedingt benötigte Schritte eines Beispiels völlig weggelassen.</w:t>
      </w:r>
    </w:p>
    <w:p w:rsidR="00CB4ACF" w:rsidRPr="003B38A0" w:rsidRDefault="00CB4ACF" w:rsidP="00CB4ACF">
      <w:pPr>
        <w:pStyle w:val="Grosseberschrift"/>
        <w:rPr>
          <w:rStyle w:val="CodeimTextZchn"/>
          <w:i w:val="0"/>
          <w:lang w:val="de-CH"/>
        </w:rPr>
      </w:pPr>
    </w:p>
    <w:p w:rsidR="003C79D9" w:rsidRPr="003B38A0" w:rsidRDefault="003C79D9" w:rsidP="00CB4ACF">
      <w:pPr>
        <w:pStyle w:val="Grosseberschrift"/>
        <w:rPr>
          <w:rStyle w:val="CodeimTextZchn"/>
          <w:i w:val="0"/>
          <w:lang w:val="de-CH"/>
        </w:rPr>
      </w:pPr>
      <w:r w:rsidRPr="003B38A0">
        <w:rPr>
          <w:rStyle w:val="CodeimTextZchn"/>
          <w:i w:val="0"/>
          <w:lang w:val="de-CH"/>
        </w:rPr>
        <w:t>Keine Version</w:t>
      </w:r>
      <w:r w:rsidR="00F37AF2" w:rsidRPr="003B38A0">
        <w:rPr>
          <w:rStyle w:val="CodeimTextZchn"/>
          <w:i w:val="0"/>
          <w:lang w:val="de-CH"/>
        </w:rPr>
        <w:t>s</w:t>
      </w:r>
      <w:r w:rsidRPr="003B38A0">
        <w:rPr>
          <w:rStyle w:val="CodeimTextZchn"/>
          <w:i w:val="0"/>
          <w:lang w:val="de-CH"/>
        </w:rPr>
        <w:t>angaben in Quellen</w:t>
      </w:r>
    </w:p>
    <w:p w:rsidR="00F75741" w:rsidRPr="003B38A0" w:rsidRDefault="00F75741" w:rsidP="00F75741">
      <w:pPr>
        <w:rPr>
          <w:lang w:val="de-CH"/>
        </w:rPr>
      </w:pPr>
      <w:r w:rsidRPr="003B38A0">
        <w:rPr>
          <w:lang w:val="de-CH"/>
        </w:rPr>
        <w:t>Leider war den meisten Quellen nicht zu entnehmen für welche Version von Eclipse das jeweilige Beispiel erstellt wurde. Dieses Problem würde vielleicht das obenstehende Problem (Veraltete und falsche Beschreibungen) lösen. Mit einer Versionsangabe würde der Leser die beschriebenen Schritte kritischer betrachten und sich selber die Frage stellen, ob diese Lösung auch für seine Version von Eclipse in Frage kommt.</w:t>
      </w:r>
      <w:r w:rsidR="00CB4ACF" w:rsidRPr="003B38A0">
        <w:rPr>
          <w:lang w:val="de-CH"/>
        </w:rPr>
        <w:t xml:space="preserve"> </w:t>
      </w:r>
    </w:p>
    <w:p w:rsidR="00CB4ACF" w:rsidRPr="003B38A0" w:rsidRDefault="00CB4ACF" w:rsidP="00F75741">
      <w:pPr>
        <w:rPr>
          <w:lang w:val="de-CH"/>
        </w:rPr>
      </w:pPr>
    </w:p>
    <w:p w:rsidR="00CB4ACF" w:rsidRPr="003B38A0" w:rsidRDefault="00CB4ACF" w:rsidP="00F5160B">
      <w:pPr>
        <w:pStyle w:val="Grosseberschrift"/>
        <w:rPr>
          <w:lang w:val="de-CH"/>
        </w:rPr>
      </w:pPr>
      <w:r w:rsidRPr="003B38A0">
        <w:rPr>
          <w:lang w:val="de-CH"/>
        </w:rPr>
        <w:t>0815 Beispiele</w:t>
      </w:r>
    </w:p>
    <w:p w:rsidR="009B14B7" w:rsidRPr="003B38A0" w:rsidRDefault="00F5160B" w:rsidP="00F5160B">
      <w:pPr>
        <w:rPr>
          <w:lang w:val="de-CH"/>
        </w:rPr>
      </w:pPr>
      <w:r w:rsidRPr="003B38A0">
        <w:rPr>
          <w:lang w:val="de-CH"/>
        </w:rPr>
        <w:t>Die meisten Beispiele im Internet wie auch in den E4 Bücher sind sehr kleine, beschränkte Beispiele</w:t>
      </w:r>
      <w:r w:rsidR="007E2EC9" w:rsidRPr="003B38A0">
        <w:rPr>
          <w:lang w:val="de-CH"/>
        </w:rPr>
        <w:t>. So habe ich zum Beispiel nirgends eine brauchbare und vollständige Anweisung gefunden wie man ein dem Application Model ein Window über ein Fragment hinzufügen kann.</w:t>
      </w:r>
      <w:r w:rsidR="008342B6" w:rsidRPr="003B38A0">
        <w:rPr>
          <w:lang w:val="de-CH"/>
        </w:rPr>
        <w:t xml:space="preserve"> Da </w:t>
      </w:r>
      <w:r w:rsidR="0078494A" w:rsidRPr="003B38A0">
        <w:rPr>
          <w:lang w:val="de-CH"/>
        </w:rPr>
        <w:t>bedeutete teilweise, dass man</w:t>
      </w:r>
      <w:r w:rsidR="008342B6" w:rsidRPr="003B38A0">
        <w:rPr>
          <w:lang w:val="de-CH"/>
        </w:rPr>
        <w:t xml:space="preserve"> Neuland betreten und Versuche starten</w:t>
      </w:r>
      <w:r w:rsidR="0078494A" w:rsidRPr="003B38A0">
        <w:rPr>
          <w:lang w:val="de-CH"/>
        </w:rPr>
        <w:t xml:space="preserve"> musste</w:t>
      </w:r>
      <w:r w:rsidR="008342B6" w:rsidRPr="003B38A0">
        <w:rPr>
          <w:lang w:val="de-CH"/>
        </w:rPr>
        <w:t>.</w:t>
      </w:r>
    </w:p>
    <w:p w:rsidR="009B14B7" w:rsidRPr="003B38A0" w:rsidRDefault="009B14B7" w:rsidP="00F5160B">
      <w:pPr>
        <w:rPr>
          <w:lang w:val="de-CH"/>
        </w:rPr>
      </w:pPr>
    </w:p>
    <w:p w:rsidR="009B14B7" w:rsidRPr="003B38A0" w:rsidRDefault="009B14B7" w:rsidP="009B14B7">
      <w:pPr>
        <w:pStyle w:val="Grosseberschrift"/>
        <w:rPr>
          <w:lang w:val="de-CH"/>
        </w:rPr>
      </w:pPr>
      <w:r w:rsidRPr="003B38A0">
        <w:rPr>
          <w:lang w:val="de-CH"/>
        </w:rPr>
        <w:t>Seltsame und unverständliche Fehlermeldungen</w:t>
      </w:r>
    </w:p>
    <w:p w:rsidR="000A2364" w:rsidRDefault="00F5489B" w:rsidP="00AD70F9">
      <w:pPr>
        <w:rPr>
          <w:rStyle w:val="ExceptionimTextZchn"/>
          <w:lang w:val="de-CH"/>
        </w:rPr>
      </w:pPr>
      <w:r w:rsidRPr="003B38A0">
        <w:rPr>
          <w:lang w:val="de-CH"/>
        </w:rPr>
        <w:t>Bei der Migrationsmöglichkeit „</w:t>
      </w:r>
      <w:r w:rsidR="0042695F" w:rsidRPr="003B38A0">
        <w:rPr>
          <w:lang w:val="de-CH"/>
        </w:rPr>
        <w:t xml:space="preserve">LegacyIDE.e4xmi mit </w:t>
      </w:r>
      <w:r w:rsidR="00AD70F9" w:rsidRPr="003B38A0">
        <w:rPr>
          <w:lang w:val="de-CH"/>
        </w:rPr>
        <w:t xml:space="preserve">Fragment“ habe ich dem Application Model beim ersten Versuch ein Window also </w:t>
      </w:r>
      <w:r w:rsidR="00AD70F9" w:rsidRPr="003B38A0">
        <w:rPr>
          <w:rStyle w:val="CodeimTextZchn"/>
          <w:lang w:val="de-CH"/>
        </w:rPr>
        <w:t>MWindow</w:t>
      </w:r>
      <w:r w:rsidR="00AD70F9" w:rsidRPr="003B38A0">
        <w:rPr>
          <w:lang w:val="de-CH"/>
        </w:rPr>
        <w:t xml:space="preserve"> hinzugefügt. Dies führte zum folgenden seltsamen Fehler: </w:t>
      </w:r>
      <w:r w:rsidR="00AD70F9" w:rsidRPr="000A2364">
        <w:rPr>
          <w:rStyle w:val="ExceptionimTextZchn"/>
          <w:rFonts w:ascii="Arial" w:hAnsi="Arial" w:cs="Arial"/>
          <w:lang w:val="de-CH"/>
        </w:rPr>
        <w:t xml:space="preserve">Unable to process "WorkbenchWindow.model": no actual value was found for the argument </w:t>
      </w:r>
      <w:r w:rsidR="00AD70F9" w:rsidRPr="000A2364">
        <w:rPr>
          <w:rStyle w:val="ExceptionimTextZchn"/>
          <w:rFonts w:ascii="Arial" w:hAnsi="Arial" w:cs="Arial"/>
          <w:lang w:val="de-CH"/>
        </w:rPr>
        <w:lastRenderedPageBreak/>
        <w:t>"MTrimmedWindow".</w:t>
      </w:r>
      <w:r w:rsidR="00AD70F9" w:rsidRPr="003B38A0">
        <w:rPr>
          <w:rStyle w:val="ExceptionimTextZchn"/>
          <w:lang w:val="de-CH"/>
        </w:rPr>
        <w:t xml:space="preserve"> </w:t>
      </w:r>
    </w:p>
    <w:p w:rsidR="009B14B7" w:rsidRPr="003B38A0" w:rsidRDefault="00AD70F9" w:rsidP="00AD70F9">
      <w:pPr>
        <w:rPr>
          <w:lang w:val="de-CH"/>
        </w:rPr>
      </w:pPr>
      <w:r w:rsidRPr="003B38A0">
        <w:rPr>
          <w:lang w:val="de-CH"/>
        </w:rPr>
        <w:t xml:space="preserve">Danach habe ich es mit einem TrimmedWindow also </w:t>
      </w:r>
      <w:r w:rsidRPr="003B38A0">
        <w:rPr>
          <w:rStyle w:val="CodeimTextZchn"/>
          <w:lang w:val="de-CH"/>
        </w:rPr>
        <w:t>MTrimmedWindow</w:t>
      </w:r>
      <w:r w:rsidRPr="003B38A0">
        <w:rPr>
          <w:lang w:val="de-CH"/>
        </w:rPr>
        <w:t xml:space="preserve"> probiert und es gab keine Exception mehr. Genau das gleiche hat </w:t>
      </w:r>
      <w:r w:rsidR="00C710B9" w:rsidRPr="003B38A0">
        <w:rPr>
          <w:lang w:val="de-CH"/>
        </w:rPr>
        <w:t>mit dem</w:t>
      </w:r>
      <w:r w:rsidRPr="003B38A0">
        <w:rPr>
          <w:lang w:val="de-CH"/>
        </w:rPr>
        <w:t xml:space="preserve"> Ansatz „LegacyIDE.e4xmi mit Prozessor“ ohne Probleme geklappt.</w:t>
      </w:r>
    </w:p>
    <w:p w:rsidR="00BD2BD5" w:rsidRPr="003B38A0" w:rsidRDefault="00BD2BD5" w:rsidP="00AD70F9">
      <w:pPr>
        <w:rPr>
          <w:lang w:val="de-CH"/>
        </w:rPr>
      </w:pPr>
    </w:p>
    <w:p w:rsidR="00BD2BD5" w:rsidRPr="003B38A0" w:rsidRDefault="00BD2BD5" w:rsidP="00BD2BD5">
      <w:pPr>
        <w:pStyle w:val="Grosseberschrift"/>
        <w:rPr>
          <w:lang w:val="de-CH"/>
        </w:rPr>
      </w:pPr>
      <w:r w:rsidRPr="003B38A0">
        <w:rPr>
          <w:lang w:val="de-CH"/>
        </w:rPr>
        <w:t>Suche nach geeignetem Beispiel in RCS</w:t>
      </w:r>
    </w:p>
    <w:p w:rsidR="00BD2BD5" w:rsidRDefault="00BD2BD5" w:rsidP="00BD2BD5">
      <w:pPr>
        <w:rPr>
          <w:lang w:val="de-CH"/>
        </w:rPr>
      </w:pPr>
      <w:r w:rsidRPr="003B38A0">
        <w:rPr>
          <w:lang w:val="de-CH"/>
        </w:rPr>
        <w:t>Viele Views in RCS sind sehr eng an Eclipse 3 APIs gekoppelt, somit war es schwierig ein geeignetes Beispiel zu finden um au</w:t>
      </w:r>
      <w:r w:rsidR="00F37AF2" w:rsidRPr="003B38A0">
        <w:rPr>
          <w:lang w:val="de-CH"/>
        </w:rPr>
        <w:t>s</w:t>
      </w:r>
      <w:r w:rsidRPr="003B38A0">
        <w:rPr>
          <w:lang w:val="de-CH"/>
        </w:rPr>
        <w:t>schliesslich den Aspekt „Mixing E3 und E4“ zu behandeln.</w:t>
      </w:r>
    </w:p>
    <w:p w:rsidR="009E17E1" w:rsidRDefault="009E17E1" w:rsidP="00BD2BD5">
      <w:pPr>
        <w:rPr>
          <w:lang w:val="de-CH"/>
        </w:rPr>
      </w:pPr>
    </w:p>
    <w:p w:rsidR="009E17E1" w:rsidRDefault="009E17E1" w:rsidP="009E17E1">
      <w:pPr>
        <w:pStyle w:val="Grosseberschrift"/>
        <w:rPr>
          <w:lang w:val="de-CH"/>
        </w:rPr>
      </w:pPr>
      <w:r>
        <w:rPr>
          <w:lang w:val="de-CH"/>
        </w:rPr>
        <w:t>Unterschätzung Aufwand Aspekt</w:t>
      </w:r>
    </w:p>
    <w:p w:rsidR="009E17E1" w:rsidRPr="003B38A0" w:rsidRDefault="009E17E1" w:rsidP="009E17E1">
      <w:pPr>
        <w:rPr>
          <w:lang w:val="de-CH"/>
        </w:rPr>
      </w:pPr>
      <w:r>
        <w:rPr>
          <w:lang w:val="de-CH"/>
        </w:rPr>
        <w:t>Ich habe ganz klar unterschätz</w:t>
      </w:r>
      <w:r w:rsidR="00CF1E15">
        <w:rPr>
          <w:lang w:val="de-CH"/>
        </w:rPr>
        <w:t>t</w:t>
      </w:r>
      <w:r>
        <w:rPr>
          <w:lang w:val="de-CH"/>
        </w:rPr>
        <w:t xml:space="preserve"> wie aufwändig die Bearbeitung dieses Aspektes sein wird.</w:t>
      </w:r>
    </w:p>
    <w:p w:rsidR="004D70A0" w:rsidRPr="003B38A0" w:rsidRDefault="004D70A0" w:rsidP="005C59FF">
      <w:pPr>
        <w:pStyle w:val="berschrift20"/>
        <w:numPr>
          <w:ilvl w:val="2"/>
          <w:numId w:val="5"/>
        </w:numPr>
        <w:rPr>
          <w:lang w:val="de-CH"/>
        </w:rPr>
      </w:pPr>
      <w:bookmarkStart w:id="57" w:name="_Toc366155147"/>
      <w:r w:rsidRPr="003B38A0">
        <w:rPr>
          <w:lang w:val="de-CH"/>
        </w:rPr>
        <w:t>Erfahrungen</w:t>
      </w:r>
      <w:bookmarkEnd w:id="57"/>
    </w:p>
    <w:p w:rsidR="0034336C" w:rsidRPr="003B38A0" w:rsidRDefault="0034336C" w:rsidP="0034336C">
      <w:pPr>
        <w:pStyle w:val="Grosseberschrift"/>
        <w:rPr>
          <w:lang w:val="de-CH"/>
        </w:rPr>
      </w:pPr>
      <w:r w:rsidRPr="003B38A0">
        <w:rPr>
          <w:lang w:val="de-CH"/>
        </w:rPr>
        <w:t>Nicht alles funktioniert einwandfrei</w:t>
      </w:r>
    </w:p>
    <w:p w:rsidR="0034336C" w:rsidRPr="003B38A0" w:rsidRDefault="0034336C" w:rsidP="004D70A0">
      <w:pPr>
        <w:rPr>
          <w:lang w:val="de-CH"/>
        </w:rPr>
      </w:pPr>
      <w:r w:rsidRPr="003B38A0">
        <w:rPr>
          <w:lang w:val="de-CH"/>
        </w:rPr>
        <w:t xml:space="preserve">Die E3 Applikation läuft mit dem </w:t>
      </w:r>
      <w:r w:rsidR="004D70A0" w:rsidRPr="003B38A0">
        <w:rPr>
          <w:lang w:val="de-CH"/>
        </w:rPr>
        <w:t xml:space="preserve">Compability Layer </w:t>
      </w:r>
      <w:r w:rsidRPr="003B38A0">
        <w:rPr>
          <w:lang w:val="de-CH"/>
        </w:rPr>
        <w:t>und dem LegacyIDE.e4xmi Ansatz. Es muss jedoch erwähnt werden, dass teilweise Menüeinträge erscheinen die auf der E3 Targetplattform nicht da sind. Beim Hauptfenster befindet sich zum Beispiel neu der Menüpunkt Ansicht in der Toolbar. Die Stellungnahme hierzu von Eclipse: Dies sein kein Fehler von E4 es sei eher Zufall dass das vorher in E3 funktioniert hat. Hier muss also nachkorrigiert werden.</w:t>
      </w:r>
    </w:p>
    <w:p w:rsidR="0034336C" w:rsidRPr="003B38A0" w:rsidRDefault="0034336C" w:rsidP="004D70A0">
      <w:pPr>
        <w:rPr>
          <w:lang w:val="de-CH"/>
        </w:rPr>
      </w:pPr>
    </w:p>
    <w:p w:rsidR="00B144E8" w:rsidRPr="003B38A0" w:rsidRDefault="00B144E8" w:rsidP="00B144E8">
      <w:pPr>
        <w:pStyle w:val="Grosseberschrift"/>
        <w:rPr>
          <w:lang w:val="de-CH"/>
        </w:rPr>
      </w:pPr>
      <w:r w:rsidRPr="003B38A0">
        <w:rPr>
          <w:lang w:val="de-CH"/>
        </w:rPr>
        <w:t>Quick Access nicht optional</w:t>
      </w:r>
    </w:p>
    <w:p w:rsidR="00B144E8" w:rsidRPr="003B38A0" w:rsidRDefault="00B144E8" w:rsidP="00B144E8">
      <w:pPr>
        <w:rPr>
          <w:lang w:val="de-CH"/>
        </w:rPr>
      </w:pPr>
      <w:r w:rsidRPr="003B38A0">
        <w:rPr>
          <w:lang w:val="de-CH"/>
        </w:rPr>
        <w:t xml:space="preserve">Mit E4 ist der „Quick Access“ sichtbar, es kann nicht </w:t>
      </w:r>
      <w:r w:rsidR="00F37AF2" w:rsidRPr="003B38A0">
        <w:rPr>
          <w:lang w:val="de-CH"/>
        </w:rPr>
        <w:t>versteckt</w:t>
      </w:r>
      <w:r w:rsidRPr="003B38A0">
        <w:rPr>
          <w:lang w:val="de-CH"/>
        </w:rPr>
        <w:t xml:space="preserve"> werden. Dies könnte sich für die RCS-Anwender als störend erweisen. Der Bug ist unter </w:t>
      </w:r>
      <w:hyperlink r:id="rId33" w:history="1">
        <w:r w:rsidRPr="003B38A0">
          <w:rPr>
            <w:rStyle w:val="Hyperlink"/>
            <w:lang w:val="de-CH"/>
          </w:rPr>
          <w:t>https://bugs.eclipse.org/bugs/show_bug.cgi?id=362420</w:t>
        </w:r>
      </w:hyperlink>
    </w:p>
    <w:p w:rsidR="00B144E8" w:rsidRPr="003B38A0" w:rsidRDefault="00B144E8" w:rsidP="00B144E8">
      <w:pPr>
        <w:rPr>
          <w:lang w:val="de-CH"/>
        </w:rPr>
      </w:pPr>
      <w:r w:rsidRPr="003B38A0">
        <w:rPr>
          <w:lang w:val="de-CH"/>
        </w:rPr>
        <w:t>beschrieben.</w:t>
      </w:r>
    </w:p>
    <w:p w:rsidR="00632467" w:rsidRPr="003B38A0" w:rsidRDefault="00632467" w:rsidP="00B144E8">
      <w:pPr>
        <w:rPr>
          <w:lang w:val="de-CH"/>
        </w:rPr>
      </w:pPr>
    </w:p>
    <w:p w:rsidR="00632467" w:rsidRPr="003B38A0" w:rsidRDefault="00632467" w:rsidP="00632467">
      <w:pPr>
        <w:pStyle w:val="Grosseberschrift"/>
        <w:rPr>
          <w:lang w:val="de-CH"/>
        </w:rPr>
      </w:pPr>
      <w:r w:rsidRPr="003B38A0">
        <w:rPr>
          <w:lang w:val="de-CH"/>
        </w:rPr>
        <w:t>Unterschiedliches Verhalten von Ansatz mit Prozessor und Fragment</w:t>
      </w:r>
    </w:p>
    <w:p w:rsidR="00632467" w:rsidRPr="003B38A0" w:rsidRDefault="00632467" w:rsidP="00B144E8">
      <w:pPr>
        <w:rPr>
          <w:lang w:val="de-CH"/>
        </w:rPr>
      </w:pPr>
      <w:r w:rsidRPr="003B38A0">
        <w:rPr>
          <w:lang w:val="de-CH"/>
        </w:rPr>
        <w:t>Beim Ansatz mit Prozessor öffnen sich wie erwartet zwei Fenster, beim Fragment -Ansatz öffnen sich seltsamerweise deren drei. Dies obwohl sich die beiden Ansätze identisch verhalten sollten.</w:t>
      </w:r>
      <w:r w:rsidR="006928E5" w:rsidRPr="003B38A0">
        <w:rPr>
          <w:lang w:val="de-CH"/>
        </w:rPr>
        <w:t xml:space="preserve"> „</w:t>
      </w:r>
      <w:r w:rsidRPr="003B38A0">
        <w:rPr>
          <w:lang w:val="de-CH"/>
        </w:rPr>
        <w:t>Quick Access</w:t>
      </w:r>
      <w:r w:rsidR="006928E5" w:rsidRPr="003B38A0">
        <w:rPr>
          <w:lang w:val="de-CH"/>
        </w:rPr>
        <w:t>“ ist bei ein paar Fenster</w:t>
      </w:r>
      <w:r w:rsidR="00F37AF2" w:rsidRPr="003B38A0">
        <w:rPr>
          <w:lang w:val="de-CH"/>
        </w:rPr>
        <w:t>n</w:t>
      </w:r>
      <w:r w:rsidR="006928E5" w:rsidRPr="003B38A0">
        <w:rPr>
          <w:lang w:val="de-CH"/>
        </w:rPr>
        <w:t xml:space="preserve"> links von der Toolbar eingeordnet, bei anderen </w:t>
      </w:r>
      <w:r w:rsidR="007C6AF2" w:rsidRPr="003B38A0">
        <w:rPr>
          <w:lang w:val="de-CH"/>
        </w:rPr>
        <w:t>Fenstern</w:t>
      </w:r>
      <w:r w:rsidR="006928E5" w:rsidRPr="003B38A0">
        <w:rPr>
          <w:lang w:val="de-CH"/>
        </w:rPr>
        <w:t xml:space="preserve"> rechts davon.</w:t>
      </w:r>
    </w:p>
    <w:p w:rsidR="00D96B79" w:rsidRDefault="00597921" w:rsidP="00597921">
      <w:pPr>
        <w:pStyle w:val="berschrift20"/>
        <w:numPr>
          <w:ilvl w:val="2"/>
          <w:numId w:val="11"/>
        </w:numPr>
        <w:rPr>
          <w:lang w:val="de-CH"/>
        </w:rPr>
      </w:pPr>
      <w:bookmarkStart w:id="58" w:name="_Toc366155148"/>
      <w:r w:rsidRPr="003B38A0">
        <w:rPr>
          <w:lang w:val="de-CH"/>
        </w:rPr>
        <w:t>Risik</w:t>
      </w:r>
      <w:r w:rsidR="00DF5D95">
        <w:rPr>
          <w:lang w:val="de-CH"/>
        </w:rPr>
        <w:t>obeurteilung</w:t>
      </w:r>
      <w:bookmarkEnd w:id="58"/>
    </w:p>
    <w:p w:rsidR="00B14AC3" w:rsidRDefault="00B14AC3" w:rsidP="00B14AC3">
      <w:pPr>
        <w:rPr>
          <w:lang w:val="de-CH"/>
        </w:rPr>
      </w:pPr>
      <w:r>
        <w:rPr>
          <w:lang w:val="de-CH"/>
        </w:rPr>
        <w:t>In diesem Kapitel werden die Risiken anhand der Erkenntnisse in dieser Iteration neu beurteilt</w:t>
      </w:r>
    </w:p>
    <w:p w:rsidR="00B14AC3" w:rsidRDefault="00B14AC3" w:rsidP="00B14AC3">
      <w:pPr>
        <w:rPr>
          <w:lang w:val="de-CH"/>
        </w:rPr>
      </w:pPr>
    </w:p>
    <w:tbl>
      <w:tblPr>
        <w:tblStyle w:val="Tabellenraster"/>
        <w:tblW w:w="5000" w:type="pct"/>
        <w:tblLook w:val="04A0" w:firstRow="1" w:lastRow="0" w:firstColumn="1" w:lastColumn="0" w:noHBand="0" w:noVBand="1"/>
      </w:tblPr>
      <w:tblGrid>
        <w:gridCol w:w="527"/>
        <w:gridCol w:w="3267"/>
        <w:gridCol w:w="5787"/>
      </w:tblGrid>
      <w:tr w:rsidR="003912BF" w:rsidRPr="003912BF" w:rsidTr="000C604A">
        <w:tc>
          <w:tcPr>
            <w:tcW w:w="275" w:type="pct"/>
            <w:shd w:val="pct20" w:color="auto" w:fill="auto"/>
          </w:tcPr>
          <w:p w:rsidR="003912BF" w:rsidRPr="003912BF" w:rsidRDefault="003912BF" w:rsidP="009D211E">
            <w:pPr>
              <w:pStyle w:val="Textkrper"/>
              <w:jc w:val="left"/>
              <w:rPr>
                <w:b/>
                <w:sz w:val="18"/>
                <w:szCs w:val="18"/>
                <w:lang w:val="de-CH"/>
              </w:rPr>
            </w:pPr>
            <w:r w:rsidRPr="003912BF">
              <w:rPr>
                <w:b/>
                <w:sz w:val="18"/>
                <w:szCs w:val="18"/>
                <w:lang w:val="de-CH"/>
              </w:rPr>
              <w:t>Id</w:t>
            </w:r>
          </w:p>
        </w:tc>
        <w:tc>
          <w:tcPr>
            <w:tcW w:w="1705" w:type="pct"/>
            <w:shd w:val="pct20" w:color="auto" w:fill="auto"/>
          </w:tcPr>
          <w:p w:rsidR="003912BF" w:rsidRPr="003912BF" w:rsidRDefault="003912BF" w:rsidP="009D211E">
            <w:pPr>
              <w:pStyle w:val="Textkrper"/>
              <w:jc w:val="left"/>
              <w:rPr>
                <w:b/>
                <w:sz w:val="18"/>
                <w:szCs w:val="18"/>
                <w:lang w:val="de-CH"/>
              </w:rPr>
            </w:pPr>
            <w:r w:rsidRPr="003912BF">
              <w:rPr>
                <w:b/>
                <w:sz w:val="18"/>
                <w:szCs w:val="18"/>
                <w:lang w:val="de-CH"/>
              </w:rPr>
              <w:t>Risiko</w:t>
            </w:r>
          </w:p>
        </w:tc>
        <w:tc>
          <w:tcPr>
            <w:tcW w:w="3020" w:type="pct"/>
            <w:shd w:val="pct20" w:color="auto" w:fill="auto"/>
          </w:tcPr>
          <w:p w:rsidR="003912BF" w:rsidRPr="003912BF" w:rsidRDefault="003912BF" w:rsidP="009D211E">
            <w:pPr>
              <w:pStyle w:val="Textkrper"/>
              <w:jc w:val="left"/>
              <w:rPr>
                <w:b/>
                <w:sz w:val="18"/>
                <w:szCs w:val="18"/>
                <w:lang w:val="de-CH"/>
              </w:rPr>
            </w:pPr>
            <w:r w:rsidRPr="003912BF">
              <w:rPr>
                <w:b/>
                <w:bCs/>
                <w:iCs/>
                <w:sz w:val="18"/>
                <w:szCs w:val="18"/>
                <w:lang w:val="de-CH"/>
              </w:rPr>
              <w:t>Risikobehandlung</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1</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Migration wegen unbekannten technischen Problemen nicht möglich</w:t>
            </w:r>
          </w:p>
        </w:tc>
        <w:tc>
          <w:tcPr>
            <w:tcW w:w="3020" w:type="pct"/>
          </w:tcPr>
          <w:p w:rsidR="003912BF" w:rsidRPr="003912BF" w:rsidRDefault="00CD331E" w:rsidP="009D211E">
            <w:pPr>
              <w:pStyle w:val="Textkrper"/>
              <w:jc w:val="left"/>
              <w:rPr>
                <w:sz w:val="18"/>
                <w:szCs w:val="18"/>
                <w:lang w:val="de-CH"/>
              </w:rPr>
            </w:pPr>
            <w:r>
              <w:rPr>
                <w:sz w:val="18"/>
                <w:szCs w:val="18"/>
                <w:lang w:val="de-CH"/>
              </w:rPr>
              <w:t>Die Einschätzung dieses Risikos hat sich nicht verändert</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2</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Zeitplan kann nicht eingehalten werden</w:t>
            </w:r>
          </w:p>
        </w:tc>
        <w:tc>
          <w:tcPr>
            <w:tcW w:w="3020" w:type="pct"/>
          </w:tcPr>
          <w:p w:rsidR="003912BF" w:rsidRPr="003912BF" w:rsidRDefault="00CD331E" w:rsidP="009D211E">
            <w:pPr>
              <w:pStyle w:val="Textkrper"/>
              <w:jc w:val="left"/>
              <w:rPr>
                <w:sz w:val="18"/>
                <w:szCs w:val="18"/>
                <w:lang w:val="de-CH"/>
              </w:rPr>
            </w:pPr>
            <w:r>
              <w:rPr>
                <w:sz w:val="18"/>
                <w:szCs w:val="18"/>
                <w:lang w:val="de-CH"/>
              </w:rPr>
              <w:t>Der Zeitplan wurde so nicht eingehalten, er wurde um 3 Tage überschritten. Dies wurde jedoch toleriert und wird in den nächsten Aspekten wieder e</w:t>
            </w:r>
            <w:r w:rsidR="00FA2874">
              <w:rPr>
                <w:sz w:val="18"/>
                <w:szCs w:val="18"/>
                <w:lang w:val="de-CH"/>
              </w:rPr>
              <w:t>i</w:t>
            </w:r>
            <w:r>
              <w:rPr>
                <w:sz w:val="18"/>
                <w:szCs w:val="18"/>
                <w:lang w:val="de-CH"/>
              </w:rPr>
              <w:t>ngehalten</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3</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Funktionalität geht verloren</w:t>
            </w:r>
          </w:p>
        </w:tc>
        <w:tc>
          <w:tcPr>
            <w:tcW w:w="3020" w:type="pct"/>
          </w:tcPr>
          <w:p w:rsidR="003912BF" w:rsidRPr="003912BF" w:rsidRDefault="00DA643B" w:rsidP="009D211E">
            <w:pPr>
              <w:pStyle w:val="Textkrper"/>
              <w:jc w:val="left"/>
              <w:rPr>
                <w:sz w:val="18"/>
                <w:szCs w:val="18"/>
                <w:lang w:val="de-CH"/>
              </w:rPr>
            </w:pPr>
            <w:r>
              <w:rPr>
                <w:sz w:val="18"/>
                <w:szCs w:val="18"/>
                <w:lang w:val="de-CH"/>
              </w:rPr>
              <w:t>Mit den bisherigen Migrationsschritten konnte kein Verlust an Funktionalität festgestellt werden.</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4</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 xml:space="preserve">Performanceeinbussen </w:t>
            </w:r>
          </w:p>
        </w:tc>
        <w:tc>
          <w:tcPr>
            <w:tcW w:w="3020" w:type="pct"/>
          </w:tcPr>
          <w:p w:rsidR="003912BF" w:rsidRPr="00540398" w:rsidRDefault="00895AB6" w:rsidP="00895AB6">
            <w:pPr>
              <w:pStyle w:val="Textkrper"/>
              <w:jc w:val="left"/>
              <w:rPr>
                <w:color w:val="FF0000"/>
                <w:sz w:val="18"/>
                <w:szCs w:val="18"/>
                <w:lang w:val="de-CH"/>
              </w:rPr>
            </w:pPr>
            <w:r w:rsidRPr="00540398">
              <w:rPr>
                <w:color w:val="FF0000"/>
                <w:sz w:val="18"/>
                <w:szCs w:val="18"/>
                <w:lang w:val="de-CH"/>
              </w:rPr>
              <w:t>TODO Performance-Tests</w:t>
            </w:r>
          </w:p>
        </w:tc>
      </w:tr>
      <w:tr w:rsidR="003912BF" w:rsidRPr="003912BF" w:rsidTr="000C604A">
        <w:tc>
          <w:tcPr>
            <w:tcW w:w="275" w:type="pct"/>
          </w:tcPr>
          <w:p w:rsidR="003912BF" w:rsidRPr="003912BF" w:rsidRDefault="003912BF" w:rsidP="009D211E">
            <w:pPr>
              <w:pStyle w:val="Textkrper"/>
              <w:jc w:val="left"/>
              <w:rPr>
                <w:sz w:val="18"/>
                <w:szCs w:val="18"/>
                <w:lang w:val="de-CH"/>
              </w:rPr>
            </w:pPr>
            <w:r w:rsidRPr="003912BF">
              <w:rPr>
                <w:sz w:val="18"/>
                <w:szCs w:val="18"/>
                <w:lang w:val="de-CH"/>
              </w:rPr>
              <w:t>5</w:t>
            </w:r>
          </w:p>
        </w:tc>
        <w:tc>
          <w:tcPr>
            <w:tcW w:w="1705" w:type="pct"/>
          </w:tcPr>
          <w:p w:rsidR="003912BF" w:rsidRPr="003912BF" w:rsidRDefault="003912BF" w:rsidP="009D211E">
            <w:pPr>
              <w:pStyle w:val="Textkrper"/>
              <w:jc w:val="left"/>
              <w:rPr>
                <w:sz w:val="18"/>
                <w:szCs w:val="18"/>
                <w:lang w:val="de-CH"/>
              </w:rPr>
            </w:pPr>
            <w:r w:rsidRPr="003912BF">
              <w:rPr>
                <w:sz w:val="18"/>
                <w:szCs w:val="18"/>
                <w:lang w:val="de-CH"/>
              </w:rPr>
              <w:t>Verlust von Stabilität</w:t>
            </w:r>
          </w:p>
        </w:tc>
        <w:tc>
          <w:tcPr>
            <w:tcW w:w="3020" w:type="pct"/>
          </w:tcPr>
          <w:p w:rsidR="003912BF" w:rsidRPr="003912BF" w:rsidRDefault="0054517E" w:rsidP="009D211E">
            <w:pPr>
              <w:pStyle w:val="Textkrper"/>
              <w:jc w:val="left"/>
              <w:rPr>
                <w:sz w:val="18"/>
                <w:szCs w:val="18"/>
                <w:lang w:val="de-CH"/>
              </w:rPr>
            </w:pPr>
            <w:r>
              <w:rPr>
                <w:sz w:val="18"/>
                <w:szCs w:val="18"/>
                <w:lang w:val="de-CH"/>
              </w:rPr>
              <w:t xml:space="preserve">Es konnte kein Verlust an Stabilität </w:t>
            </w:r>
            <w:r w:rsidR="00FA2874">
              <w:rPr>
                <w:sz w:val="18"/>
                <w:szCs w:val="18"/>
                <w:lang w:val="de-CH"/>
              </w:rPr>
              <w:t>festgestellt werden.</w:t>
            </w:r>
          </w:p>
        </w:tc>
      </w:tr>
      <w:tr w:rsidR="00FA2874" w:rsidRPr="003912BF" w:rsidTr="000C604A">
        <w:tc>
          <w:tcPr>
            <w:tcW w:w="275" w:type="pct"/>
          </w:tcPr>
          <w:p w:rsidR="00FA2874" w:rsidRPr="003912BF" w:rsidRDefault="00FA2874" w:rsidP="009D211E">
            <w:pPr>
              <w:pStyle w:val="Textkrper"/>
              <w:jc w:val="left"/>
              <w:rPr>
                <w:sz w:val="18"/>
                <w:szCs w:val="18"/>
                <w:lang w:val="de-CH"/>
              </w:rPr>
            </w:pPr>
            <w:r w:rsidRPr="003912BF">
              <w:rPr>
                <w:sz w:val="18"/>
                <w:szCs w:val="18"/>
                <w:lang w:val="de-CH"/>
              </w:rPr>
              <w:t>6</w:t>
            </w:r>
          </w:p>
        </w:tc>
        <w:tc>
          <w:tcPr>
            <w:tcW w:w="1705" w:type="pct"/>
          </w:tcPr>
          <w:p w:rsidR="00FA2874" w:rsidRPr="003912BF" w:rsidRDefault="00FA2874" w:rsidP="009D211E">
            <w:pPr>
              <w:pStyle w:val="Textkrper"/>
              <w:jc w:val="left"/>
              <w:rPr>
                <w:sz w:val="18"/>
                <w:szCs w:val="18"/>
                <w:lang w:val="de-CH"/>
              </w:rPr>
            </w:pPr>
            <w:r w:rsidRPr="003912BF">
              <w:rPr>
                <w:sz w:val="18"/>
                <w:szCs w:val="18"/>
                <w:lang w:val="de-CH"/>
              </w:rPr>
              <w:t>Verlust von Usability</w:t>
            </w:r>
          </w:p>
        </w:tc>
        <w:tc>
          <w:tcPr>
            <w:tcW w:w="3020" w:type="pct"/>
          </w:tcPr>
          <w:p w:rsidR="00FA2874" w:rsidRPr="003912BF" w:rsidRDefault="00FA2874" w:rsidP="00FA2874">
            <w:pPr>
              <w:pStyle w:val="Textkrper"/>
              <w:jc w:val="left"/>
              <w:rPr>
                <w:sz w:val="18"/>
                <w:szCs w:val="18"/>
                <w:lang w:val="de-CH"/>
              </w:rPr>
            </w:pPr>
            <w:r>
              <w:rPr>
                <w:sz w:val="18"/>
                <w:szCs w:val="18"/>
                <w:lang w:val="de-CH"/>
              </w:rPr>
              <w:t>Es konnte kein Verlust v</w:t>
            </w:r>
            <w:r w:rsidR="009341CE">
              <w:rPr>
                <w:sz w:val="18"/>
                <w:szCs w:val="18"/>
                <w:lang w:val="de-CH"/>
              </w:rPr>
              <w:t>on U</w:t>
            </w:r>
            <w:r>
              <w:rPr>
                <w:sz w:val="18"/>
                <w:szCs w:val="18"/>
                <w:lang w:val="de-CH"/>
              </w:rPr>
              <w:t>sability festgestellt werden.</w:t>
            </w:r>
          </w:p>
        </w:tc>
      </w:tr>
      <w:tr w:rsidR="00FA2874" w:rsidRPr="003912BF" w:rsidTr="000C604A">
        <w:tc>
          <w:tcPr>
            <w:tcW w:w="275" w:type="pct"/>
          </w:tcPr>
          <w:p w:rsidR="00FA2874" w:rsidRPr="003912BF" w:rsidRDefault="00FA2874" w:rsidP="009D211E">
            <w:pPr>
              <w:pStyle w:val="Textkrper"/>
              <w:jc w:val="left"/>
              <w:rPr>
                <w:sz w:val="18"/>
                <w:szCs w:val="18"/>
                <w:lang w:val="de-CH"/>
              </w:rPr>
            </w:pPr>
            <w:r w:rsidRPr="003912BF">
              <w:rPr>
                <w:sz w:val="18"/>
                <w:szCs w:val="18"/>
                <w:lang w:val="de-CH"/>
              </w:rPr>
              <w:t>7</w:t>
            </w:r>
          </w:p>
        </w:tc>
        <w:tc>
          <w:tcPr>
            <w:tcW w:w="1705" w:type="pct"/>
          </w:tcPr>
          <w:p w:rsidR="00FA2874" w:rsidRPr="003912BF" w:rsidRDefault="00FA2874" w:rsidP="009D211E">
            <w:pPr>
              <w:pStyle w:val="Textkrper"/>
              <w:jc w:val="left"/>
              <w:rPr>
                <w:sz w:val="18"/>
                <w:szCs w:val="18"/>
                <w:lang w:val="de-CH"/>
              </w:rPr>
            </w:pPr>
            <w:r w:rsidRPr="003912BF">
              <w:rPr>
                <w:sz w:val="18"/>
                <w:szCs w:val="18"/>
                <w:lang w:val="de-CH"/>
              </w:rPr>
              <w:t>Wartbarkeit nimmt ab</w:t>
            </w:r>
          </w:p>
        </w:tc>
        <w:tc>
          <w:tcPr>
            <w:tcW w:w="3020" w:type="pct"/>
          </w:tcPr>
          <w:p w:rsidR="00FA2874" w:rsidRPr="003912BF" w:rsidRDefault="00FA2874" w:rsidP="009341CE">
            <w:pPr>
              <w:pStyle w:val="Textkrper"/>
              <w:jc w:val="left"/>
              <w:rPr>
                <w:sz w:val="18"/>
                <w:szCs w:val="18"/>
                <w:lang w:val="de-CH"/>
              </w:rPr>
            </w:pPr>
            <w:r>
              <w:rPr>
                <w:sz w:val="18"/>
                <w:szCs w:val="18"/>
                <w:lang w:val="de-CH"/>
              </w:rPr>
              <w:t>Mit dem Ansatz vom Application Model ist die Wartbarkeit eher gestiegen</w:t>
            </w:r>
          </w:p>
        </w:tc>
      </w:tr>
      <w:tr w:rsidR="00FA2874" w:rsidRPr="003912BF" w:rsidTr="000C604A">
        <w:tc>
          <w:tcPr>
            <w:tcW w:w="275" w:type="pct"/>
          </w:tcPr>
          <w:p w:rsidR="00FA2874" w:rsidRPr="003912BF" w:rsidRDefault="00FA2874" w:rsidP="009D211E">
            <w:pPr>
              <w:pStyle w:val="Textkrper"/>
              <w:jc w:val="left"/>
              <w:rPr>
                <w:sz w:val="18"/>
                <w:szCs w:val="18"/>
                <w:lang w:val="de-CH"/>
              </w:rPr>
            </w:pPr>
            <w:r w:rsidRPr="003912BF">
              <w:rPr>
                <w:sz w:val="18"/>
                <w:szCs w:val="18"/>
                <w:lang w:val="de-CH"/>
              </w:rPr>
              <w:t>8</w:t>
            </w:r>
          </w:p>
        </w:tc>
        <w:tc>
          <w:tcPr>
            <w:tcW w:w="1705" w:type="pct"/>
          </w:tcPr>
          <w:p w:rsidR="00FA2874" w:rsidRPr="003912BF" w:rsidRDefault="00FA2874" w:rsidP="009D211E">
            <w:pPr>
              <w:pStyle w:val="Textkrper"/>
              <w:jc w:val="left"/>
              <w:rPr>
                <w:sz w:val="18"/>
                <w:szCs w:val="18"/>
                <w:lang w:val="de-CH"/>
              </w:rPr>
            </w:pPr>
            <w:r w:rsidRPr="003912BF">
              <w:rPr>
                <w:sz w:val="18"/>
                <w:szCs w:val="18"/>
                <w:lang w:val="de-CH"/>
              </w:rPr>
              <w:t>Testbarkeit nimmt ab</w:t>
            </w:r>
          </w:p>
        </w:tc>
        <w:tc>
          <w:tcPr>
            <w:tcW w:w="3020" w:type="pct"/>
          </w:tcPr>
          <w:p w:rsidR="00FA2874" w:rsidRPr="003912BF" w:rsidRDefault="00FA2874" w:rsidP="009D211E">
            <w:pPr>
              <w:pStyle w:val="Textkrper"/>
              <w:jc w:val="left"/>
              <w:rPr>
                <w:sz w:val="18"/>
                <w:szCs w:val="18"/>
                <w:lang w:val="de-CH"/>
              </w:rPr>
            </w:pPr>
            <w:r>
              <w:rPr>
                <w:sz w:val="18"/>
                <w:szCs w:val="18"/>
                <w:lang w:val="de-CH"/>
              </w:rPr>
              <w:t>Mit dem Ansatz vom Applic</w:t>
            </w:r>
            <w:r w:rsidR="009341CE">
              <w:rPr>
                <w:sz w:val="18"/>
                <w:szCs w:val="18"/>
                <w:lang w:val="de-CH"/>
              </w:rPr>
              <w:t>ation Model ist die Wartbarkeit</w:t>
            </w:r>
            <w:r>
              <w:rPr>
                <w:sz w:val="18"/>
                <w:szCs w:val="18"/>
                <w:lang w:val="de-CH"/>
              </w:rPr>
              <w:t xml:space="preserve"> eher gestiegen</w:t>
            </w:r>
          </w:p>
        </w:tc>
      </w:tr>
      <w:tr w:rsidR="00FA2874" w:rsidRPr="003912BF" w:rsidTr="000C604A">
        <w:tc>
          <w:tcPr>
            <w:tcW w:w="275" w:type="pct"/>
          </w:tcPr>
          <w:p w:rsidR="00FA2874" w:rsidRPr="003912BF" w:rsidRDefault="00FA2874" w:rsidP="009D211E">
            <w:pPr>
              <w:pStyle w:val="Textkrper"/>
              <w:jc w:val="left"/>
              <w:rPr>
                <w:sz w:val="18"/>
                <w:szCs w:val="18"/>
                <w:lang w:val="de-CH"/>
              </w:rPr>
            </w:pPr>
            <w:r w:rsidRPr="003912BF">
              <w:rPr>
                <w:sz w:val="18"/>
                <w:szCs w:val="18"/>
                <w:lang w:val="de-CH"/>
              </w:rPr>
              <w:t>9</w:t>
            </w:r>
          </w:p>
        </w:tc>
        <w:tc>
          <w:tcPr>
            <w:tcW w:w="1705" w:type="pct"/>
          </w:tcPr>
          <w:p w:rsidR="00FA2874" w:rsidRPr="003912BF" w:rsidRDefault="00FA2874" w:rsidP="009D211E">
            <w:pPr>
              <w:pStyle w:val="Textkrper"/>
              <w:jc w:val="left"/>
              <w:rPr>
                <w:sz w:val="18"/>
                <w:szCs w:val="18"/>
                <w:lang w:val="de-CH"/>
              </w:rPr>
            </w:pPr>
            <w:r w:rsidRPr="003912BF">
              <w:rPr>
                <w:sz w:val="18"/>
                <w:szCs w:val="18"/>
                <w:lang w:val="de-CH"/>
              </w:rPr>
              <w:t>Look and Feel wird von Anwendern nicht toleriert</w:t>
            </w:r>
          </w:p>
        </w:tc>
        <w:tc>
          <w:tcPr>
            <w:tcW w:w="3020" w:type="pct"/>
          </w:tcPr>
          <w:p w:rsidR="00FA2874" w:rsidRPr="003912BF" w:rsidRDefault="009341CE" w:rsidP="009D211E">
            <w:pPr>
              <w:pStyle w:val="Textkrper"/>
              <w:jc w:val="left"/>
              <w:rPr>
                <w:sz w:val="18"/>
                <w:szCs w:val="18"/>
                <w:lang w:val="de-CH"/>
              </w:rPr>
            </w:pPr>
            <w:r>
              <w:rPr>
                <w:sz w:val="18"/>
                <w:szCs w:val="18"/>
                <w:lang w:val="de-CH"/>
              </w:rPr>
              <w:t>Das Look and feel hat keine Änderungen erfahren</w:t>
            </w:r>
          </w:p>
        </w:tc>
      </w:tr>
    </w:tbl>
    <w:p w:rsidR="003912BF" w:rsidRDefault="003912BF" w:rsidP="003912BF">
      <w:pPr>
        <w:rPr>
          <w:lang w:val="de-CH"/>
        </w:rPr>
      </w:pPr>
    </w:p>
    <w:p w:rsidR="008D3EB6" w:rsidRDefault="00DA643B" w:rsidP="007C628B">
      <w:pPr>
        <w:rPr>
          <w:b/>
          <w:bCs/>
          <w:iCs/>
          <w:color w:val="17365D" w:themeColor="text2" w:themeShade="BF"/>
          <w:sz w:val="22"/>
          <w:szCs w:val="22"/>
          <w:lang w:val="de-CH"/>
        </w:rPr>
      </w:pPr>
      <w:r>
        <w:rPr>
          <w:lang w:val="de-CH"/>
        </w:rPr>
        <w:t>Weitere, neue Risiken konnten nicht festgestellt werden.</w:t>
      </w:r>
      <w:r w:rsidR="008D3EB6">
        <w:rPr>
          <w:lang w:val="de-CH"/>
        </w:rPr>
        <w:br w:type="page"/>
      </w:r>
    </w:p>
    <w:p w:rsidR="0091686F" w:rsidRPr="003B38A0" w:rsidRDefault="0091686F" w:rsidP="0091686F">
      <w:pPr>
        <w:pStyle w:val="berschrift20"/>
        <w:numPr>
          <w:ilvl w:val="2"/>
          <w:numId w:val="32"/>
        </w:numPr>
        <w:rPr>
          <w:lang w:val="de-CH"/>
        </w:rPr>
      </w:pPr>
      <w:bookmarkStart w:id="59" w:name="_Toc366155149"/>
      <w:r w:rsidRPr="003B38A0">
        <w:rPr>
          <w:lang w:val="de-CH"/>
        </w:rPr>
        <w:lastRenderedPageBreak/>
        <w:t>Massnahmen</w:t>
      </w:r>
      <w:bookmarkEnd w:id="59"/>
    </w:p>
    <w:p w:rsidR="00DA643B" w:rsidRDefault="0091686F" w:rsidP="00D94A46">
      <w:pPr>
        <w:rPr>
          <w:lang w:val="de-CH"/>
        </w:rPr>
      </w:pPr>
      <w:r>
        <w:rPr>
          <w:lang w:val="de-CH"/>
        </w:rPr>
        <w:t>Da die Überschreitung der Iterationszeit nicht als katastrophal einzustufen ist und sonst die Ziele erreicht wurden</w:t>
      </w:r>
      <w:r w:rsidR="007D34F5">
        <w:rPr>
          <w:lang w:val="de-CH"/>
        </w:rPr>
        <w:t xml:space="preserve"> keine Massnahmen definiert. </w:t>
      </w:r>
      <w:r w:rsidR="00DA643B">
        <w:rPr>
          <w:lang w:val="de-CH"/>
        </w:rPr>
        <w:t>Aus Risikosicht hat sich auch nicht viel geändert</w:t>
      </w:r>
      <w:r w:rsidR="00135677">
        <w:rPr>
          <w:lang w:val="de-CH"/>
        </w:rPr>
        <w:t>.</w:t>
      </w:r>
    </w:p>
    <w:p w:rsidR="0091686F" w:rsidRPr="0091686F" w:rsidRDefault="007D34F5" w:rsidP="00D94A46">
      <w:pPr>
        <w:rPr>
          <w:lang w:val="de-CH"/>
        </w:rPr>
      </w:pPr>
      <w:r>
        <w:rPr>
          <w:lang w:val="de-CH"/>
        </w:rPr>
        <w:t xml:space="preserve">Aspekt 2 kann </w:t>
      </w:r>
      <w:r w:rsidR="00D178D8">
        <w:rPr>
          <w:lang w:val="de-CH"/>
        </w:rPr>
        <w:t xml:space="preserve">mit gutem Gewissen </w:t>
      </w:r>
      <w:r>
        <w:rPr>
          <w:lang w:val="de-CH"/>
        </w:rPr>
        <w:t>in Angriff genommen werden.</w:t>
      </w:r>
    </w:p>
    <w:p w:rsidR="00D94A46" w:rsidRPr="003B38A0" w:rsidRDefault="00D94A46" w:rsidP="005C59FF">
      <w:pPr>
        <w:pStyle w:val="berschrift20"/>
        <w:numPr>
          <w:ilvl w:val="2"/>
          <w:numId w:val="9"/>
        </w:numPr>
        <w:rPr>
          <w:lang w:val="de-CH"/>
        </w:rPr>
      </w:pPr>
      <w:bookmarkStart w:id="60" w:name="_Toc366155150"/>
      <w:r w:rsidRPr="003B38A0">
        <w:rPr>
          <w:lang w:val="de-CH"/>
        </w:rPr>
        <w:t>Fazit</w:t>
      </w:r>
      <w:bookmarkEnd w:id="60"/>
    </w:p>
    <w:p w:rsidR="00C60426" w:rsidRPr="003B38A0" w:rsidRDefault="00597921" w:rsidP="00C60426">
      <w:pPr>
        <w:rPr>
          <w:lang w:val="de-CH"/>
        </w:rPr>
      </w:pPr>
      <w:r w:rsidRPr="003B38A0">
        <w:rPr>
          <w:lang w:val="de-CH"/>
        </w:rPr>
        <w:t>Es wurden</w:t>
      </w:r>
      <w:r w:rsidR="00B80CF5" w:rsidRPr="003B38A0">
        <w:rPr>
          <w:lang w:val="de-CH"/>
        </w:rPr>
        <w:t xml:space="preserve"> - trotz </w:t>
      </w:r>
      <w:r w:rsidR="00C00EC8">
        <w:rPr>
          <w:lang w:val="de-CH"/>
        </w:rPr>
        <w:t>etliche</w:t>
      </w:r>
      <w:r w:rsidR="005B00F2">
        <w:rPr>
          <w:lang w:val="de-CH"/>
        </w:rPr>
        <w:t>r</w:t>
      </w:r>
      <w:r w:rsidR="00B80CF5" w:rsidRPr="003B38A0">
        <w:rPr>
          <w:lang w:val="de-CH"/>
        </w:rPr>
        <w:t xml:space="preserve"> Probleme - </w:t>
      </w:r>
      <w:r w:rsidRPr="003B38A0">
        <w:rPr>
          <w:lang w:val="de-CH"/>
        </w:rPr>
        <w:t>für RCS durchaus gangbar</w:t>
      </w:r>
      <w:r w:rsidR="00B80CF5" w:rsidRPr="003B38A0">
        <w:rPr>
          <w:lang w:val="de-CH"/>
        </w:rPr>
        <w:t>e Wege zur Migration aufgezeigt und detailliert beschrieben.</w:t>
      </w:r>
    </w:p>
    <w:p w:rsidR="0051440D" w:rsidRPr="003B38A0" w:rsidRDefault="005B00F2" w:rsidP="00C60426">
      <w:pPr>
        <w:rPr>
          <w:color w:val="FF0000"/>
          <w:lang w:val="de-CH"/>
        </w:rPr>
      </w:pPr>
      <w:r>
        <w:rPr>
          <w:color w:val="FF0000"/>
          <w:lang w:val="de-CH"/>
        </w:rPr>
        <w:t xml:space="preserve">TODO </w:t>
      </w:r>
      <w:r w:rsidR="0051440D" w:rsidRPr="003B38A0">
        <w:rPr>
          <w:color w:val="FF0000"/>
          <w:lang w:val="de-CH"/>
        </w:rPr>
        <w:t>Lessons learned</w:t>
      </w:r>
    </w:p>
    <w:p w:rsidR="00C45DBC" w:rsidRDefault="00C45DBC">
      <w:pPr>
        <w:widowControl/>
        <w:autoSpaceDE/>
        <w:autoSpaceDN/>
        <w:adjustRightInd/>
        <w:rPr>
          <w:b/>
          <w:bCs/>
          <w:iCs/>
          <w:color w:val="17365D" w:themeColor="text2" w:themeShade="BF"/>
          <w:sz w:val="22"/>
          <w:szCs w:val="22"/>
          <w:lang w:val="de-CH"/>
        </w:rPr>
      </w:pPr>
      <w:r>
        <w:rPr>
          <w:lang w:val="de-CH"/>
        </w:rPr>
        <w:br w:type="page"/>
      </w:r>
    </w:p>
    <w:p w:rsidR="00252F0D" w:rsidRPr="003B38A0" w:rsidRDefault="00252F0D" w:rsidP="00252F0D">
      <w:pPr>
        <w:pStyle w:val="berschrift20"/>
        <w:rPr>
          <w:lang w:val="de-CH"/>
        </w:rPr>
      </w:pPr>
      <w:bookmarkStart w:id="61" w:name="_Toc366155151"/>
      <w:r w:rsidRPr="003B38A0">
        <w:rPr>
          <w:lang w:val="de-CH"/>
        </w:rPr>
        <w:lastRenderedPageBreak/>
        <w:t>Aspekt „</w:t>
      </w:r>
      <w:r w:rsidR="00C12EFB" w:rsidRPr="003B38A0">
        <w:rPr>
          <w:lang w:val="de-CH"/>
        </w:rPr>
        <w:t xml:space="preserve">Adapter </w:t>
      </w:r>
      <w:r w:rsidRPr="003B38A0">
        <w:rPr>
          <w:lang w:val="de-CH"/>
        </w:rPr>
        <w:t>/</w:t>
      </w:r>
      <w:r w:rsidR="00C12EFB" w:rsidRPr="003B38A0">
        <w:rPr>
          <w:lang w:val="de-CH"/>
        </w:rPr>
        <w:t xml:space="preserve"> Dependency Injection</w:t>
      </w:r>
      <w:r w:rsidR="00E07010" w:rsidRPr="003B38A0">
        <w:rPr>
          <w:lang w:val="de-CH"/>
        </w:rPr>
        <w:t>“</w:t>
      </w:r>
      <w:bookmarkEnd w:id="61"/>
    </w:p>
    <w:p w:rsidR="00252F0D" w:rsidRPr="003B38A0" w:rsidRDefault="00C12EFB" w:rsidP="00252F0D">
      <w:pPr>
        <w:rPr>
          <w:lang w:val="de-CH"/>
        </w:rPr>
      </w:pPr>
      <w:r w:rsidRPr="003B38A0">
        <w:rPr>
          <w:lang w:val="de-CH"/>
        </w:rPr>
        <w:t xml:space="preserve">Mit diesem Aspekt wurden das Thema Adapter und Dependency Injection behandelt. Bei den Adaptern war das Ziel die Migration der E3 Adapter nach E4. Mit dem Thema Dependency Injection sollte erörtert werden was dieser Mechanismus alles bietet und wie man die bestehenden Services </w:t>
      </w:r>
      <w:r w:rsidR="0028163B" w:rsidRPr="003B38A0">
        <w:rPr>
          <w:lang w:val="de-CH"/>
        </w:rPr>
        <w:t xml:space="preserve">und andere Framework-Komponenten </w:t>
      </w:r>
      <w:r w:rsidRPr="003B38A0">
        <w:rPr>
          <w:lang w:val="de-CH"/>
        </w:rPr>
        <w:t xml:space="preserve">durch die E4 </w:t>
      </w:r>
      <w:r w:rsidR="0028163B" w:rsidRPr="003B38A0">
        <w:rPr>
          <w:lang w:val="de-CH"/>
        </w:rPr>
        <w:t>Services ersetzt.</w:t>
      </w:r>
    </w:p>
    <w:p w:rsidR="00252F0D" w:rsidRPr="003B38A0" w:rsidRDefault="00252F0D" w:rsidP="005C59FF">
      <w:pPr>
        <w:pStyle w:val="berschrift20"/>
        <w:numPr>
          <w:ilvl w:val="2"/>
          <w:numId w:val="5"/>
        </w:numPr>
        <w:rPr>
          <w:lang w:val="de-CH"/>
        </w:rPr>
      </w:pPr>
      <w:bookmarkStart w:id="62" w:name="_Toc366155152"/>
      <w:r w:rsidRPr="003B38A0">
        <w:rPr>
          <w:lang w:val="de-CH"/>
        </w:rPr>
        <w:t>Definition Abnahmekriterien</w:t>
      </w:r>
      <w:bookmarkEnd w:id="62"/>
    </w:p>
    <w:p w:rsidR="00252F0D" w:rsidRPr="003B38A0" w:rsidRDefault="00252F0D" w:rsidP="00252F0D">
      <w:pPr>
        <w:rPr>
          <w:lang w:val="de-CH"/>
        </w:rPr>
      </w:pPr>
      <w:r w:rsidRPr="003B38A0">
        <w:rPr>
          <w:lang w:val="de-CH"/>
        </w:rPr>
        <w:t>Die Abnahmekriterien wurden vom Betreuer folgendermassen definiert:</w:t>
      </w:r>
    </w:p>
    <w:p w:rsidR="00252F0D" w:rsidRPr="003B38A0" w:rsidRDefault="00252F0D" w:rsidP="00252F0D">
      <w:pPr>
        <w:rPr>
          <w:lang w:val="de-CH"/>
        </w:rPr>
      </w:pPr>
    </w:p>
    <w:p w:rsidR="00850FF1" w:rsidRPr="003B38A0" w:rsidRDefault="00850FF1" w:rsidP="005C59FF">
      <w:pPr>
        <w:pStyle w:val="Listenabsatz"/>
        <w:numPr>
          <w:ilvl w:val="0"/>
          <w:numId w:val="10"/>
        </w:numPr>
        <w:rPr>
          <w:lang w:val="de-CH"/>
        </w:rPr>
      </w:pPr>
      <w:r w:rsidRPr="003B38A0">
        <w:rPr>
          <w:lang w:val="de-CH"/>
        </w:rPr>
        <w:t>Eine beispielhafte Implementierung von E4 Adapter Factories (falls vorhanden) und eine beispielhafte Nutzung eines Adapters (</w:t>
      </w:r>
      <w:r w:rsidRPr="003B38A0">
        <w:rPr>
          <w:rStyle w:val="CodeimTextZchn"/>
          <w:lang w:val="de-CH"/>
        </w:rPr>
        <w:t>ch.sbb.rcsd.client.map.ui.IMappable</w:t>
      </w:r>
      <w:r w:rsidRPr="003B38A0">
        <w:rPr>
          <w:lang w:val="de-CH"/>
        </w:rPr>
        <w:t>) mit E4 Mitteln</w:t>
      </w:r>
    </w:p>
    <w:p w:rsidR="00850FF1" w:rsidRPr="003B38A0" w:rsidRDefault="00850FF1" w:rsidP="005C59FF">
      <w:pPr>
        <w:pStyle w:val="Listenabsatz"/>
        <w:numPr>
          <w:ilvl w:val="0"/>
          <w:numId w:val="10"/>
        </w:numPr>
        <w:rPr>
          <w:lang w:val="de-CH"/>
        </w:rPr>
      </w:pPr>
      <w:r w:rsidRPr="003B38A0">
        <w:rPr>
          <w:lang w:val="de-CH"/>
        </w:rPr>
        <w:t>Beschreibung des Aspektes im Handbuch</w:t>
      </w:r>
    </w:p>
    <w:p w:rsidR="00850FF1" w:rsidRPr="003B38A0" w:rsidRDefault="00850FF1" w:rsidP="005C59FF">
      <w:pPr>
        <w:pStyle w:val="Listenabsatz"/>
        <w:numPr>
          <w:ilvl w:val="0"/>
          <w:numId w:val="10"/>
        </w:numPr>
        <w:rPr>
          <w:lang w:val="de-CH"/>
        </w:rPr>
      </w:pPr>
      <w:r w:rsidRPr="003B38A0">
        <w:rPr>
          <w:lang w:val="de-CH"/>
        </w:rPr>
        <w:t>Aktualisierter Projektbericht</w:t>
      </w:r>
    </w:p>
    <w:p w:rsidR="00252F0D" w:rsidRPr="003B38A0" w:rsidRDefault="00252F0D" w:rsidP="00252F0D">
      <w:pPr>
        <w:rPr>
          <w:lang w:val="de-CH"/>
        </w:rPr>
      </w:pPr>
    </w:p>
    <w:p w:rsidR="0052465D" w:rsidRPr="003B38A0" w:rsidRDefault="0052465D" w:rsidP="0052465D">
      <w:pPr>
        <w:pStyle w:val="berschrift20"/>
        <w:numPr>
          <w:ilvl w:val="2"/>
          <w:numId w:val="13"/>
        </w:numPr>
        <w:rPr>
          <w:lang w:val="de-CH"/>
        </w:rPr>
      </w:pPr>
      <w:bookmarkStart w:id="63" w:name="_Toc366155153"/>
      <w:r w:rsidRPr="003B38A0">
        <w:rPr>
          <w:lang w:val="de-CH"/>
        </w:rPr>
        <w:t>Dauer der Iteration</w:t>
      </w:r>
      <w:bookmarkEnd w:id="63"/>
    </w:p>
    <w:p w:rsidR="0052465D" w:rsidRPr="003B38A0" w:rsidRDefault="0052465D" w:rsidP="0052465D">
      <w:pPr>
        <w:spacing w:before="120"/>
        <w:rPr>
          <w:lang w:val="de-CH"/>
        </w:rPr>
      </w:pPr>
      <w:r w:rsidRPr="003B38A0">
        <w:rPr>
          <w:lang w:val="de-CH"/>
        </w:rPr>
        <w:t xml:space="preserve">Die Iteration war in der Periode </w:t>
      </w:r>
    </w:p>
    <w:p w:rsidR="0052465D" w:rsidRPr="003B38A0" w:rsidRDefault="0052465D" w:rsidP="0052465D">
      <w:pPr>
        <w:spacing w:before="120"/>
        <w:ind w:firstLine="720"/>
        <w:rPr>
          <w:lang w:val="de-CH"/>
        </w:rPr>
      </w:pPr>
      <w:r w:rsidRPr="003B38A0">
        <w:rPr>
          <w:lang w:val="de-CH"/>
        </w:rPr>
        <w:t>17.06.2013 – 30.06.2013</w:t>
      </w:r>
    </w:p>
    <w:p w:rsidR="0052465D" w:rsidRPr="003B38A0" w:rsidRDefault="0052465D" w:rsidP="0052465D">
      <w:pPr>
        <w:spacing w:before="120"/>
        <w:rPr>
          <w:lang w:val="de-CH"/>
        </w:rPr>
      </w:pPr>
      <w:r w:rsidRPr="003B38A0">
        <w:rPr>
          <w:lang w:val="de-CH"/>
        </w:rPr>
        <w:t xml:space="preserve">geplant, tatsächlich gedauert hat sie die Periode </w:t>
      </w:r>
    </w:p>
    <w:p w:rsidR="0052465D" w:rsidRPr="003B38A0" w:rsidRDefault="009F5662" w:rsidP="0052465D">
      <w:pPr>
        <w:spacing w:before="120"/>
        <w:ind w:firstLine="720"/>
        <w:rPr>
          <w:lang w:val="de-CH"/>
        </w:rPr>
      </w:pPr>
      <w:r w:rsidRPr="003B38A0">
        <w:rPr>
          <w:lang w:val="de-CH"/>
        </w:rPr>
        <w:t>2</w:t>
      </w:r>
      <w:r w:rsidR="0052465D" w:rsidRPr="003B38A0">
        <w:rPr>
          <w:lang w:val="de-CH"/>
        </w:rPr>
        <w:t xml:space="preserve">0.06.2013 – </w:t>
      </w:r>
      <w:r w:rsidRPr="003B38A0">
        <w:rPr>
          <w:lang w:val="de-CH"/>
        </w:rPr>
        <w:t>07</w:t>
      </w:r>
      <w:r w:rsidR="0052465D" w:rsidRPr="003B38A0">
        <w:rPr>
          <w:lang w:val="de-CH"/>
        </w:rPr>
        <w:t>.0</w:t>
      </w:r>
      <w:r w:rsidRPr="003B38A0">
        <w:rPr>
          <w:lang w:val="de-CH"/>
        </w:rPr>
        <w:t>7</w:t>
      </w:r>
      <w:r w:rsidR="0052465D" w:rsidRPr="003B38A0">
        <w:rPr>
          <w:lang w:val="de-CH"/>
        </w:rPr>
        <w:t>.2013</w:t>
      </w:r>
    </w:p>
    <w:p w:rsidR="00956D6D" w:rsidRDefault="0052465D" w:rsidP="0052465D">
      <w:pPr>
        <w:spacing w:before="120"/>
        <w:rPr>
          <w:lang w:val="de-CH"/>
        </w:rPr>
      </w:pPr>
      <w:r w:rsidRPr="003B38A0">
        <w:rPr>
          <w:lang w:val="de-CH"/>
        </w:rPr>
        <w:t xml:space="preserve">gedauert. </w:t>
      </w:r>
      <w:r w:rsidR="00814FD6" w:rsidRPr="003B38A0">
        <w:rPr>
          <w:lang w:val="de-CH"/>
        </w:rPr>
        <w:t xml:space="preserve">Der spätere Beginn ist auf die Verzögerung in der </w:t>
      </w:r>
      <w:r w:rsidR="00506D61" w:rsidRPr="003B38A0">
        <w:rPr>
          <w:lang w:val="de-CH"/>
        </w:rPr>
        <w:t xml:space="preserve">vorherigen </w:t>
      </w:r>
      <w:r w:rsidR="00814FD6" w:rsidRPr="003B38A0">
        <w:rPr>
          <w:lang w:val="de-CH"/>
        </w:rPr>
        <w:t xml:space="preserve">Iteration zurückzuführen. </w:t>
      </w:r>
      <w:r w:rsidRPr="003B38A0">
        <w:rPr>
          <w:lang w:val="de-CH"/>
        </w:rPr>
        <w:t xml:space="preserve">Die geplante Zeit wurde somit </w:t>
      </w:r>
      <w:r w:rsidR="00423602">
        <w:rPr>
          <w:lang w:val="de-CH"/>
        </w:rPr>
        <w:t>4</w:t>
      </w:r>
      <w:r w:rsidRPr="003B38A0">
        <w:rPr>
          <w:lang w:val="de-CH"/>
        </w:rPr>
        <w:t xml:space="preserve"> Tage</w:t>
      </w:r>
      <w:r w:rsidR="00400031">
        <w:rPr>
          <w:lang w:val="de-CH"/>
        </w:rPr>
        <w:t xml:space="preserve"> (7 Tage gegenüber ursprünglicher Planung) </w:t>
      </w:r>
      <w:r w:rsidRPr="003B38A0">
        <w:rPr>
          <w:lang w:val="de-CH"/>
        </w:rPr>
        <w:t>überschritten.</w:t>
      </w:r>
      <w:r w:rsidR="00814FD6" w:rsidRPr="003B38A0">
        <w:rPr>
          <w:lang w:val="de-CH"/>
        </w:rPr>
        <w:t xml:space="preserve"> Diese Überschreitung ist nicht tolerierbar und muss genauer erklärt werden</w:t>
      </w:r>
      <w:r w:rsidRPr="003B38A0">
        <w:rPr>
          <w:lang w:val="de-CH"/>
        </w:rPr>
        <w:t xml:space="preserve">. </w:t>
      </w:r>
    </w:p>
    <w:p w:rsidR="003755E0" w:rsidRPr="003B38A0" w:rsidRDefault="003755E0" w:rsidP="0052465D">
      <w:pPr>
        <w:spacing w:before="120"/>
        <w:rPr>
          <w:lang w:val="de-CH"/>
        </w:rPr>
      </w:pPr>
      <w:r w:rsidRPr="003B38A0">
        <w:rPr>
          <w:lang w:val="de-CH"/>
        </w:rPr>
        <w:t xml:space="preserve">Die folgenden drei Hauptgründe sind für diese Verspätung verantwortlich: </w:t>
      </w:r>
    </w:p>
    <w:p w:rsidR="003755E0" w:rsidRPr="003B38A0" w:rsidRDefault="003755E0" w:rsidP="003755E0">
      <w:pPr>
        <w:pStyle w:val="Listenabsatz"/>
        <w:numPr>
          <w:ilvl w:val="0"/>
          <w:numId w:val="15"/>
        </w:numPr>
        <w:spacing w:before="120"/>
        <w:rPr>
          <w:lang w:val="de-CH"/>
        </w:rPr>
      </w:pPr>
      <w:r w:rsidRPr="003B38A0">
        <w:rPr>
          <w:lang w:val="de-CH"/>
        </w:rPr>
        <w:t>Versionssprung von Targetplattform 4.2 nach 4.3</w:t>
      </w:r>
    </w:p>
    <w:p w:rsidR="00506D61" w:rsidRPr="003B38A0" w:rsidRDefault="00506D61" w:rsidP="003755E0">
      <w:pPr>
        <w:pStyle w:val="Listenabsatz"/>
        <w:numPr>
          <w:ilvl w:val="0"/>
          <w:numId w:val="15"/>
        </w:numPr>
        <w:spacing w:before="120"/>
        <w:rPr>
          <w:lang w:val="de-CH"/>
        </w:rPr>
      </w:pPr>
      <w:r w:rsidRPr="003B38A0">
        <w:rPr>
          <w:lang w:val="de-CH"/>
        </w:rPr>
        <w:t>Thema umfangreicher als  angenommen</w:t>
      </w:r>
    </w:p>
    <w:p w:rsidR="003755E0" w:rsidRPr="003B38A0" w:rsidRDefault="003755E0" w:rsidP="003755E0">
      <w:pPr>
        <w:pStyle w:val="Listenabsatz"/>
        <w:numPr>
          <w:ilvl w:val="0"/>
          <w:numId w:val="15"/>
        </w:numPr>
        <w:spacing w:before="120"/>
        <w:rPr>
          <w:lang w:val="de-CH"/>
        </w:rPr>
      </w:pPr>
      <w:r w:rsidRPr="003B38A0">
        <w:rPr>
          <w:lang w:val="de-CH"/>
        </w:rPr>
        <w:t>Verlängertes Wochenende</w:t>
      </w:r>
    </w:p>
    <w:p w:rsidR="00E713F3" w:rsidRDefault="003755E0" w:rsidP="00506D61">
      <w:pPr>
        <w:pStyle w:val="Listenabsatz"/>
        <w:numPr>
          <w:ilvl w:val="0"/>
          <w:numId w:val="15"/>
        </w:numPr>
        <w:spacing w:before="120"/>
        <w:rPr>
          <w:lang w:val="de-CH"/>
        </w:rPr>
      </w:pPr>
      <w:r w:rsidRPr="003B38A0">
        <w:rPr>
          <w:lang w:val="de-CH"/>
        </w:rPr>
        <w:t>Krankheit</w:t>
      </w:r>
    </w:p>
    <w:p w:rsidR="00956D6D" w:rsidRPr="00956D6D" w:rsidRDefault="00956D6D" w:rsidP="00956D6D">
      <w:pPr>
        <w:spacing w:before="120"/>
        <w:rPr>
          <w:lang w:val="de-CH"/>
        </w:rPr>
      </w:pPr>
      <w:r>
        <w:rPr>
          <w:lang w:val="de-CH"/>
        </w:rPr>
        <w:t>Weitere Erklärungen zu diesen Punkten sind im Kapitel Probleme aufgeführt.</w:t>
      </w:r>
    </w:p>
    <w:p w:rsidR="00B065B2" w:rsidRDefault="00B065B2">
      <w:pPr>
        <w:widowControl/>
        <w:autoSpaceDE/>
        <w:autoSpaceDN/>
        <w:adjustRightInd/>
        <w:rPr>
          <w:b/>
          <w:bCs/>
          <w:iCs/>
          <w:color w:val="17365D" w:themeColor="text2" w:themeShade="BF"/>
          <w:sz w:val="22"/>
          <w:szCs w:val="22"/>
          <w:lang w:val="de-CH"/>
        </w:rPr>
      </w:pPr>
      <w:r>
        <w:rPr>
          <w:lang w:val="de-CH"/>
        </w:rPr>
        <w:br w:type="page"/>
      </w:r>
    </w:p>
    <w:p w:rsidR="00B065B2" w:rsidRDefault="00B065B2" w:rsidP="00B065B2">
      <w:pPr>
        <w:pStyle w:val="berschrift20"/>
        <w:numPr>
          <w:ilvl w:val="2"/>
          <w:numId w:val="36"/>
        </w:numPr>
        <w:rPr>
          <w:lang w:val="de-CH"/>
        </w:rPr>
      </w:pPr>
      <w:bookmarkStart w:id="64" w:name="_Toc366155154"/>
      <w:r>
        <w:rPr>
          <w:lang w:val="de-CH"/>
        </w:rPr>
        <w:lastRenderedPageBreak/>
        <w:t>Resultate</w:t>
      </w:r>
      <w:bookmarkEnd w:id="64"/>
    </w:p>
    <w:p w:rsidR="00B065B2" w:rsidRDefault="00B065B2" w:rsidP="00B065B2">
      <w:pPr>
        <w:rPr>
          <w:noProof/>
        </w:rPr>
      </w:pPr>
      <w:r>
        <w:rPr>
          <w:lang w:val="de-CH"/>
        </w:rPr>
        <w:t>In diesem Kapitel sollen kurz die Resultate aus der Aspekt-Bearbeitung aufgezeigt werden. Die Resultate und der Weg zu diesen Resultaten sowie die ausführliche Dokumentation zu diesem Aspekt sind im Projekthandbuch</w:t>
      </w:r>
      <w:r>
        <w:rPr>
          <w:rStyle w:val="Funotenzeichen"/>
          <w:lang w:val="de-CH"/>
        </w:rPr>
        <w:footnoteReference w:id="7"/>
      </w:r>
      <w:r w:rsidR="0053070A">
        <w:rPr>
          <w:lang w:val="de-CH"/>
        </w:rPr>
        <w:t xml:space="preserve"> in den</w:t>
      </w:r>
      <w:r>
        <w:rPr>
          <w:lang w:val="de-CH"/>
        </w:rPr>
        <w:t xml:space="preserve"> Kapitel</w:t>
      </w:r>
      <w:r w:rsidR="0053070A">
        <w:rPr>
          <w:lang w:val="de-CH"/>
        </w:rPr>
        <w:t>n</w:t>
      </w:r>
      <w:r>
        <w:rPr>
          <w:lang w:val="de-CH"/>
        </w:rPr>
        <w:t xml:space="preserve"> </w:t>
      </w:r>
      <w:r>
        <w:rPr>
          <w:noProof/>
        </w:rPr>
        <w:t>„</w:t>
      </w:r>
      <w:r w:rsidR="0053070A">
        <w:rPr>
          <w:noProof/>
        </w:rPr>
        <w:t xml:space="preserve">Aspekt </w:t>
      </w:r>
      <w:r>
        <w:rPr>
          <w:noProof/>
        </w:rPr>
        <w:t>Adapter“ und „</w:t>
      </w:r>
      <w:r w:rsidR="0053070A">
        <w:rPr>
          <w:noProof/>
        </w:rPr>
        <w:t xml:space="preserve">Aspekt </w:t>
      </w:r>
      <w:r>
        <w:rPr>
          <w:noProof/>
        </w:rPr>
        <w:t>Dependency Injection“ zu finden. Es handelt sich also eigentlich um zwei Aspekte.</w:t>
      </w:r>
      <w:r w:rsidR="00D465BC">
        <w:rPr>
          <w:noProof/>
        </w:rPr>
        <w:t xml:space="preserve"> Deswegen werden die Resultate auch separat aufgeführt.</w:t>
      </w:r>
    </w:p>
    <w:p w:rsidR="00B065B2" w:rsidRDefault="00B065B2" w:rsidP="00B065B2">
      <w:pPr>
        <w:rPr>
          <w:noProof/>
        </w:rPr>
      </w:pPr>
    </w:p>
    <w:p w:rsidR="0053070A" w:rsidRDefault="0053070A" w:rsidP="0053070A">
      <w:pPr>
        <w:pStyle w:val="Grosseberschrift"/>
        <w:rPr>
          <w:noProof/>
        </w:rPr>
      </w:pPr>
      <w:r>
        <w:rPr>
          <w:noProof/>
        </w:rPr>
        <w:t>Dependency Injection</w:t>
      </w:r>
    </w:p>
    <w:p w:rsidR="00EA1DB1" w:rsidRDefault="00EA1DB1" w:rsidP="0053070A">
      <w:pPr>
        <w:pStyle w:val="Grosseberschrift"/>
        <w:rPr>
          <w:noProof/>
        </w:rPr>
      </w:pPr>
    </w:p>
    <w:p w:rsidR="0053070A" w:rsidRDefault="0053070A" w:rsidP="0053070A">
      <w:pPr>
        <w:pStyle w:val="Grosseberschrift"/>
        <w:rPr>
          <w:noProof/>
        </w:rPr>
      </w:pPr>
      <w:r>
        <w:rPr>
          <w:noProof/>
        </w:rPr>
        <w:t>Was wurde erreicht?</w:t>
      </w:r>
    </w:p>
    <w:p w:rsidR="0053070A" w:rsidRPr="00903989" w:rsidRDefault="0053070A" w:rsidP="0053070A">
      <w:r w:rsidRPr="00D465BC">
        <w:rPr>
          <w:noProof/>
        </w:rPr>
        <w:t xml:space="preserve">Es konnte ein Weg aufgezeigt werden, wie </w:t>
      </w:r>
      <w:r w:rsidR="00903989">
        <w:rPr>
          <w:noProof/>
        </w:rPr>
        <w:t>die statischen Methodenaufrufe in</w:t>
      </w:r>
      <w:r w:rsidRPr="00D465BC">
        <w:rPr>
          <w:noProof/>
        </w:rPr>
        <w:t xml:space="preserve">E3 </w:t>
      </w:r>
      <w:r w:rsidR="00903989">
        <w:rPr>
          <w:noProof/>
        </w:rPr>
        <w:t xml:space="preserve">duch inizierte Instanzen in </w:t>
      </w:r>
      <w:r w:rsidRPr="00D465BC">
        <w:rPr>
          <w:noProof/>
        </w:rPr>
        <w:t xml:space="preserve">E4 Adapter </w:t>
      </w:r>
      <w:r w:rsidR="00903989">
        <w:rPr>
          <w:noProof/>
        </w:rPr>
        <w:t>ersetzt</w:t>
      </w:r>
      <w:r w:rsidRPr="00D465BC">
        <w:rPr>
          <w:noProof/>
        </w:rPr>
        <w:t xml:space="preserve"> werden können.</w:t>
      </w:r>
      <w:r w:rsidR="00903989">
        <w:rPr>
          <w:noProof/>
        </w:rPr>
        <w:t xml:space="preserve"> </w:t>
      </w:r>
      <w:r w:rsidRPr="00903989">
        <w:t>Dies wurde theoretisch wie auch prak</w:t>
      </w:r>
      <w:r w:rsidR="00EA4C6A">
        <w:t>tisch erklärt und durchgeführt.</w:t>
      </w:r>
    </w:p>
    <w:p w:rsidR="0053070A" w:rsidRDefault="0053070A" w:rsidP="0053070A">
      <w:pPr>
        <w:rPr>
          <w:lang w:val="de-CH"/>
        </w:rPr>
      </w:pPr>
    </w:p>
    <w:p w:rsidR="0053070A" w:rsidRPr="009F06BE" w:rsidRDefault="0053070A" w:rsidP="0053070A">
      <w:pPr>
        <w:pStyle w:val="Grosseberschrift"/>
      </w:pPr>
      <w:r>
        <w:t>Gegenüberstellung E3 und E4</w:t>
      </w:r>
    </w:p>
    <w:p w:rsidR="0053070A" w:rsidRPr="00D465BC" w:rsidRDefault="0053070A" w:rsidP="0053070A">
      <w:pPr>
        <w:rPr>
          <w:lang w:val="de-CH"/>
        </w:rPr>
      </w:pPr>
      <w:r w:rsidRPr="00D465BC">
        <w:rPr>
          <w:lang w:val="de-CH"/>
        </w:rPr>
        <w:t xml:space="preserve">In der folgenden Tabelle werden diverse Themen zu </w:t>
      </w:r>
      <w:r>
        <w:rPr>
          <w:lang w:val="de-CH"/>
        </w:rPr>
        <w:t>„Dependency Injection“</w:t>
      </w:r>
      <w:r w:rsidRPr="00D465BC">
        <w:rPr>
          <w:lang w:val="de-CH"/>
        </w:rPr>
        <w:t xml:space="preserve"> einander gegenübergestellt. Die Tabelle soll einen Überblick schaffen wo sich E3 und E4 unterscheiden oder wo sie gleich sind.</w:t>
      </w:r>
    </w:p>
    <w:p w:rsidR="0053070A" w:rsidRDefault="0053070A" w:rsidP="0053070A">
      <w:pPr>
        <w:rPr>
          <w:szCs w:val="20"/>
          <w:lang w:val="de-CH"/>
        </w:rPr>
      </w:pPr>
    </w:p>
    <w:tbl>
      <w:tblPr>
        <w:tblStyle w:val="Tabellenraster"/>
        <w:tblW w:w="0" w:type="auto"/>
        <w:tblLook w:val="04A0" w:firstRow="1" w:lastRow="0" w:firstColumn="1" w:lastColumn="0" w:noHBand="0" w:noVBand="1"/>
      </w:tblPr>
      <w:tblGrid>
        <w:gridCol w:w="2207"/>
        <w:gridCol w:w="3616"/>
        <w:gridCol w:w="3758"/>
      </w:tblGrid>
      <w:tr w:rsidR="0053070A" w:rsidRPr="00624EA9" w:rsidTr="009D211E">
        <w:tc>
          <w:tcPr>
            <w:tcW w:w="2235" w:type="dxa"/>
            <w:shd w:val="pct20" w:color="auto" w:fill="auto"/>
          </w:tcPr>
          <w:p w:rsidR="0053070A" w:rsidRDefault="0053070A" w:rsidP="009D211E">
            <w:pPr>
              <w:pStyle w:val="Textkrper"/>
              <w:jc w:val="left"/>
              <w:rPr>
                <w:b/>
              </w:rPr>
            </w:pPr>
            <w:r>
              <w:rPr>
                <w:b/>
              </w:rPr>
              <w:t>Thema</w:t>
            </w:r>
          </w:p>
        </w:tc>
        <w:tc>
          <w:tcPr>
            <w:tcW w:w="3673" w:type="dxa"/>
            <w:shd w:val="pct20" w:color="auto" w:fill="auto"/>
          </w:tcPr>
          <w:p w:rsidR="0053070A" w:rsidRDefault="0053070A" w:rsidP="009D211E">
            <w:pPr>
              <w:pStyle w:val="Textkrper"/>
              <w:jc w:val="left"/>
              <w:rPr>
                <w:b/>
              </w:rPr>
            </w:pPr>
            <w:r>
              <w:rPr>
                <w:b/>
              </w:rPr>
              <w:t>E3</w:t>
            </w:r>
          </w:p>
        </w:tc>
        <w:tc>
          <w:tcPr>
            <w:tcW w:w="3673" w:type="dxa"/>
            <w:shd w:val="pct20" w:color="auto" w:fill="auto"/>
          </w:tcPr>
          <w:p w:rsidR="0053070A" w:rsidRPr="00624EA9" w:rsidRDefault="0053070A" w:rsidP="009D211E">
            <w:pPr>
              <w:pStyle w:val="Textkrper"/>
              <w:jc w:val="left"/>
              <w:rPr>
                <w:b/>
              </w:rPr>
            </w:pPr>
            <w:r>
              <w:rPr>
                <w:b/>
              </w:rPr>
              <w:t>E4</w:t>
            </w:r>
          </w:p>
        </w:tc>
      </w:tr>
      <w:tr w:rsidR="0053070A" w:rsidRPr="00FF4200" w:rsidTr="009D211E">
        <w:trPr>
          <w:trHeight w:val="197"/>
        </w:trPr>
        <w:tc>
          <w:tcPr>
            <w:tcW w:w="2235" w:type="dxa"/>
          </w:tcPr>
          <w:p w:rsidR="0053070A" w:rsidRDefault="0053070A" w:rsidP="009D211E">
            <w:pPr>
              <w:pStyle w:val="Textkrper"/>
              <w:jc w:val="left"/>
              <w:rPr>
                <w:sz w:val="18"/>
                <w:szCs w:val="18"/>
              </w:rPr>
            </w:pPr>
            <w:r>
              <w:rPr>
                <w:sz w:val="18"/>
                <w:szCs w:val="18"/>
              </w:rPr>
              <w:t>Instanzen holen</w:t>
            </w:r>
          </w:p>
        </w:tc>
        <w:tc>
          <w:tcPr>
            <w:tcW w:w="3673" w:type="dxa"/>
          </w:tcPr>
          <w:p w:rsidR="0053070A" w:rsidRPr="007317D7" w:rsidRDefault="0053070A" w:rsidP="009D211E">
            <w:pPr>
              <w:pStyle w:val="Textkrper"/>
              <w:jc w:val="left"/>
              <w:rPr>
                <w:sz w:val="18"/>
                <w:szCs w:val="18"/>
              </w:rPr>
            </w:pPr>
            <w:r>
              <w:rPr>
                <w:sz w:val="18"/>
                <w:szCs w:val="18"/>
              </w:rPr>
              <w:t>Mit statischen Methoden-Aufrufe oder übers Framework (z.B. ViewPart-Hierarchie)</w:t>
            </w:r>
            <w:r>
              <w:rPr>
                <w:sz w:val="18"/>
                <w:szCs w:val="18"/>
              </w:rPr>
              <w:br/>
              <w:t>Aktives Holen der Instanzen</w:t>
            </w:r>
          </w:p>
        </w:tc>
        <w:tc>
          <w:tcPr>
            <w:tcW w:w="3673" w:type="dxa"/>
          </w:tcPr>
          <w:p w:rsidR="0053070A" w:rsidRPr="007317D7" w:rsidRDefault="0053070A" w:rsidP="009D211E">
            <w:pPr>
              <w:pStyle w:val="Textkrper"/>
              <w:jc w:val="left"/>
              <w:rPr>
                <w:sz w:val="18"/>
                <w:szCs w:val="18"/>
              </w:rPr>
            </w:pPr>
            <w:r>
              <w:rPr>
                <w:sz w:val="18"/>
                <w:szCs w:val="18"/>
              </w:rPr>
              <w:t>Injektion der Instanzen über Dependency Injection.</w:t>
            </w:r>
            <w:r>
              <w:rPr>
                <w:sz w:val="18"/>
                <w:szCs w:val="18"/>
              </w:rPr>
              <w:br/>
            </w:r>
            <w:r>
              <w:rPr>
                <w:sz w:val="18"/>
                <w:szCs w:val="18"/>
              </w:rPr>
              <w:br/>
              <w:t>Passiv (Hollywood Prinzip</w:t>
            </w:r>
            <w:r w:rsidRPr="00FF4200">
              <w:rPr>
                <w:sz w:val="18"/>
                <w:szCs w:val="18"/>
              </w:rPr>
              <w:footnoteReference w:id="8"/>
            </w:r>
            <w:r>
              <w:rPr>
                <w:sz w:val="18"/>
                <w:szCs w:val="18"/>
              </w:rPr>
              <w:t>)</w:t>
            </w:r>
          </w:p>
        </w:tc>
      </w:tr>
      <w:tr w:rsidR="0053070A" w:rsidRPr="00FF4200" w:rsidTr="009D211E">
        <w:trPr>
          <w:trHeight w:val="197"/>
        </w:trPr>
        <w:tc>
          <w:tcPr>
            <w:tcW w:w="2235" w:type="dxa"/>
          </w:tcPr>
          <w:p w:rsidR="0053070A" w:rsidRDefault="0053070A" w:rsidP="009D211E">
            <w:pPr>
              <w:pStyle w:val="Textkrper"/>
              <w:jc w:val="left"/>
              <w:rPr>
                <w:sz w:val="18"/>
                <w:szCs w:val="18"/>
              </w:rPr>
            </w:pPr>
            <w:r>
              <w:rPr>
                <w:sz w:val="18"/>
                <w:szCs w:val="18"/>
              </w:rPr>
              <w:t>Kopplung</w:t>
            </w:r>
          </w:p>
        </w:tc>
        <w:tc>
          <w:tcPr>
            <w:tcW w:w="3673" w:type="dxa"/>
          </w:tcPr>
          <w:p w:rsidR="0053070A" w:rsidRDefault="0053070A" w:rsidP="009D211E">
            <w:pPr>
              <w:pStyle w:val="Textkrper"/>
              <w:jc w:val="left"/>
              <w:rPr>
                <w:sz w:val="18"/>
                <w:szCs w:val="18"/>
              </w:rPr>
            </w:pPr>
            <w:r>
              <w:rPr>
                <w:sz w:val="18"/>
                <w:szCs w:val="18"/>
              </w:rPr>
              <w:t>Enge Kopplung ans Framework</w:t>
            </w:r>
          </w:p>
        </w:tc>
        <w:tc>
          <w:tcPr>
            <w:tcW w:w="3673" w:type="dxa"/>
          </w:tcPr>
          <w:p w:rsidR="0053070A" w:rsidRDefault="0053070A" w:rsidP="009D211E">
            <w:pPr>
              <w:pStyle w:val="Textkrper"/>
              <w:jc w:val="left"/>
              <w:rPr>
                <w:sz w:val="18"/>
                <w:szCs w:val="18"/>
              </w:rPr>
            </w:pPr>
            <w:r>
              <w:rPr>
                <w:sz w:val="18"/>
                <w:szCs w:val="18"/>
              </w:rPr>
              <w:t>Lose Kopplung ans Framework</w:t>
            </w:r>
          </w:p>
        </w:tc>
      </w:tr>
      <w:tr w:rsidR="0053070A" w:rsidRPr="00FF4200" w:rsidTr="009D211E">
        <w:trPr>
          <w:trHeight w:val="197"/>
        </w:trPr>
        <w:tc>
          <w:tcPr>
            <w:tcW w:w="2235" w:type="dxa"/>
          </w:tcPr>
          <w:p w:rsidR="0053070A" w:rsidRDefault="0053070A" w:rsidP="009D211E">
            <w:pPr>
              <w:pStyle w:val="Textkrper"/>
              <w:jc w:val="left"/>
              <w:rPr>
                <w:sz w:val="18"/>
                <w:szCs w:val="18"/>
              </w:rPr>
            </w:pPr>
            <w:r>
              <w:rPr>
                <w:sz w:val="18"/>
                <w:szCs w:val="18"/>
              </w:rPr>
              <w:t>Context</w:t>
            </w:r>
          </w:p>
        </w:tc>
        <w:tc>
          <w:tcPr>
            <w:tcW w:w="3673" w:type="dxa"/>
          </w:tcPr>
          <w:p w:rsidR="0053070A" w:rsidRDefault="0053070A" w:rsidP="009D211E">
            <w:pPr>
              <w:pStyle w:val="Textkrper"/>
              <w:jc w:val="left"/>
              <w:rPr>
                <w:sz w:val="18"/>
                <w:szCs w:val="18"/>
              </w:rPr>
            </w:pPr>
            <w:r w:rsidRPr="00EA4C6A">
              <w:rPr>
                <w:color w:val="FF0000"/>
                <w:sz w:val="18"/>
                <w:szCs w:val="18"/>
              </w:rPr>
              <w:t xml:space="preserve">TODO </w:t>
            </w:r>
            <w:r w:rsidRPr="00FF4200">
              <w:rPr>
                <w:sz w:val="18"/>
                <w:szCs w:val="18"/>
              </w:rPr>
              <w:t xml:space="preserve">Marc </w:t>
            </w:r>
          </w:p>
        </w:tc>
        <w:tc>
          <w:tcPr>
            <w:tcW w:w="3673" w:type="dxa"/>
          </w:tcPr>
          <w:p w:rsidR="0053070A" w:rsidRDefault="0053070A" w:rsidP="009D211E">
            <w:pPr>
              <w:pStyle w:val="Textkrper"/>
              <w:jc w:val="left"/>
              <w:rPr>
                <w:sz w:val="18"/>
                <w:szCs w:val="18"/>
              </w:rPr>
            </w:pPr>
            <w:r>
              <w:rPr>
                <w:sz w:val="18"/>
                <w:szCs w:val="18"/>
              </w:rPr>
              <w:t>Hierarchisch aufgebauter Context (Part Context, Perspective Context, Window Context, Workbench Context, OSGi Context)</w:t>
            </w:r>
            <w:r>
              <w:rPr>
                <w:sz w:val="18"/>
                <w:szCs w:val="18"/>
              </w:rPr>
              <w:br/>
            </w:r>
            <w:r w:rsidRPr="00E21F3B">
              <w:rPr>
                <w:sz w:val="18"/>
                <w:szCs w:val="18"/>
              </w:rPr>
              <w:t>org.eclipse.e4.core.contexts.IEclipseContext</w:t>
            </w:r>
          </w:p>
        </w:tc>
      </w:tr>
    </w:tbl>
    <w:p w:rsidR="0053070A" w:rsidRDefault="0053070A" w:rsidP="0053070A">
      <w:pPr>
        <w:rPr>
          <w:szCs w:val="20"/>
          <w:lang w:val="de-CH"/>
        </w:rPr>
      </w:pPr>
    </w:p>
    <w:p w:rsidR="0053070A" w:rsidRPr="005A1A5E" w:rsidRDefault="0053070A" w:rsidP="0053070A">
      <w:pPr>
        <w:pStyle w:val="Grosseberschrift"/>
        <w:rPr>
          <w:lang w:val="de-CH"/>
        </w:rPr>
      </w:pPr>
      <w:r>
        <w:rPr>
          <w:lang w:val="de-CH"/>
        </w:rPr>
        <w:t xml:space="preserve">Beurteilung </w:t>
      </w:r>
      <w:r w:rsidRPr="005A1A5E">
        <w:rPr>
          <w:lang w:val="de-CH"/>
        </w:rPr>
        <w:t>Migration</w:t>
      </w:r>
    </w:p>
    <w:p w:rsidR="0053070A" w:rsidRDefault="0053070A" w:rsidP="0053070A">
      <w:r w:rsidRPr="004B7869">
        <w:rPr>
          <w:lang w:val="de-CH"/>
        </w:rPr>
        <w:t xml:space="preserve">Die Migration </w:t>
      </w:r>
      <w:r>
        <w:rPr>
          <w:lang w:val="de-CH"/>
        </w:rPr>
        <w:t>ist relativ einfach zu bewerkstelligen, da man in E4 praktisch alles injizieren kann. Die statischen Methodenaufrufe können grösstenteils unkompliziert durch injizierte (</w:t>
      </w:r>
      <w:r w:rsidRPr="00C51D3A">
        <w:rPr>
          <w:rStyle w:val="CodeimTextZchn"/>
        </w:rPr>
        <w:t>@Inject</w:t>
      </w:r>
      <w:r>
        <w:rPr>
          <w:lang w:val="de-CH"/>
        </w:rPr>
        <w:t>) Instanzen ersetzt werden. Um dies zu erreichen müssen die Parts jedoch vorher auf E4 (POJOs) migriert – also ins Application Model integriert - werden</w:t>
      </w:r>
    </w:p>
    <w:p w:rsidR="0053070A" w:rsidRDefault="0053070A" w:rsidP="00B065B2">
      <w:pPr>
        <w:rPr>
          <w:noProof/>
        </w:rPr>
      </w:pPr>
    </w:p>
    <w:p w:rsidR="00D465BC" w:rsidRDefault="00D465BC" w:rsidP="00D465BC">
      <w:pPr>
        <w:pStyle w:val="Grosseberschrift"/>
        <w:rPr>
          <w:noProof/>
        </w:rPr>
      </w:pPr>
      <w:r>
        <w:rPr>
          <w:noProof/>
        </w:rPr>
        <w:t>Adapter</w:t>
      </w:r>
    </w:p>
    <w:p w:rsidR="00025508" w:rsidRDefault="00025508" w:rsidP="00D465BC">
      <w:pPr>
        <w:pStyle w:val="Grosseberschrift"/>
        <w:rPr>
          <w:noProof/>
        </w:rPr>
      </w:pPr>
    </w:p>
    <w:p w:rsidR="00B065B2" w:rsidRDefault="00B065B2" w:rsidP="00B065B2">
      <w:pPr>
        <w:pStyle w:val="Grosseberschrift"/>
        <w:rPr>
          <w:noProof/>
        </w:rPr>
      </w:pPr>
      <w:r>
        <w:rPr>
          <w:noProof/>
        </w:rPr>
        <w:t>Was wurde erreicht?</w:t>
      </w:r>
    </w:p>
    <w:p w:rsidR="00D465BC" w:rsidRDefault="00D465BC" w:rsidP="00B065B2">
      <w:pPr>
        <w:rPr>
          <w:noProof/>
        </w:rPr>
      </w:pPr>
      <w:r>
        <w:rPr>
          <w:noProof/>
        </w:rPr>
        <w:t>Es konnte ein Weg</w:t>
      </w:r>
      <w:r w:rsidR="00B065B2">
        <w:rPr>
          <w:noProof/>
        </w:rPr>
        <w:t xml:space="preserve"> aufgezeigt werden, wie </w:t>
      </w:r>
      <w:r>
        <w:rPr>
          <w:noProof/>
        </w:rPr>
        <w:t>E3 Adapter nach E4 Adapter migriert werden können.</w:t>
      </w:r>
    </w:p>
    <w:p w:rsidR="00B065B2" w:rsidRPr="003B38A0" w:rsidRDefault="00B065B2" w:rsidP="00B065B2">
      <w:pPr>
        <w:rPr>
          <w:lang w:val="de-CH"/>
        </w:rPr>
      </w:pPr>
      <w:r>
        <w:rPr>
          <w:noProof/>
        </w:rPr>
        <w:t>Dies wurde theoretisch wie auch praktisch erklärt und durchgeführt.</w:t>
      </w:r>
      <w:r w:rsidRPr="003B38A0">
        <w:rPr>
          <w:lang w:val="de-CH"/>
        </w:rPr>
        <w:t xml:space="preserve"> </w:t>
      </w:r>
    </w:p>
    <w:p w:rsidR="00B065B2" w:rsidRDefault="00B065B2" w:rsidP="00B065B2">
      <w:pPr>
        <w:rPr>
          <w:lang w:val="de-CH"/>
        </w:rPr>
      </w:pPr>
    </w:p>
    <w:p w:rsidR="002A6898" w:rsidRDefault="002A6898">
      <w:pPr>
        <w:widowControl/>
        <w:autoSpaceDE/>
        <w:autoSpaceDN/>
        <w:adjustRightInd/>
        <w:rPr>
          <w:b/>
          <w:u w:val="single"/>
        </w:rPr>
      </w:pPr>
      <w:r>
        <w:br w:type="page"/>
      </w:r>
    </w:p>
    <w:p w:rsidR="00B065B2" w:rsidRPr="009F06BE" w:rsidRDefault="00B065B2" w:rsidP="00B065B2">
      <w:pPr>
        <w:pStyle w:val="Grosseberschrift"/>
      </w:pPr>
      <w:r>
        <w:lastRenderedPageBreak/>
        <w:t>Gegenüberstellung E3 und E4</w:t>
      </w:r>
    </w:p>
    <w:p w:rsidR="00B065B2" w:rsidRDefault="00B065B2" w:rsidP="00B065B2">
      <w:pPr>
        <w:rPr>
          <w:lang w:val="de-CH"/>
        </w:rPr>
      </w:pPr>
      <w:r>
        <w:rPr>
          <w:lang w:val="de-CH"/>
        </w:rPr>
        <w:t xml:space="preserve">In der folgenden Tabelle werden diverse Themen zu </w:t>
      </w:r>
      <w:r w:rsidR="0053070A">
        <w:rPr>
          <w:lang w:val="de-CH"/>
        </w:rPr>
        <w:t>Adapter</w:t>
      </w:r>
      <w:r>
        <w:rPr>
          <w:lang w:val="de-CH"/>
        </w:rPr>
        <w:t xml:space="preserve"> einander gegenübergestellt. Die Tabelle soll einen Überblick schaffen wo sich E3 und E4 unterscheiden oder wo sie gleich sind.</w:t>
      </w:r>
    </w:p>
    <w:p w:rsidR="0053070A" w:rsidRDefault="0053070A" w:rsidP="00B065B2">
      <w:pPr>
        <w:rPr>
          <w:lang w:val="de-CH"/>
        </w:rPr>
      </w:pPr>
    </w:p>
    <w:tbl>
      <w:tblPr>
        <w:tblStyle w:val="Tabellenraster"/>
        <w:tblW w:w="0" w:type="auto"/>
        <w:tblLook w:val="04A0" w:firstRow="1" w:lastRow="0" w:firstColumn="1" w:lastColumn="0" w:noHBand="0" w:noVBand="1"/>
      </w:tblPr>
      <w:tblGrid>
        <w:gridCol w:w="2235"/>
        <w:gridCol w:w="3673"/>
        <w:gridCol w:w="3673"/>
      </w:tblGrid>
      <w:tr w:rsidR="002A6898" w:rsidRPr="00624EA9" w:rsidTr="009D211E">
        <w:tc>
          <w:tcPr>
            <w:tcW w:w="2235" w:type="dxa"/>
            <w:shd w:val="pct20" w:color="auto" w:fill="auto"/>
          </w:tcPr>
          <w:p w:rsidR="002A6898" w:rsidRDefault="002A6898" w:rsidP="009D211E">
            <w:pPr>
              <w:pStyle w:val="Textkrper"/>
              <w:jc w:val="left"/>
              <w:rPr>
                <w:b/>
              </w:rPr>
            </w:pPr>
            <w:r>
              <w:rPr>
                <w:b/>
              </w:rPr>
              <w:t>Thema</w:t>
            </w:r>
          </w:p>
        </w:tc>
        <w:tc>
          <w:tcPr>
            <w:tcW w:w="3673" w:type="dxa"/>
            <w:shd w:val="pct20" w:color="auto" w:fill="auto"/>
          </w:tcPr>
          <w:p w:rsidR="002A6898" w:rsidRDefault="002A6898" w:rsidP="009D211E">
            <w:pPr>
              <w:pStyle w:val="Textkrper"/>
              <w:jc w:val="left"/>
              <w:rPr>
                <w:b/>
              </w:rPr>
            </w:pPr>
            <w:r>
              <w:rPr>
                <w:b/>
              </w:rPr>
              <w:t>E3</w:t>
            </w:r>
          </w:p>
        </w:tc>
        <w:tc>
          <w:tcPr>
            <w:tcW w:w="3673" w:type="dxa"/>
            <w:shd w:val="pct20" w:color="auto" w:fill="auto"/>
          </w:tcPr>
          <w:p w:rsidR="002A6898" w:rsidRPr="00624EA9" w:rsidRDefault="002A6898" w:rsidP="009D211E">
            <w:pPr>
              <w:pStyle w:val="Textkrper"/>
              <w:jc w:val="left"/>
              <w:rPr>
                <w:b/>
              </w:rPr>
            </w:pPr>
            <w:r>
              <w:rPr>
                <w:b/>
              </w:rPr>
              <w:t>E4</w:t>
            </w:r>
          </w:p>
        </w:tc>
      </w:tr>
      <w:tr w:rsidR="002A6898" w:rsidRPr="00FF4200" w:rsidTr="009D211E">
        <w:trPr>
          <w:trHeight w:val="197"/>
        </w:trPr>
        <w:tc>
          <w:tcPr>
            <w:tcW w:w="2235" w:type="dxa"/>
          </w:tcPr>
          <w:p w:rsidR="002A6898" w:rsidRDefault="002A6898" w:rsidP="009D211E">
            <w:pPr>
              <w:pStyle w:val="Textkrper"/>
              <w:jc w:val="left"/>
              <w:rPr>
                <w:sz w:val="18"/>
                <w:szCs w:val="18"/>
              </w:rPr>
            </w:pPr>
            <w:r>
              <w:rPr>
                <w:sz w:val="18"/>
                <w:szCs w:val="18"/>
              </w:rPr>
              <w:t>Adapter(manager) Instanz holen</w:t>
            </w:r>
          </w:p>
        </w:tc>
        <w:tc>
          <w:tcPr>
            <w:tcW w:w="3673" w:type="dxa"/>
          </w:tcPr>
          <w:p w:rsidR="002A6898" w:rsidRPr="007317D7" w:rsidRDefault="002A6898" w:rsidP="009D211E">
            <w:pPr>
              <w:pStyle w:val="Textkrper"/>
              <w:jc w:val="left"/>
              <w:rPr>
                <w:sz w:val="18"/>
                <w:szCs w:val="18"/>
              </w:rPr>
            </w:pPr>
            <w:r>
              <w:rPr>
                <w:sz w:val="18"/>
                <w:szCs w:val="18"/>
              </w:rPr>
              <w:t>Statischer Methoden-Aufrufe (Platform.getAdapterManager()) um eine Instanz vom IAdapterManager zu erhalten</w:t>
            </w:r>
          </w:p>
        </w:tc>
        <w:tc>
          <w:tcPr>
            <w:tcW w:w="3673" w:type="dxa"/>
          </w:tcPr>
          <w:p w:rsidR="002A6898" w:rsidRPr="007317D7" w:rsidRDefault="002A6898" w:rsidP="009D211E">
            <w:pPr>
              <w:pStyle w:val="Textkrper"/>
              <w:jc w:val="left"/>
              <w:rPr>
                <w:sz w:val="18"/>
                <w:szCs w:val="18"/>
              </w:rPr>
            </w:pPr>
            <w:r>
              <w:rPr>
                <w:sz w:val="18"/>
                <w:szCs w:val="18"/>
              </w:rPr>
              <w:t>Injektion der Adapter-Instanz über DI</w:t>
            </w:r>
          </w:p>
        </w:tc>
      </w:tr>
      <w:tr w:rsidR="002A6898" w:rsidRPr="00FF4200" w:rsidTr="009D211E">
        <w:trPr>
          <w:trHeight w:val="197"/>
        </w:trPr>
        <w:tc>
          <w:tcPr>
            <w:tcW w:w="2235" w:type="dxa"/>
          </w:tcPr>
          <w:p w:rsidR="002A6898" w:rsidRDefault="002A6898" w:rsidP="009D211E">
            <w:pPr>
              <w:pStyle w:val="Textkrper"/>
              <w:jc w:val="left"/>
              <w:rPr>
                <w:sz w:val="18"/>
                <w:szCs w:val="18"/>
              </w:rPr>
            </w:pPr>
            <w:r>
              <w:rPr>
                <w:sz w:val="18"/>
                <w:szCs w:val="18"/>
              </w:rPr>
              <w:t>Deklaration der AdapterFactory’s</w:t>
            </w:r>
          </w:p>
        </w:tc>
        <w:tc>
          <w:tcPr>
            <w:tcW w:w="3673" w:type="dxa"/>
          </w:tcPr>
          <w:p w:rsidR="002A6898" w:rsidRDefault="002A6898" w:rsidP="009D211E">
            <w:pPr>
              <w:pStyle w:val="Textkrper"/>
              <w:jc w:val="left"/>
              <w:rPr>
                <w:sz w:val="18"/>
                <w:szCs w:val="18"/>
              </w:rPr>
            </w:pPr>
            <w:r>
              <w:rPr>
                <w:sz w:val="18"/>
                <w:szCs w:val="18"/>
              </w:rPr>
              <w:t>Im plugin.xml</w:t>
            </w:r>
          </w:p>
        </w:tc>
        <w:tc>
          <w:tcPr>
            <w:tcW w:w="3673" w:type="dxa"/>
          </w:tcPr>
          <w:p w:rsidR="002A6898" w:rsidRDefault="002A6898" w:rsidP="009D211E">
            <w:pPr>
              <w:pStyle w:val="Textkrper"/>
              <w:jc w:val="left"/>
              <w:rPr>
                <w:sz w:val="18"/>
                <w:szCs w:val="18"/>
              </w:rPr>
            </w:pPr>
            <w:r>
              <w:rPr>
                <w:sz w:val="18"/>
                <w:szCs w:val="18"/>
              </w:rPr>
              <w:t>Im plugin.xml</w:t>
            </w:r>
          </w:p>
        </w:tc>
      </w:tr>
      <w:tr w:rsidR="002A6898" w:rsidRPr="00FF4200" w:rsidTr="009D211E">
        <w:trPr>
          <w:trHeight w:val="197"/>
        </w:trPr>
        <w:tc>
          <w:tcPr>
            <w:tcW w:w="2235" w:type="dxa"/>
          </w:tcPr>
          <w:p w:rsidR="002A6898" w:rsidRDefault="002A6898" w:rsidP="009D211E">
            <w:pPr>
              <w:pStyle w:val="Textkrper"/>
              <w:jc w:val="left"/>
              <w:rPr>
                <w:sz w:val="18"/>
                <w:szCs w:val="18"/>
              </w:rPr>
            </w:pPr>
            <w:r>
              <w:rPr>
                <w:sz w:val="18"/>
                <w:szCs w:val="18"/>
              </w:rPr>
              <w:t>Implementation der AdapterFactory‘s</w:t>
            </w:r>
          </w:p>
        </w:tc>
        <w:tc>
          <w:tcPr>
            <w:tcW w:w="3673" w:type="dxa"/>
          </w:tcPr>
          <w:p w:rsidR="002A6898" w:rsidRDefault="002A6898" w:rsidP="009D211E">
            <w:pPr>
              <w:pStyle w:val="Textkrper"/>
              <w:jc w:val="left"/>
              <w:rPr>
                <w:sz w:val="18"/>
                <w:szCs w:val="18"/>
              </w:rPr>
            </w:pPr>
            <w:r>
              <w:rPr>
                <w:sz w:val="18"/>
                <w:szCs w:val="18"/>
              </w:rPr>
              <w:t xml:space="preserve">Klasse die </w:t>
            </w:r>
            <w:r w:rsidRPr="00B36E62">
              <w:rPr>
                <w:sz w:val="18"/>
                <w:szCs w:val="18"/>
              </w:rPr>
              <w:t>org.eclipse.core.runtime.IAdapterFactory</w:t>
            </w:r>
            <w:r>
              <w:rPr>
                <w:sz w:val="18"/>
                <w:szCs w:val="18"/>
              </w:rPr>
              <w:t xml:space="preserve"> implementiert</w:t>
            </w:r>
          </w:p>
        </w:tc>
        <w:tc>
          <w:tcPr>
            <w:tcW w:w="3673" w:type="dxa"/>
          </w:tcPr>
          <w:p w:rsidR="002A6898" w:rsidRDefault="002A6898" w:rsidP="009D211E">
            <w:pPr>
              <w:pStyle w:val="Textkrper"/>
              <w:jc w:val="left"/>
              <w:rPr>
                <w:sz w:val="18"/>
                <w:szCs w:val="18"/>
              </w:rPr>
            </w:pPr>
            <w:r>
              <w:rPr>
                <w:sz w:val="18"/>
                <w:szCs w:val="18"/>
              </w:rPr>
              <w:t xml:space="preserve">Klasse die </w:t>
            </w:r>
            <w:r w:rsidRPr="00B36E62">
              <w:rPr>
                <w:sz w:val="18"/>
                <w:szCs w:val="18"/>
              </w:rPr>
              <w:t>org.eclipse.core.runtime.IAdapterFactory</w:t>
            </w:r>
            <w:r>
              <w:rPr>
                <w:sz w:val="18"/>
                <w:szCs w:val="18"/>
              </w:rPr>
              <w:t xml:space="preserve"> implementiert</w:t>
            </w:r>
          </w:p>
        </w:tc>
      </w:tr>
      <w:tr w:rsidR="002A6898" w:rsidRPr="00FF4200" w:rsidTr="009D211E">
        <w:trPr>
          <w:trHeight w:val="197"/>
        </w:trPr>
        <w:tc>
          <w:tcPr>
            <w:tcW w:w="2235" w:type="dxa"/>
          </w:tcPr>
          <w:p w:rsidR="002A6898" w:rsidRDefault="002A6898" w:rsidP="009D211E">
            <w:pPr>
              <w:pStyle w:val="Textkrper"/>
              <w:jc w:val="left"/>
              <w:rPr>
                <w:sz w:val="18"/>
                <w:szCs w:val="18"/>
              </w:rPr>
            </w:pPr>
            <w:r>
              <w:rPr>
                <w:sz w:val="18"/>
                <w:szCs w:val="18"/>
              </w:rPr>
              <w:t>Typsicherheit</w:t>
            </w:r>
          </w:p>
        </w:tc>
        <w:tc>
          <w:tcPr>
            <w:tcW w:w="3673" w:type="dxa"/>
          </w:tcPr>
          <w:p w:rsidR="002A6898" w:rsidRDefault="002A6898" w:rsidP="009D211E">
            <w:pPr>
              <w:pStyle w:val="Textkrper"/>
              <w:jc w:val="left"/>
              <w:rPr>
                <w:sz w:val="18"/>
                <w:szCs w:val="18"/>
              </w:rPr>
            </w:pPr>
            <w:r>
              <w:rPr>
                <w:sz w:val="18"/>
                <w:szCs w:val="18"/>
              </w:rPr>
              <w:t>Cast notwendig</w:t>
            </w:r>
          </w:p>
        </w:tc>
        <w:tc>
          <w:tcPr>
            <w:tcW w:w="3673" w:type="dxa"/>
          </w:tcPr>
          <w:p w:rsidR="002A6898" w:rsidRDefault="002A6898" w:rsidP="009D211E">
            <w:pPr>
              <w:pStyle w:val="Textkrper"/>
              <w:jc w:val="left"/>
              <w:rPr>
                <w:sz w:val="18"/>
                <w:szCs w:val="18"/>
              </w:rPr>
            </w:pPr>
            <w:r>
              <w:rPr>
                <w:sz w:val="18"/>
                <w:szCs w:val="18"/>
              </w:rPr>
              <w:t>Kein Cast notwendig</w:t>
            </w:r>
          </w:p>
        </w:tc>
      </w:tr>
    </w:tbl>
    <w:p w:rsidR="002A6898" w:rsidRDefault="002A6898" w:rsidP="002A6898">
      <w:pPr>
        <w:rPr>
          <w:szCs w:val="20"/>
          <w:lang w:val="de-CH"/>
        </w:rPr>
      </w:pPr>
    </w:p>
    <w:p w:rsidR="002A6898" w:rsidRPr="005A1A5E" w:rsidRDefault="002A6898" w:rsidP="002A6898">
      <w:pPr>
        <w:pStyle w:val="Grosseberschrift"/>
        <w:rPr>
          <w:lang w:val="de-CH"/>
        </w:rPr>
      </w:pPr>
      <w:r>
        <w:rPr>
          <w:lang w:val="de-CH"/>
        </w:rPr>
        <w:t xml:space="preserve">Beurteilung </w:t>
      </w:r>
      <w:r w:rsidRPr="005A1A5E">
        <w:rPr>
          <w:lang w:val="de-CH"/>
        </w:rPr>
        <w:t>Migration</w:t>
      </w:r>
    </w:p>
    <w:p w:rsidR="002A6898" w:rsidRDefault="002A6898" w:rsidP="002A6898">
      <w:pPr>
        <w:rPr>
          <w:lang w:val="de-CH"/>
        </w:rPr>
      </w:pPr>
      <w:r w:rsidRPr="004B7869">
        <w:rPr>
          <w:lang w:val="de-CH"/>
        </w:rPr>
        <w:t xml:space="preserve">Die Migration </w:t>
      </w:r>
      <w:r>
        <w:rPr>
          <w:lang w:val="de-CH"/>
        </w:rPr>
        <w:t xml:space="preserve">ist – vorausgesetzt die vorherige Migration, also ViewPart nach POJO etc., ist gemacht – ist sehr einfach durchzuführen. Die Aufrufe von </w:t>
      </w:r>
      <w:r w:rsidRPr="00A12CFD">
        <w:rPr>
          <w:rStyle w:val="CodeimTextZchn"/>
          <w:lang w:val="de-CH"/>
        </w:rPr>
        <w:t>Platform.getAdapterManager()</w:t>
      </w:r>
      <w:r>
        <w:rPr>
          <w:lang w:val="de-CH"/>
        </w:rPr>
        <w:t xml:space="preserve"> können problemlos durch Injizieren von </w:t>
      </w:r>
      <w:r w:rsidRPr="00A12CFD">
        <w:rPr>
          <w:rStyle w:val="CodeimTextZchn"/>
        </w:rPr>
        <w:t>Adapter</w:t>
      </w:r>
      <w:r>
        <w:rPr>
          <w:lang w:val="de-CH"/>
        </w:rPr>
        <w:t>-Instanzen ersetzt werden.</w:t>
      </w:r>
    </w:p>
    <w:p w:rsidR="002A6898" w:rsidRDefault="002A6898" w:rsidP="002A6898">
      <w:pPr>
        <w:rPr>
          <w:lang w:val="de-CH"/>
        </w:rPr>
      </w:pPr>
    </w:p>
    <w:p w:rsidR="00D465BC" w:rsidRPr="002A6898" w:rsidRDefault="002A6898" w:rsidP="00B065B2">
      <w:r>
        <w:rPr>
          <w:lang w:val="de-CH"/>
        </w:rPr>
        <w:t xml:space="preserve">Es stellt sich nur die Frage, ob die Deklaration und sonstige Handhabung der Adapter-Factories in Zukunft so bleiben wird. Denn gegenüber E3 hat sich nichts verändert, die Factories müssen nach wie vor im </w:t>
      </w:r>
      <w:r w:rsidRPr="00CA2ADF">
        <w:rPr>
          <w:rStyle w:val="CodeimTextZchn"/>
        </w:rPr>
        <w:t>plugin.xml</w:t>
      </w:r>
      <w:r>
        <w:rPr>
          <w:lang w:val="de-CH"/>
        </w:rPr>
        <w:t xml:space="preserve"> deklariert werden.</w:t>
      </w:r>
    </w:p>
    <w:p w:rsidR="00B065B2" w:rsidRDefault="00B065B2" w:rsidP="00B065B2">
      <w:pPr>
        <w:pStyle w:val="berschrift20"/>
        <w:numPr>
          <w:ilvl w:val="2"/>
          <w:numId w:val="5"/>
        </w:numPr>
        <w:rPr>
          <w:lang w:val="de-CH"/>
        </w:rPr>
      </w:pPr>
      <w:bookmarkStart w:id="65" w:name="_Toc366155155"/>
      <w:r>
        <w:rPr>
          <w:lang w:val="de-CH"/>
        </w:rPr>
        <w:t>Test</w:t>
      </w:r>
      <w:bookmarkEnd w:id="65"/>
    </w:p>
    <w:p w:rsidR="00C52674" w:rsidRDefault="00C52674" w:rsidP="00C52674">
      <w:pPr>
        <w:rPr>
          <w:lang w:val="de-CH"/>
        </w:rPr>
      </w:pPr>
      <w:r w:rsidRPr="00C52674">
        <w:rPr>
          <w:lang w:val="de-CH"/>
        </w:rPr>
        <w:t>Im Folgenden werden die durchgeführten Testfallszenarien dokumentiert.</w:t>
      </w:r>
    </w:p>
    <w:p w:rsidR="00C52674" w:rsidRDefault="00C52674" w:rsidP="00C52674">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574FFC" w:rsidRPr="00624EA9" w:rsidTr="00D9323D">
        <w:tc>
          <w:tcPr>
            <w:tcW w:w="1884" w:type="dxa"/>
            <w:shd w:val="pct20" w:color="auto" w:fill="auto"/>
          </w:tcPr>
          <w:p w:rsidR="00574FFC" w:rsidRDefault="00574FFC" w:rsidP="00D9323D">
            <w:pPr>
              <w:pStyle w:val="Textkrper"/>
              <w:jc w:val="left"/>
              <w:rPr>
                <w:b/>
              </w:rPr>
            </w:pPr>
            <w:r>
              <w:rPr>
                <w:b/>
              </w:rPr>
              <w:t>Bezeichnung</w:t>
            </w:r>
          </w:p>
        </w:tc>
        <w:tc>
          <w:tcPr>
            <w:tcW w:w="7697" w:type="dxa"/>
            <w:gridSpan w:val="3"/>
            <w:shd w:val="clear" w:color="auto" w:fill="FFFFFF" w:themeFill="background1"/>
          </w:tcPr>
          <w:p w:rsidR="00574FFC" w:rsidRPr="00C20285" w:rsidRDefault="00574FFC" w:rsidP="00D9323D">
            <w:pPr>
              <w:pStyle w:val="Textkrper"/>
              <w:jc w:val="left"/>
              <w:rPr>
                <w:sz w:val="18"/>
                <w:szCs w:val="18"/>
              </w:rPr>
            </w:pPr>
            <w:r w:rsidRPr="00C20285">
              <w:rPr>
                <w:sz w:val="18"/>
                <w:szCs w:val="18"/>
              </w:rPr>
              <w:t>Testfa</w:t>
            </w:r>
            <w:r w:rsidR="00C52674">
              <w:rPr>
                <w:sz w:val="18"/>
                <w:szCs w:val="18"/>
              </w:rPr>
              <w:t>ll A2</w:t>
            </w:r>
            <w:r w:rsidRPr="00C20285">
              <w:rPr>
                <w:sz w:val="18"/>
                <w:szCs w:val="18"/>
              </w:rPr>
              <w:t>_1</w:t>
            </w:r>
          </w:p>
        </w:tc>
      </w:tr>
      <w:tr w:rsidR="00574FFC" w:rsidRPr="00624EA9" w:rsidTr="00D9323D">
        <w:tc>
          <w:tcPr>
            <w:tcW w:w="1884" w:type="dxa"/>
            <w:shd w:val="pct20" w:color="auto" w:fill="auto"/>
          </w:tcPr>
          <w:p w:rsidR="00574FFC" w:rsidRDefault="00574FFC" w:rsidP="00D9323D">
            <w:pPr>
              <w:pStyle w:val="Textkrper"/>
              <w:jc w:val="left"/>
              <w:rPr>
                <w:b/>
              </w:rPr>
            </w:pPr>
            <w:r>
              <w:rPr>
                <w:b/>
              </w:rPr>
              <w:t>Beschreibung</w:t>
            </w:r>
          </w:p>
        </w:tc>
        <w:tc>
          <w:tcPr>
            <w:tcW w:w="7697" w:type="dxa"/>
            <w:gridSpan w:val="3"/>
            <w:shd w:val="clear" w:color="auto" w:fill="FFFFFF" w:themeFill="background1"/>
          </w:tcPr>
          <w:p w:rsidR="00574FFC" w:rsidRPr="00A12307" w:rsidRDefault="00AF0CB5" w:rsidP="000045FA">
            <w:pPr>
              <w:rPr>
                <w:sz w:val="18"/>
                <w:szCs w:val="18"/>
              </w:rPr>
            </w:pPr>
            <w:r w:rsidRPr="00A12307">
              <w:rPr>
                <w:sz w:val="18"/>
                <w:szCs w:val="18"/>
              </w:rPr>
              <w:t>Öffnen</w:t>
            </w:r>
            <w:r w:rsidR="000045FA" w:rsidRPr="00A12307">
              <w:rPr>
                <w:sz w:val="18"/>
                <w:szCs w:val="18"/>
              </w:rPr>
              <w:t xml:space="preserve"> der geografischen Karte</w:t>
            </w:r>
            <w:r w:rsidR="00A12307" w:rsidRPr="00A12307">
              <w:rPr>
                <w:sz w:val="18"/>
                <w:szCs w:val="18"/>
              </w:rPr>
              <w:t xml:space="preserve"> ohne vorherige Selektion eines Zuges</w:t>
            </w:r>
          </w:p>
        </w:tc>
      </w:tr>
      <w:tr w:rsidR="00574FFC" w:rsidRPr="00624EA9" w:rsidTr="00D9323D">
        <w:tc>
          <w:tcPr>
            <w:tcW w:w="1884" w:type="dxa"/>
            <w:shd w:val="pct20" w:color="auto" w:fill="auto"/>
          </w:tcPr>
          <w:p w:rsidR="00574FFC" w:rsidRDefault="00574FFC" w:rsidP="00D9323D">
            <w:pPr>
              <w:pStyle w:val="Textkrper"/>
              <w:jc w:val="left"/>
              <w:rPr>
                <w:b/>
              </w:rPr>
            </w:pPr>
            <w:r>
              <w:rPr>
                <w:b/>
              </w:rPr>
              <w:t>Voraussetzungen</w:t>
            </w:r>
          </w:p>
        </w:tc>
        <w:tc>
          <w:tcPr>
            <w:tcW w:w="7697" w:type="dxa"/>
            <w:gridSpan w:val="3"/>
            <w:shd w:val="clear" w:color="auto" w:fill="FFFFFF" w:themeFill="background1"/>
          </w:tcPr>
          <w:p w:rsidR="00574FFC" w:rsidRPr="00347A0C" w:rsidRDefault="00AF0CB5" w:rsidP="00D9323D">
            <w:pPr>
              <w:pStyle w:val="Textkrper"/>
              <w:jc w:val="left"/>
              <w:rPr>
                <w:color w:val="FF0000"/>
                <w:sz w:val="18"/>
                <w:szCs w:val="18"/>
              </w:rPr>
            </w:pPr>
            <w:r>
              <w:rPr>
                <w:sz w:val="18"/>
                <w:szCs w:val="18"/>
              </w:rPr>
              <w:t>Applikation ist gestartet, entsprechend berechtigter Benutzer ist eingeloggt</w:t>
            </w:r>
          </w:p>
        </w:tc>
      </w:tr>
      <w:tr w:rsidR="004F73B2" w:rsidRPr="00624EA9" w:rsidTr="00D9323D">
        <w:tc>
          <w:tcPr>
            <w:tcW w:w="1884" w:type="dxa"/>
            <w:shd w:val="pct20" w:color="auto" w:fill="auto"/>
          </w:tcPr>
          <w:p w:rsidR="004F73B2" w:rsidRDefault="004F73B2" w:rsidP="00D9323D">
            <w:pPr>
              <w:pStyle w:val="Textkrper"/>
              <w:jc w:val="left"/>
              <w:rPr>
                <w:b/>
              </w:rPr>
            </w:pPr>
            <w:r>
              <w:rPr>
                <w:b/>
              </w:rPr>
              <w:t>Begründung für Test</w:t>
            </w:r>
          </w:p>
        </w:tc>
        <w:tc>
          <w:tcPr>
            <w:tcW w:w="7697" w:type="dxa"/>
            <w:gridSpan w:val="3"/>
            <w:shd w:val="clear" w:color="auto" w:fill="FFFFFF" w:themeFill="background1"/>
          </w:tcPr>
          <w:p w:rsidR="004F73B2" w:rsidRDefault="004F73B2" w:rsidP="004F73B2">
            <w:pPr>
              <w:pStyle w:val="Textkrper"/>
              <w:jc w:val="left"/>
              <w:rPr>
                <w:sz w:val="18"/>
                <w:szCs w:val="18"/>
              </w:rPr>
            </w:pPr>
            <w:r>
              <w:rPr>
                <w:sz w:val="18"/>
                <w:szCs w:val="18"/>
              </w:rPr>
              <w:t>Mit der Migration wurden die Adapter ausgewechselt und die aktuelle Selektion wird neu durch Dependency Injection gemeldet. Die Selektion eines Zuges und die entsprechende Adaption desselben könnte neu schief laufen</w:t>
            </w:r>
          </w:p>
        </w:tc>
      </w:tr>
      <w:tr w:rsidR="00574FFC" w:rsidRPr="00624EA9" w:rsidTr="00D9323D">
        <w:tc>
          <w:tcPr>
            <w:tcW w:w="1884" w:type="dxa"/>
            <w:shd w:val="pct20" w:color="auto" w:fill="auto"/>
          </w:tcPr>
          <w:p w:rsidR="00574FFC" w:rsidRDefault="00574FFC" w:rsidP="00D9323D">
            <w:pPr>
              <w:pStyle w:val="Textkrper"/>
              <w:jc w:val="left"/>
              <w:rPr>
                <w:b/>
              </w:rPr>
            </w:pPr>
            <w:r>
              <w:rPr>
                <w:b/>
              </w:rPr>
              <w:t>Fokus</w:t>
            </w:r>
          </w:p>
        </w:tc>
        <w:tc>
          <w:tcPr>
            <w:tcW w:w="7697" w:type="dxa"/>
            <w:gridSpan w:val="3"/>
            <w:shd w:val="clear" w:color="auto" w:fill="FFFFFF" w:themeFill="background1"/>
          </w:tcPr>
          <w:p w:rsidR="00574FFC" w:rsidRPr="00AF0CB5" w:rsidRDefault="00574FFC" w:rsidP="00D9323D">
            <w:pPr>
              <w:pStyle w:val="Textkrper"/>
              <w:jc w:val="left"/>
              <w:rPr>
                <w:sz w:val="18"/>
                <w:szCs w:val="18"/>
              </w:rPr>
            </w:pPr>
            <w:r w:rsidRPr="00AF0CB5">
              <w:rPr>
                <w:sz w:val="18"/>
                <w:szCs w:val="18"/>
              </w:rPr>
              <w:t>Funktionalität</w:t>
            </w:r>
          </w:p>
        </w:tc>
      </w:tr>
      <w:tr w:rsidR="00574FFC" w:rsidRPr="00624EA9" w:rsidTr="00D9323D">
        <w:tc>
          <w:tcPr>
            <w:tcW w:w="1884" w:type="dxa"/>
            <w:shd w:val="pct20" w:color="auto" w:fill="auto"/>
          </w:tcPr>
          <w:p w:rsidR="00574FFC" w:rsidRDefault="00574FFC" w:rsidP="00D9323D">
            <w:pPr>
              <w:pStyle w:val="Textkrper"/>
              <w:jc w:val="left"/>
              <w:rPr>
                <w:b/>
              </w:rPr>
            </w:pPr>
            <w:r>
              <w:rPr>
                <w:b/>
              </w:rPr>
              <w:t>Test-Datum</w:t>
            </w:r>
          </w:p>
        </w:tc>
        <w:tc>
          <w:tcPr>
            <w:tcW w:w="7697" w:type="dxa"/>
            <w:gridSpan w:val="3"/>
            <w:shd w:val="clear" w:color="auto" w:fill="FFFFFF" w:themeFill="background1"/>
          </w:tcPr>
          <w:p w:rsidR="00574FFC" w:rsidRPr="00C20285" w:rsidRDefault="00C52674" w:rsidP="00C52674">
            <w:pPr>
              <w:pStyle w:val="Textkrper"/>
              <w:jc w:val="left"/>
              <w:rPr>
                <w:sz w:val="18"/>
                <w:szCs w:val="18"/>
              </w:rPr>
            </w:pPr>
            <w:r>
              <w:rPr>
                <w:sz w:val="18"/>
                <w:szCs w:val="18"/>
              </w:rPr>
              <w:t>07</w:t>
            </w:r>
            <w:r w:rsidR="00574FFC" w:rsidRPr="00C20285">
              <w:rPr>
                <w:sz w:val="18"/>
                <w:szCs w:val="18"/>
              </w:rPr>
              <w:t>.0</w:t>
            </w:r>
            <w:r>
              <w:rPr>
                <w:sz w:val="18"/>
                <w:szCs w:val="18"/>
              </w:rPr>
              <w:t>7</w:t>
            </w:r>
            <w:r w:rsidR="00574FFC" w:rsidRPr="00C20285">
              <w:rPr>
                <w:sz w:val="18"/>
                <w:szCs w:val="18"/>
              </w:rPr>
              <w:t>.2013</w:t>
            </w:r>
          </w:p>
        </w:tc>
      </w:tr>
      <w:tr w:rsidR="00574FFC" w:rsidRPr="00624EA9" w:rsidTr="00D9323D">
        <w:tc>
          <w:tcPr>
            <w:tcW w:w="1884" w:type="dxa"/>
            <w:shd w:val="pct20" w:color="auto" w:fill="auto"/>
          </w:tcPr>
          <w:p w:rsidR="00574FFC" w:rsidRDefault="00574FFC" w:rsidP="00D9323D">
            <w:pPr>
              <w:pStyle w:val="Textkrper"/>
              <w:jc w:val="left"/>
              <w:rPr>
                <w:b/>
              </w:rPr>
            </w:pPr>
            <w:r>
              <w:rPr>
                <w:b/>
              </w:rPr>
              <w:t>Schritt</w:t>
            </w:r>
          </w:p>
        </w:tc>
        <w:tc>
          <w:tcPr>
            <w:tcW w:w="1939" w:type="dxa"/>
            <w:shd w:val="pct20" w:color="auto" w:fill="auto"/>
          </w:tcPr>
          <w:p w:rsidR="00574FFC" w:rsidRDefault="00574FFC" w:rsidP="00D9323D">
            <w:pPr>
              <w:pStyle w:val="Textkrper"/>
              <w:jc w:val="left"/>
              <w:rPr>
                <w:b/>
              </w:rPr>
            </w:pPr>
            <w:r>
              <w:rPr>
                <w:b/>
              </w:rPr>
              <w:t>Bezeichnung</w:t>
            </w:r>
          </w:p>
        </w:tc>
        <w:tc>
          <w:tcPr>
            <w:tcW w:w="2948" w:type="dxa"/>
            <w:shd w:val="pct20" w:color="auto" w:fill="auto"/>
          </w:tcPr>
          <w:p w:rsidR="00574FFC" w:rsidRPr="00624EA9" w:rsidRDefault="00574FFC" w:rsidP="00D9323D">
            <w:pPr>
              <w:pStyle w:val="Textkrper"/>
              <w:jc w:val="left"/>
              <w:rPr>
                <w:b/>
              </w:rPr>
            </w:pPr>
            <w:r>
              <w:rPr>
                <w:b/>
              </w:rPr>
              <w:t>Erwartetes Ergebnis</w:t>
            </w:r>
          </w:p>
        </w:tc>
        <w:tc>
          <w:tcPr>
            <w:tcW w:w="2810" w:type="dxa"/>
            <w:shd w:val="pct20" w:color="auto" w:fill="auto"/>
          </w:tcPr>
          <w:p w:rsidR="00574FFC" w:rsidRDefault="00574FFC" w:rsidP="00D9323D">
            <w:pPr>
              <w:pStyle w:val="Textkrper"/>
              <w:jc w:val="left"/>
              <w:rPr>
                <w:b/>
              </w:rPr>
            </w:pPr>
            <w:r w:rsidRPr="005165AA">
              <w:rPr>
                <w:b/>
              </w:rPr>
              <w:t>Testergebnis</w:t>
            </w:r>
          </w:p>
        </w:tc>
      </w:tr>
      <w:tr w:rsidR="00A12307" w:rsidRPr="00AF0CB5" w:rsidTr="00D9323D">
        <w:trPr>
          <w:trHeight w:val="197"/>
        </w:trPr>
        <w:tc>
          <w:tcPr>
            <w:tcW w:w="1884" w:type="dxa"/>
          </w:tcPr>
          <w:p w:rsidR="00A12307" w:rsidRPr="00AF0CB5" w:rsidRDefault="00A12307" w:rsidP="00D9323D">
            <w:pPr>
              <w:pStyle w:val="Textkrper"/>
              <w:jc w:val="left"/>
              <w:rPr>
                <w:sz w:val="18"/>
                <w:szCs w:val="18"/>
              </w:rPr>
            </w:pPr>
            <w:r w:rsidRPr="00AF0CB5">
              <w:rPr>
                <w:sz w:val="18"/>
                <w:szCs w:val="18"/>
              </w:rPr>
              <w:t>1</w:t>
            </w:r>
          </w:p>
        </w:tc>
        <w:tc>
          <w:tcPr>
            <w:tcW w:w="1939" w:type="dxa"/>
          </w:tcPr>
          <w:p w:rsidR="00A12307" w:rsidRPr="00AF0CB5" w:rsidRDefault="00A12307" w:rsidP="00AF0CB5">
            <w:pPr>
              <w:pStyle w:val="Textkrper"/>
              <w:jc w:val="left"/>
              <w:rPr>
                <w:sz w:val="18"/>
                <w:szCs w:val="18"/>
              </w:rPr>
            </w:pPr>
            <w:r>
              <w:rPr>
                <w:sz w:val="18"/>
                <w:szCs w:val="18"/>
              </w:rPr>
              <w:t>Geografische Karte öffnen über Menu Fenster – Geografische Karte öffnen</w:t>
            </w:r>
          </w:p>
        </w:tc>
        <w:tc>
          <w:tcPr>
            <w:tcW w:w="2948" w:type="dxa"/>
          </w:tcPr>
          <w:p w:rsidR="00A12307" w:rsidRPr="00AF0CB5" w:rsidRDefault="00A12307" w:rsidP="00D9323D">
            <w:pPr>
              <w:pStyle w:val="Textkrper"/>
              <w:jc w:val="left"/>
              <w:rPr>
                <w:sz w:val="18"/>
                <w:szCs w:val="18"/>
              </w:rPr>
            </w:pPr>
            <w:r>
              <w:rPr>
                <w:sz w:val="18"/>
                <w:szCs w:val="18"/>
              </w:rPr>
              <w:t>Karte öffnet sich</w:t>
            </w:r>
          </w:p>
        </w:tc>
        <w:tc>
          <w:tcPr>
            <w:tcW w:w="2810" w:type="dxa"/>
          </w:tcPr>
          <w:p w:rsidR="00A12307" w:rsidRPr="00AF0CB5" w:rsidRDefault="00A12307" w:rsidP="00A12307">
            <w:pPr>
              <w:pStyle w:val="Textkrper"/>
              <w:jc w:val="left"/>
              <w:rPr>
                <w:sz w:val="18"/>
                <w:szCs w:val="18"/>
              </w:rPr>
            </w:pPr>
            <w:r>
              <w:rPr>
                <w:sz w:val="18"/>
                <w:szCs w:val="18"/>
              </w:rPr>
              <w:t>Karte geöffnet</w:t>
            </w:r>
          </w:p>
        </w:tc>
      </w:tr>
      <w:tr w:rsidR="00A12307" w:rsidRPr="00A12307" w:rsidTr="00D9323D">
        <w:trPr>
          <w:trHeight w:val="197"/>
        </w:trPr>
        <w:tc>
          <w:tcPr>
            <w:tcW w:w="1884" w:type="dxa"/>
          </w:tcPr>
          <w:p w:rsidR="00574FFC" w:rsidRPr="00A12307" w:rsidRDefault="00574FFC" w:rsidP="00D9323D">
            <w:pPr>
              <w:pStyle w:val="Textkrper"/>
              <w:jc w:val="left"/>
              <w:rPr>
                <w:sz w:val="18"/>
                <w:szCs w:val="18"/>
              </w:rPr>
            </w:pPr>
            <w:r w:rsidRPr="00A12307">
              <w:rPr>
                <w:sz w:val="18"/>
                <w:szCs w:val="18"/>
              </w:rPr>
              <w:t>2</w:t>
            </w:r>
          </w:p>
        </w:tc>
        <w:tc>
          <w:tcPr>
            <w:tcW w:w="1939" w:type="dxa"/>
          </w:tcPr>
          <w:p w:rsidR="00574FFC" w:rsidRPr="00A12307" w:rsidRDefault="00A12307" w:rsidP="00D9323D">
            <w:pPr>
              <w:pStyle w:val="Textkrper"/>
              <w:jc w:val="left"/>
              <w:rPr>
                <w:sz w:val="18"/>
                <w:szCs w:val="18"/>
              </w:rPr>
            </w:pPr>
            <w:r>
              <w:rPr>
                <w:sz w:val="18"/>
                <w:szCs w:val="18"/>
              </w:rPr>
              <w:t>Ein ZWL öffnen und einen Zug selektieren</w:t>
            </w:r>
          </w:p>
        </w:tc>
        <w:tc>
          <w:tcPr>
            <w:tcW w:w="2948" w:type="dxa"/>
          </w:tcPr>
          <w:p w:rsidR="00574FFC" w:rsidRPr="00A12307" w:rsidRDefault="001F4FB6" w:rsidP="001F4FB6">
            <w:pPr>
              <w:pStyle w:val="Textkrper"/>
              <w:jc w:val="left"/>
              <w:rPr>
                <w:sz w:val="18"/>
                <w:szCs w:val="18"/>
              </w:rPr>
            </w:pPr>
            <w:r>
              <w:rPr>
                <w:sz w:val="18"/>
                <w:szCs w:val="18"/>
              </w:rPr>
              <w:t xml:space="preserve">Verlauf des </w:t>
            </w:r>
            <w:r w:rsidR="00A12307">
              <w:rPr>
                <w:sz w:val="18"/>
                <w:szCs w:val="18"/>
              </w:rPr>
              <w:t>Zug</w:t>
            </w:r>
            <w:r>
              <w:rPr>
                <w:sz w:val="18"/>
                <w:szCs w:val="18"/>
              </w:rPr>
              <w:t xml:space="preserve">es </w:t>
            </w:r>
            <w:r w:rsidR="00A12307">
              <w:rPr>
                <w:sz w:val="18"/>
                <w:szCs w:val="18"/>
              </w:rPr>
              <w:t>wird in geografischer Karte angezeigt</w:t>
            </w:r>
          </w:p>
        </w:tc>
        <w:tc>
          <w:tcPr>
            <w:tcW w:w="2810" w:type="dxa"/>
          </w:tcPr>
          <w:p w:rsidR="00574FFC" w:rsidRPr="00A12307" w:rsidRDefault="00BE102D" w:rsidP="00A12307">
            <w:pPr>
              <w:pStyle w:val="Textkrper"/>
              <w:jc w:val="left"/>
              <w:rPr>
                <w:sz w:val="18"/>
                <w:szCs w:val="18"/>
              </w:rPr>
            </w:pPr>
            <w:r>
              <w:rPr>
                <w:sz w:val="18"/>
                <w:szCs w:val="18"/>
              </w:rPr>
              <w:t xml:space="preserve">Verlauf des Zuges </w:t>
            </w:r>
            <w:r w:rsidR="00A12307">
              <w:rPr>
                <w:sz w:val="18"/>
                <w:szCs w:val="18"/>
              </w:rPr>
              <w:t>in geografischer Karte angezeigt</w:t>
            </w:r>
          </w:p>
        </w:tc>
      </w:tr>
      <w:tr w:rsidR="00574FFC" w:rsidRPr="00624EA9" w:rsidTr="00D9323D">
        <w:tc>
          <w:tcPr>
            <w:tcW w:w="1884" w:type="dxa"/>
            <w:shd w:val="pct20" w:color="auto" w:fill="auto"/>
          </w:tcPr>
          <w:p w:rsidR="00574FFC" w:rsidRDefault="00574FFC" w:rsidP="00D9323D">
            <w:pPr>
              <w:pStyle w:val="Textkrper"/>
              <w:jc w:val="left"/>
              <w:rPr>
                <w:b/>
              </w:rPr>
            </w:pPr>
            <w:r>
              <w:rPr>
                <w:b/>
              </w:rPr>
              <w:t>Testergebnis</w:t>
            </w:r>
          </w:p>
        </w:tc>
        <w:tc>
          <w:tcPr>
            <w:tcW w:w="7697" w:type="dxa"/>
            <w:gridSpan w:val="3"/>
            <w:shd w:val="clear" w:color="auto" w:fill="92D050"/>
          </w:tcPr>
          <w:p w:rsidR="00574FFC" w:rsidRPr="00C20285" w:rsidRDefault="00574FFC" w:rsidP="00D9323D">
            <w:pPr>
              <w:pStyle w:val="Textkrper"/>
              <w:jc w:val="left"/>
              <w:rPr>
                <w:sz w:val="18"/>
                <w:szCs w:val="18"/>
              </w:rPr>
            </w:pPr>
            <w:r>
              <w:rPr>
                <w:sz w:val="18"/>
                <w:szCs w:val="18"/>
              </w:rPr>
              <w:t>OK</w:t>
            </w:r>
          </w:p>
        </w:tc>
      </w:tr>
    </w:tbl>
    <w:p w:rsidR="00EA4C6A" w:rsidRDefault="00EA4C6A" w:rsidP="00B065B2">
      <w:pPr>
        <w:rPr>
          <w:szCs w:val="20"/>
          <w:lang w:val="de-CH"/>
        </w:rPr>
      </w:pPr>
    </w:p>
    <w:p w:rsidR="00EA4C6A" w:rsidRPr="00EA4C6A" w:rsidRDefault="00EA4C6A" w:rsidP="00B065B2">
      <w:pPr>
        <w:rPr>
          <w:color w:val="FF0000"/>
          <w:szCs w:val="20"/>
          <w:lang w:val="de-CH"/>
        </w:rPr>
      </w:pPr>
      <w:r w:rsidRPr="00EA4C6A">
        <w:rPr>
          <w:color w:val="FF0000"/>
          <w:szCs w:val="20"/>
          <w:lang w:val="de-CH"/>
        </w:rPr>
        <w:t>TODO Screenshots</w:t>
      </w:r>
      <w:r w:rsidR="00E6752D">
        <w:rPr>
          <w:color w:val="FF0000"/>
          <w:szCs w:val="20"/>
          <w:lang w:val="de-CH"/>
        </w:rPr>
        <w:t xml:space="preserve"> einfügen</w:t>
      </w:r>
    </w:p>
    <w:p w:rsidR="00B065B2" w:rsidRDefault="00B065B2" w:rsidP="00574FFC">
      <w:pPr>
        <w:rPr>
          <w:b/>
          <w:bCs/>
          <w:iCs/>
          <w:color w:val="17365D" w:themeColor="text2" w:themeShade="BF"/>
          <w:sz w:val="22"/>
          <w:szCs w:val="22"/>
          <w:lang w:val="de-CH"/>
        </w:rPr>
      </w:pPr>
      <w:r>
        <w:rPr>
          <w:lang w:val="de-CH"/>
        </w:rPr>
        <w:br w:type="page"/>
      </w:r>
    </w:p>
    <w:p w:rsidR="0052465D" w:rsidRPr="003B38A0" w:rsidRDefault="0052465D" w:rsidP="0052465D">
      <w:pPr>
        <w:pStyle w:val="berschrift20"/>
        <w:numPr>
          <w:ilvl w:val="2"/>
          <w:numId w:val="5"/>
        </w:numPr>
        <w:rPr>
          <w:lang w:val="de-CH"/>
        </w:rPr>
      </w:pPr>
      <w:bookmarkStart w:id="66" w:name="_Toc366155156"/>
      <w:r w:rsidRPr="003B38A0">
        <w:rPr>
          <w:lang w:val="de-CH"/>
        </w:rPr>
        <w:lastRenderedPageBreak/>
        <w:t>Probleme</w:t>
      </w:r>
      <w:bookmarkEnd w:id="66"/>
    </w:p>
    <w:p w:rsidR="0052465D" w:rsidRPr="003B38A0" w:rsidRDefault="0052465D" w:rsidP="0052465D">
      <w:pPr>
        <w:rPr>
          <w:lang w:val="de-CH"/>
        </w:rPr>
      </w:pPr>
      <w:r w:rsidRPr="003B38A0">
        <w:rPr>
          <w:lang w:val="de-CH"/>
        </w:rPr>
        <w:t>In diesem Kapitel wird beschrieben welche Probleme aufgetreten sind die das Voranschreiten der Arbeiten behindert hat.</w:t>
      </w:r>
    </w:p>
    <w:p w:rsidR="0052465D" w:rsidRPr="003B38A0" w:rsidRDefault="0052465D" w:rsidP="0052465D">
      <w:pPr>
        <w:rPr>
          <w:lang w:val="de-CH"/>
        </w:rPr>
      </w:pPr>
    </w:p>
    <w:p w:rsidR="0052465D" w:rsidRPr="003B38A0" w:rsidRDefault="00D44F60" w:rsidP="0052465D">
      <w:pPr>
        <w:pStyle w:val="Grosseberschrift"/>
        <w:rPr>
          <w:lang w:val="de-CH"/>
        </w:rPr>
      </w:pPr>
      <w:r w:rsidRPr="003B38A0">
        <w:rPr>
          <w:lang w:val="de-CH"/>
        </w:rPr>
        <w:t>Evaluation Ve</w:t>
      </w:r>
      <w:r w:rsidR="0097626A" w:rsidRPr="003B38A0">
        <w:rPr>
          <w:lang w:val="de-CH"/>
        </w:rPr>
        <w:t>r</w:t>
      </w:r>
      <w:r w:rsidRPr="003B38A0">
        <w:rPr>
          <w:lang w:val="de-CH"/>
        </w:rPr>
        <w:t>sionssprung 4.3</w:t>
      </w:r>
    </w:p>
    <w:p w:rsidR="0052465D" w:rsidRPr="003B38A0" w:rsidRDefault="00D44F60" w:rsidP="0052465D">
      <w:pPr>
        <w:rPr>
          <w:lang w:val="de-CH"/>
        </w:rPr>
      </w:pPr>
      <w:r w:rsidRPr="003B38A0">
        <w:rPr>
          <w:lang w:val="de-CH"/>
        </w:rPr>
        <w:t xml:space="preserve">Ich habe mich bei der Evaluation ob wir auf 4.3 wechseln sollen oder nicht ziemlich verzettelt. Konkret habe </w:t>
      </w:r>
      <w:r w:rsidR="0097626A" w:rsidRPr="003B38A0">
        <w:rPr>
          <w:lang w:val="de-CH"/>
        </w:rPr>
        <w:t>zu lange Zeit mit</w:t>
      </w:r>
      <w:r w:rsidRPr="003B38A0">
        <w:rPr>
          <w:lang w:val="de-CH"/>
        </w:rPr>
        <w:t xml:space="preserve"> der Suche nach Beiträgen über Vorteile von </w:t>
      </w:r>
      <w:r w:rsidR="0097626A" w:rsidRPr="003B38A0">
        <w:rPr>
          <w:lang w:val="de-CH"/>
        </w:rPr>
        <w:t xml:space="preserve">E </w:t>
      </w:r>
      <w:r w:rsidRPr="003B38A0">
        <w:rPr>
          <w:lang w:val="de-CH"/>
        </w:rPr>
        <w:t xml:space="preserve">4.3 </w:t>
      </w:r>
      <w:r w:rsidR="0097626A" w:rsidRPr="003B38A0">
        <w:rPr>
          <w:lang w:val="de-CH"/>
        </w:rPr>
        <w:t>gegenüber 4.2 verbracht.</w:t>
      </w:r>
    </w:p>
    <w:p w:rsidR="0097626A" w:rsidRPr="003B38A0" w:rsidRDefault="0097626A" w:rsidP="0052465D">
      <w:pPr>
        <w:rPr>
          <w:lang w:val="de-CH"/>
        </w:rPr>
      </w:pPr>
    </w:p>
    <w:p w:rsidR="0097626A" w:rsidRPr="003B38A0" w:rsidRDefault="0097626A" w:rsidP="0097626A">
      <w:pPr>
        <w:pStyle w:val="Grosseberschrift"/>
        <w:rPr>
          <w:lang w:val="de-CH"/>
        </w:rPr>
      </w:pPr>
      <w:r w:rsidRPr="003B38A0">
        <w:rPr>
          <w:lang w:val="de-CH"/>
        </w:rPr>
        <w:t>Versionssprung 4.3</w:t>
      </w:r>
    </w:p>
    <w:p w:rsidR="00B86BE7" w:rsidRDefault="00B86BE7" w:rsidP="0052465D">
      <w:pPr>
        <w:rPr>
          <w:lang w:val="de-CH"/>
        </w:rPr>
      </w:pPr>
      <w:r w:rsidRPr="003B38A0">
        <w:rPr>
          <w:lang w:val="de-CH"/>
        </w:rPr>
        <w:t xml:space="preserve">Ich habe mich nach der Lektüre der Vorteile wie zum Beispiel hier </w:t>
      </w:r>
      <w:hyperlink r:id="rId34" w:history="1">
        <w:r w:rsidRPr="003B38A0">
          <w:rPr>
            <w:rStyle w:val="Hyperlink"/>
            <w:lang w:val="de-CH"/>
          </w:rPr>
          <w:t>http://www.heise.de/developer/meldung/Deutlich-bessere-Performance-bei-Eclipse-4-3-1751323.html</w:t>
        </w:r>
      </w:hyperlink>
      <w:r w:rsidRPr="003B38A0">
        <w:rPr>
          <w:lang w:val="de-CH"/>
        </w:rPr>
        <w:t xml:space="preserve"> oder </w:t>
      </w:r>
      <w:hyperlink r:id="rId35" w:history="1">
        <w:r w:rsidRPr="003B38A0">
          <w:rPr>
            <w:rStyle w:val="Hyperlink"/>
            <w:lang w:val="de-CH"/>
          </w:rPr>
          <w:t>http://download.eclipse.org/eclipse/downloads/drops4/R-4.3-201306052000/news/</w:t>
        </w:r>
      </w:hyperlink>
      <w:r w:rsidRPr="003B38A0">
        <w:rPr>
          <w:lang w:val="de-CH"/>
        </w:rPr>
        <w:t xml:space="preserve"> entschlossen von Version 4.2 auf 4.3 zu gehen um von den Stabilisierungen und den Verbesserungen in der Performance zu profitieren.</w:t>
      </w:r>
      <w:r>
        <w:rPr>
          <w:lang w:val="de-CH"/>
        </w:rPr>
        <w:br/>
      </w:r>
      <w:r w:rsidRPr="003B38A0">
        <w:rPr>
          <w:lang w:val="de-CH"/>
        </w:rPr>
        <w:t>Ein weiterer Grund für den Versionssprung war schlichtweg auf dem aktuellen Stand zu sein</w:t>
      </w:r>
      <w:r>
        <w:rPr>
          <w:lang w:val="de-CH"/>
        </w:rPr>
        <w:br/>
      </w:r>
    </w:p>
    <w:p w:rsidR="00A51F56" w:rsidRPr="003B38A0" w:rsidRDefault="0097626A" w:rsidP="0052465D">
      <w:pPr>
        <w:rPr>
          <w:lang w:val="de-CH"/>
        </w:rPr>
      </w:pPr>
      <w:r w:rsidRPr="003B38A0">
        <w:rPr>
          <w:lang w:val="de-CH"/>
        </w:rPr>
        <w:t xml:space="preserve">Dieser Entschluss hat zu ungeahnten Aufwänden bei der Migration von 4.2 zu 4.3 geführt. </w:t>
      </w:r>
    </w:p>
    <w:p w:rsidR="0097626A" w:rsidRPr="003B38A0" w:rsidRDefault="00D50ABD" w:rsidP="0052465D">
      <w:pPr>
        <w:rPr>
          <w:lang w:val="de-CH"/>
        </w:rPr>
      </w:pPr>
      <w:r w:rsidRPr="003B38A0">
        <w:rPr>
          <w:lang w:val="de-CH"/>
        </w:rPr>
        <w:t>Beim ersten Versuch auf 4.3 zu wechseln gab es noch keine passende Version der E4 Tools, das führte dazu, dass die Migration mittels E4 Bridge nicht mehr funktionierte.</w:t>
      </w:r>
      <w:r w:rsidR="00A51F56" w:rsidRPr="003B38A0">
        <w:rPr>
          <w:lang w:val="de-CH"/>
        </w:rPr>
        <w:t xml:space="preserve"> Dies </w:t>
      </w:r>
      <w:r w:rsidR="00430D50" w:rsidRPr="003B38A0">
        <w:rPr>
          <w:lang w:val="de-CH"/>
        </w:rPr>
        <w:t>bedeutet</w:t>
      </w:r>
      <w:r w:rsidR="00A51F56" w:rsidRPr="003B38A0">
        <w:rPr>
          <w:lang w:val="de-CH"/>
        </w:rPr>
        <w:t xml:space="preserve"> einen Schritt zurück</w:t>
      </w:r>
      <w:r w:rsidR="00745B88" w:rsidRPr="003B38A0">
        <w:rPr>
          <w:lang w:val="de-CH"/>
        </w:rPr>
        <w:t xml:space="preserve"> zu treten</w:t>
      </w:r>
      <w:r w:rsidR="00A51F56" w:rsidRPr="003B38A0">
        <w:rPr>
          <w:lang w:val="de-CH"/>
        </w:rPr>
        <w:t>, und zwar zur Version 4.2. Zwei</w:t>
      </w:r>
      <w:r w:rsidRPr="003B38A0">
        <w:rPr>
          <w:lang w:val="de-CH"/>
        </w:rPr>
        <w:t xml:space="preserve"> Wochen später gab es dann die gewünschte Version.</w:t>
      </w:r>
    </w:p>
    <w:p w:rsidR="00A51F56" w:rsidRDefault="00A51F56" w:rsidP="0052465D">
      <w:pPr>
        <w:rPr>
          <w:lang w:val="de-CH"/>
        </w:rPr>
      </w:pPr>
      <w:r w:rsidRPr="003B38A0">
        <w:rPr>
          <w:lang w:val="de-CH"/>
        </w:rPr>
        <w:t xml:space="preserve">Ein weiteres Problem gab es mit dem Plugin </w:t>
      </w:r>
      <w:r w:rsidRPr="003B38A0">
        <w:rPr>
          <w:rStyle w:val="CodeimTextZchn"/>
          <w:lang w:val="de-CH"/>
        </w:rPr>
        <w:t>org.junit</w:t>
      </w:r>
      <w:r w:rsidRPr="003B38A0">
        <w:rPr>
          <w:lang w:val="de-CH"/>
        </w:rPr>
        <w:t xml:space="preserve"> bzw. </w:t>
      </w:r>
      <w:r w:rsidRPr="003B38A0">
        <w:rPr>
          <w:rStyle w:val="CodeimTextZchn"/>
          <w:lang w:val="de-CH"/>
        </w:rPr>
        <w:t>org.junit4</w:t>
      </w:r>
      <w:r w:rsidR="00E94ADF" w:rsidRPr="003B38A0">
        <w:rPr>
          <w:lang w:val="de-CH"/>
        </w:rPr>
        <w:t>.</w:t>
      </w:r>
      <w:r w:rsidR="00745B88" w:rsidRPr="003B38A0">
        <w:rPr>
          <w:lang w:val="de-CH"/>
        </w:rPr>
        <w:t xml:space="preserve"> Mit dem Kepler Bundle ist </w:t>
      </w:r>
      <w:r w:rsidR="00745B88" w:rsidRPr="003B38A0">
        <w:rPr>
          <w:rStyle w:val="CodeimTextZchn"/>
          <w:lang w:val="de-CH"/>
        </w:rPr>
        <w:t>org.junit4</w:t>
      </w:r>
      <w:r w:rsidR="00745B88" w:rsidRPr="003B38A0">
        <w:rPr>
          <w:lang w:val="de-CH"/>
        </w:rPr>
        <w:t xml:space="preserve"> nicht mehr brauchbar. Leider waren alle Client Test-Plugins von genau diesem Plugin </w:t>
      </w:r>
      <w:r w:rsidR="00745B88" w:rsidRPr="003B38A0">
        <w:rPr>
          <w:rStyle w:val="CodeimTextZchn"/>
          <w:lang w:val="de-CH"/>
        </w:rPr>
        <w:t>org.junit4</w:t>
      </w:r>
      <w:r w:rsidR="00745B88" w:rsidRPr="003B38A0">
        <w:rPr>
          <w:lang w:val="de-CH"/>
        </w:rPr>
        <w:t xml:space="preserve"> abhängig. Diese Abhängigkeit musste in allen Plugins auf </w:t>
      </w:r>
      <w:r w:rsidR="00745B88" w:rsidRPr="003B38A0">
        <w:rPr>
          <w:rStyle w:val="CodeimTextZchn"/>
          <w:lang w:val="de-CH"/>
        </w:rPr>
        <w:t>org.junit</w:t>
      </w:r>
      <w:r w:rsidR="00745B88" w:rsidRPr="003B38A0">
        <w:rPr>
          <w:lang w:val="de-CH"/>
        </w:rPr>
        <w:t xml:space="preserve"> geändert werden.</w:t>
      </w:r>
    </w:p>
    <w:p w:rsidR="00B86BE7" w:rsidRDefault="00B86BE7" w:rsidP="0052465D">
      <w:pPr>
        <w:rPr>
          <w:lang w:val="de-CH"/>
        </w:rPr>
      </w:pPr>
    </w:p>
    <w:p w:rsidR="00B86BE7" w:rsidRDefault="00B86BE7" w:rsidP="00B86BE7">
      <w:pPr>
        <w:spacing w:before="120"/>
        <w:rPr>
          <w:lang w:val="de-CH"/>
        </w:rPr>
      </w:pPr>
      <w:r w:rsidRPr="00B86BE7">
        <w:rPr>
          <w:rStyle w:val="GrosseberschriftZchn"/>
        </w:rPr>
        <w:t>Verlängertes Wochenende</w:t>
      </w:r>
      <w:r w:rsidRPr="00B86BE7">
        <w:rPr>
          <w:rStyle w:val="GrosseberschriftZchn"/>
        </w:rPr>
        <w:br/>
      </w:r>
      <w:r w:rsidRPr="003B38A0">
        <w:rPr>
          <w:lang w:val="de-CH"/>
        </w:rPr>
        <w:t>Ein verlängertes Ferienwochenende meinerseits vom 20.6. bis 23.6. hat zu einem unerwarteten Bruch des Arbeitsflusses geführt.</w:t>
      </w:r>
    </w:p>
    <w:p w:rsidR="00837BC6" w:rsidRDefault="00837BC6" w:rsidP="00B14AC3">
      <w:pPr>
        <w:rPr>
          <w:lang w:val="de-CH"/>
        </w:rPr>
      </w:pPr>
    </w:p>
    <w:p w:rsidR="00B86BE7" w:rsidRDefault="00B86BE7" w:rsidP="00B86BE7">
      <w:pPr>
        <w:pStyle w:val="Grosseberschrift"/>
        <w:rPr>
          <w:lang w:val="de-CH"/>
        </w:rPr>
      </w:pPr>
      <w:r>
        <w:rPr>
          <w:lang w:val="de-CH"/>
        </w:rPr>
        <w:t>Krankheit</w:t>
      </w:r>
    </w:p>
    <w:p w:rsidR="00B86BE7" w:rsidRDefault="00B86BE7" w:rsidP="00B86BE7">
      <w:pPr>
        <w:rPr>
          <w:lang w:val="de-CH"/>
        </w:rPr>
      </w:pPr>
      <w:r w:rsidRPr="00B86BE7">
        <w:rPr>
          <w:lang w:val="de-CH"/>
        </w:rPr>
        <w:t>Ich war vom 5.7. bis 7.7. krankheitshalber angeschlagen, die Produktivität hat sehr darunter gelitten.</w:t>
      </w:r>
    </w:p>
    <w:p w:rsidR="00F430AB" w:rsidRDefault="00F430AB" w:rsidP="00B86BE7">
      <w:pPr>
        <w:rPr>
          <w:lang w:val="de-CH"/>
        </w:rPr>
      </w:pPr>
    </w:p>
    <w:p w:rsidR="00B86BE7" w:rsidRDefault="00F430AB" w:rsidP="00F430AB">
      <w:pPr>
        <w:rPr>
          <w:lang w:val="de-CH"/>
        </w:rPr>
      </w:pPr>
      <w:r w:rsidRPr="00F430AB">
        <w:rPr>
          <w:rStyle w:val="GrosseberschriftZchn"/>
        </w:rPr>
        <w:t>Umfang Thema</w:t>
      </w:r>
      <w:r w:rsidRPr="00F430AB">
        <w:rPr>
          <w:rStyle w:val="GrosseberschriftZchn"/>
        </w:rPr>
        <w:br/>
      </w:r>
      <w:r>
        <w:rPr>
          <w:lang w:val="de-CH"/>
        </w:rPr>
        <w:t>Auch d</w:t>
      </w:r>
      <w:r w:rsidR="00B86BE7" w:rsidRPr="003B38A0">
        <w:rPr>
          <w:lang w:val="de-CH"/>
        </w:rPr>
        <w:t>as Thema Dependency Injection bietet viel mehr als ursprünglich angenomm</w:t>
      </w:r>
      <w:r>
        <w:rPr>
          <w:lang w:val="de-CH"/>
        </w:rPr>
        <w:t>en.</w:t>
      </w:r>
    </w:p>
    <w:p w:rsidR="00B86BE7" w:rsidRPr="003B38A0" w:rsidRDefault="00B86BE7" w:rsidP="0052465D">
      <w:pPr>
        <w:rPr>
          <w:lang w:val="de-CH"/>
        </w:rPr>
      </w:pPr>
    </w:p>
    <w:p w:rsidR="0052465D" w:rsidRPr="003B38A0" w:rsidRDefault="0052465D" w:rsidP="0052465D">
      <w:pPr>
        <w:pStyle w:val="berschrift20"/>
        <w:numPr>
          <w:ilvl w:val="2"/>
          <w:numId w:val="5"/>
        </w:numPr>
        <w:rPr>
          <w:lang w:val="de-CH"/>
        </w:rPr>
      </w:pPr>
      <w:bookmarkStart w:id="67" w:name="_Toc366155157"/>
      <w:r w:rsidRPr="003B38A0">
        <w:rPr>
          <w:lang w:val="de-CH"/>
        </w:rPr>
        <w:t>Erfahrungen</w:t>
      </w:r>
      <w:bookmarkEnd w:id="67"/>
    </w:p>
    <w:p w:rsidR="0052465D" w:rsidRPr="003B38A0" w:rsidRDefault="0052465D" w:rsidP="0052465D">
      <w:pPr>
        <w:pStyle w:val="Grosseberschrift"/>
        <w:rPr>
          <w:lang w:val="de-CH"/>
        </w:rPr>
      </w:pPr>
      <w:r w:rsidRPr="003B38A0">
        <w:rPr>
          <w:lang w:val="de-CH"/>
        </w:rPr>
        <w:t>Nicht alles funktioniert einwandfrei</w:t>
      </w:r>
      <w:r w:rsidR="009C77EE" w:rsidRPr="003B38A0">
        <w:rPr>
          <w:lang w:val="de-CH"/>
        </w:rPr>
        <w:t xml:space="preserve"> mit Targetplattform 4.3</w:t>
      </w:r>
    </w:p>
    <w:p w:rsidR="009C77EE" w:rsidRPr="003B38A0" w:rsidRDefault="009C77EE" w:rsidP="009C77EE">
      <w:pPr>
        <w:rPr>
          <w:lang w:val="de-CH"/>
        </w:rPr>
      </w:pPr>
      <w:r w:rsidRPr="003B38A0">
        <w:rPr>
          <w:lang w:val="de-CH"/>
        </w:rPr>
        <w:t>Wenn man im Eclipse Juno, also 4.2, probiert die Targetplattform auf 4.3 zu wechseln gibt es die Fehlermeldung „You have selected a target with a newer version than your current Eclipse installation. This can cause unexpected behaviour in PDE. Please use a newer version of eclipse“. Es könnte also sein, dass diese Kombination zu unerwartetem Verhalten führen kann. Mit Eclipse 4.3 habe ich jedoch aktuelle Probleme mit Subversion. Das Subversion Plugin erkennt die Eclipse-Projekte nicht als von Subversion versionierte Projekte.</w:t>
      </w:r>
    </w:p>
    <w:p w:rsidR="009C77EE" w:rsidRPr="003B38A0" w:rsidRDefault="009C77EE" w:rsidP="009C77EE">
      <w:pPr>
        <w:rPr>
          <w:lang w:val="de-CH"/>
        </w:rPr>
      </w:pPr>
    </w:p>
    <w:p w:rsidR="009C77EE" w:rsidRPr="003B38A0" w:rsidRDefault="009C77EE" w:rsidP="009C77EE">
      <w:pPr>
        <w:pStyle w:val="Grosseberschrift"/>
        <w:rPr>
          <w:lang w:val="de-CH"/>
        </w:rPr>
      </w:pPr>
      <w:r w:rsidRPr="003B38A0">
        <w:rPr>
          <w:lang w:val="de-CH"/>
        </w:rPr>
        <w:t>Dependency Injection</w:t>
      </w:r>
    </w:p>
    <w:p w:rsidR="00B82B09" w:rsidRPr="003B38A0" w:rsidRDefault="00B82B09" w:rsidP="009C77EE">
      <w:pPr>
        <w:rPr>
          <w:lang w:val="de-CH"/>
        </w:rPr>
      </w:pPr>
      <w:r w:rsidRPr="003B38A0">
        <w:rPr>
          <w:lang w:val="de-CH"/>
        </w:rPr>
        <w:t xml:space="preserve">Es gab inkonsistentes Verhalten beim Injizieren von nicht injizierbaren Klassen. Der Versuch eine WorkbenchPartSite auf einem POJO zu injizieren verhält sich bei </w:t>
      </w:r>
      <w:r w:rsidRPr="003B38A0">
        <w:rPr>
          <w:rStyle w:val="CodeimTextZchn"/>
          <w:lang w:val="de-CH"/>
        </w:rPr>
        <w:t>@Inject</w:t>
      </w:r>
      <w:r w:rsidRPr="003B38A0">
        <w:rPr>
          <w:lang w:val="de-CH"/>
        </w:rPr>
        <w:t xml:space="preserve"> annotierten Felder ander</w:t>
      </w:r>
      <w:r w:rsidR="00432D50" w:rsidRPr="003B38A0">
        <w:rPr>
          <w:lang w:val="de-CH"/>
        </w:rPr>
        <w:t>s</w:t>
      </w:r>
      <w:r w:rsidRPr="003B38A0">
        <w:rPr>
          <w:lang w:val="de-CH"/>
        </w:rPr>
        <w:t xml:space="preserve"> als bei mit </w:t>
      </w:r>
      <w:r w:rsidRPr="003B38A0">
        <w:rPr>
          <w:rStyle w:val="CodeimTextZchn"/>
          <w:lang w:val="de-CH"/>
        </w:rPr>
        <w:t>@PostConstruct</w:t>
      </w:r>
      <w:r w:rsidRPr="003B38A0">
        <w:rPr>
          <w:lang w:val="de-CH"/>
        </w:rPr>
        <w:t xml:space="preserve"> annotierten Methoden. </w:t>
      </w:r>
    </w:p>
    <w:p w:rsidR="00B82B09" w:rsidRPr="003B38A0" w:rsidRDefault="00B82B09" w:rsidP="00B82B09">
      <w:pPr>
        <w:rPr>
          <w:lang w:val="de-CH"/>
        </w:rPr>
      </w:pPr>
      <w:r w:rsidRPr="003B38A0">
        <w:rPr>
          <w:lang w:val="de-CH"/>
        </w:rPr>
        <w:t xml:space="preserve">Die </w:t>
      </w:r>
      <w:r w:rsidRPr="003B38A0">
        <w:rPr>
          <w:rStyle w:val="CodeimTextZchn"/>
          <w:lang w:val="de-CH"/>
        </w:rPr>
        <w:t>@Inject</w:t>
      </w:r>
      <w:r w:rsidRPr="003B38A0">
        <w:rPr>
          <w:lang w:val="de-CH"/>
        </w:rPr>
        <w:t xml:space="preserve"> Variante führt zu folgender Fehlermeldung: </w:t>
      </w:r>
      <w:r w:rsidRPr="002C455C">
        <w:rPr>
          <w:rStyle w:val="ExceptionimTextZchn"/>
          <w:rFonts w:ascii="Arial" w:hAnsi="Arial" w:cs="Arial"/>
          <w:lang w:val="de-CH"/>
        </w:rPr>
        <w:t>org.eclipse.e4.core.di.InjectionException: Unable to process "ZwlViewPart.site": no actual value was found for the argument "IWorkbenchPartSite".</w:t>
      </w:r>
    </w:p>
    <w:p w:rsidR="009C77EE" w:rsidRPr="003B38A0" w:rsidRDefault="00B82B09" w:rsidP="009C77EE">
      <w:pPr>
        <w:rPr>
          <w:lang w:val="de-CH"/>
        </w:rPr>
      </w:pPr>
      <w:r w:rsidRPr="003B38A0">
        <w:rPr>
          <w:lang w:val="de-CH"/>
        </w:rPr>
        <w:t xml:space="preserve">Bei der </w:t>
      </w:r>
      <w:r w:rsidRPr="003B38A0">
        <w:rPr>
          <w:rStyle w:val="CodeimTextZchn"/>
          <w:lang w:val="de-CH"/>
        </w:rPr>
        <w:t>@PostConstruct</w:t>
      </w:r>
      <w:r w:rsidRPr="003B38A0">
        <w:rPr>
          <w:lang w:val="de-CH"/>
        </w:rPr>
        <w:t xml:space="preserve"> Variante wird die Methode einfach stillschweigend </w:t>
      </w:r>
      <w:r w:rsidRPr="003B38A0">
        <w:rPr>
          <w:b/>
          <w:lang w:val="de-CH"/>
        </w:rPr>
        <w:t>nicht</w:t>
      </w:r>
      <w:r w:rsidRPr="003B38A0">
        <w:rPr>
          <w:lang w:val="de-CH"/>
        </w:rPr>
        <w:t xml:space="preserve"> aufgerufen.</w:t>
      </w:r>
    </w:p>
    <w:p w:rsidR="0052465D" w:rsidRPr="003B38A0" w:rsidRDefault="0052465D" w:rsidP="0052465D">
      <w:pPr>
        <w:rPr>
          <w:lang w:val="de-CH"/>
        </w:rPr>
      </w:pPr>
    </w:p>
    <w:p w:rsidR="00B14AC3" w:rsidRDefault="00B14AC3">
      <w:pPr>
        <w:widowControl/>
        <w:autoSpaceDE/>
        <w:autoSpaceDN/>
        <w:adjustRightInd/>
        <w:rPr>
          <w:b/>
          <w:bCs/>
          <w:iCs/>
          <w:color w:val="17365D" w:themeColor="text2" w:themeShade="BF"/>
          <w:sz w:val="22"/>
          <w:szCs w:val="22"/>
          <w:lang w:val="de-CH"/>
        </w:rPr>
      </w:pPr>
      <w:r>
        <w:rPr>
          <w:lang w:val="de-CH"/>
        </w:rPr>
        <w:br w:type="page"/>
      </w:r>
    </w:p>
    <w:p w:rsidR="0052465D" w:rsidRDefault="0052465D" w:rsidP="0052465D">
      <w:pPr>
        <w:pStyle w:val="berschrift20"/>
        <w:numPr>
          <w:ilvl w:val="2"/>
          <w:numId w:val="11"/>
        </w:numPr>
        <w:rPr>
          <w:lang w:val="de-CH"/>
        </w:rPr>
      </w:pPr>
      <w:bookmarkStart w:id="68" w:name="_Toc366155158"/>
      <w:r w:rsidRPr="003B38A0">
        <w:rPr>
          <w:lang w:val="de-CH"/>
        </w:rPr>
        <w:lastRenderedPageBreak/>
        <w:t>Risik</w:t>
      </w:r>
      <w:r w:rsidR="002C455C">
        <w:rPr>
          <w:lang w:val="de-CH"/>
        </w:rPr>
        <w:t>obeurteilung</w:t>
      </w:r>
      <w:bookmarkEnd w:id="68"/>
    </w:p>
    <w:p w:rsidR="002C455C" w:rsidRDefault="007D1ED4" w:rsidP="007D1ED4">
      <w:pPr>
        <w:rPr>
          <w:lang w:val="de-CH"/>
        </w:rPr>
      </w:pPr>
      <w:r w:rsidRPr="007D1ED4">
        <w:rPr>
          <w:lang w:val="de-CH"/>
        </w:rPr>
        <w:t>In diesem Kapitel werden die Risiken anhand der Erkenntnisse in dieser Iteration neu beurteilt</w:t>
      </w:r>
    </w:p>
    <w:p w:rsidR="007D1ED4" w:rsidRDefault="007D1ED4" w:rsidP="007D1ED4">
      <w:pPr>
        <w:rPr>
          <w:lang w:val="de-CH"/>
        </w:rPr>
      </w:pPr>
    </w:p>
    <w:tbl>
      <w:tblPr>
        <w:tblStyle w:val="Tabellenraster"/>
        <w:tblW w:w="5000" w:type="pct"/>
        <w:tblLook w:val="04A0" w:firstRow="1" w:lastRow="0" w:firstColumn="1" w:lastColumn="0" w:noHBand="0" w:noVBand="1"/>
      </w:tblPr>
      <w:tblGrid>
        <w:gridCol w:w="527"/>
        <w:gridCol w:w="3267"/>
        <w:gridCol w:w="5787"/>
      </w:tblGrid>
      <w:tr w:rsidR="004953FB" w:rsidRPr="003912BF" w:rsidTr="00D9323D">
        <w:tc>
          <w:tcPr>
            <w:tcW w:w="275" w:type="pct"/>
            <w:shd w:val="pct20" w:color="auto" w:fill="auto"/>
          </w:tcPr>
          <w:p w:rsidR="004953FB" w:rsidRPr="003912BF" w:rsidRDefault="004953FB" w:rsidP="00D9323D">
            <w:pPr>
              <w:pStyle w:val="Textkrper"/>
              <w:jc w:val="left"/>
              <w:rPr>
                <w:b/>
                <w:sz w:val="18"/>
                <w:szCs w:val="18"/>
                <w:lang w:val="de-CH"/>
              </w:rPr>
            </w:pPr>
            <w:r w:rsidRPr="003912BF">
              <w:rPr>
                <w:b/>
                <w:sz w:val="18"/>
                <w:szCs w:val="18"/>
                <w:lang w:val="de-CH"/>
              </w:rPr>
              <w:t>Id</w:t>
            </w:r>
          </w:p>
        </w:tc>
        <w:tc>
          <w:tcPr>
            <w:tcW w:w="1705" w:type="pct"/>
            <w:shd w:val="pct20" w:color="auto" w:fill="auto"/>
          </w:tcPr>
          <w:p w:rsidR="004953FB" w:rsidRPr="003912BF" w:rsidRDefault="004953FB" w:rsidP="00D9323D">
            <w:pPr>
              <w:pStyle w:val="Textkrper"/>
              <w:jc w:val="left"/>
              <w:rPr>
                <w:b/>
                <w:sz w:val="18"/>
                <w:szCs w:val="18"/>
                <w:lang w:val="de-CH"/>
              </w:rPr>
            </w:pPr>
            <w:r w:rsidRPr="003912BF">
              <w:rPr>
                <w:b/>
                <w:sz w:val="18"/>
                <w:szCs w:val="18"/>
                <w:lang w:val="de-CH"/>
              </w:rPr>
              <w:t>Risiko</w:t>
            </w:r>
          </w:p>
        </w:tc>
        <w:tc>
          <w:tcPr>
            <w:tcW w:w="3020" w:type="pct"/>
            <w:shd w:val="pct20" w:color="auto" w:fill="auto"/>
          </w:tcPr>
          <w:p w:rsidR="004953FB" w:rsidRPr="003912BF" w:rsidRDefault="004953FB" w:rsidP="00D9323D">
            <w:pPr>
              <w:pStyle w:val="Textkrper"/>
              <w:jc w:val="left"/>
              <w:rPr>
                <w:b/>
                <w:sz w:val="18"/>
                <w:szCs w:val="18"/>
                <w:lang w:val="de-CH"/>
              </w:rPr>
            </w:pPr>
            <w:r w:rsidRPr="003912BF">
              <w:rPr>
                <w:b/>
                <w:bCs/>
                <w:iCs/>
                <w:sz w:val="18"/>
                <w:szCs w:val="18"/>
                <w:lang w:val="de-CH"/>
              </w:rPr>
              <w:t>Risikobehandlung</w:t>
            </w:r>
          </w:p>
        </w:tc>
      </w:tr>
      <w:tr w:rsidR="004953FB" w:rsidRPr="007D1ED4" w:rsidTr="00D9323D">
        <w:tc>
          <w:tcPr>
            <w:tcW w:w="275" w:type="pct"/>
          </w:tcPr>
          <w:p w:rsidR="004953FB" w:rsidRPr="007D1ED4" w:rsidRDefault="004953FB" w:rsidP="00D9323D">
            <w:pPr>
              <w:pStyle w:val="Textkrper"/>
              <w:jc w:val="left"/>
              <w:rPr>
                <w:sz w:val="18"/>
                <w:szCs w:val="18"/>
                <w:lang w:val="de-CH"/>
              </w:rPr>
            </w:pPr>
            <w:r w:rsidRPr="007D1ED4">
              <w:rPr>
                <w:sz w:val="18"/>
                <w:szCs w:val="18"/>
                <w:lang w:val="de-CH"/>
              </w:rPr>
              <w:t>1</w:t>
            </w:r>
          </w:p>
        </w:tc>
        <w:tc>
          <w:tcPr>
            <w:tcW w:w="1705" w:type="pct"/>
          </w:tcPr>
          <w:p w:rsidR="004953FB" w:rsidRPr="007D1ED4" w:rsidRDefault="004953FB" w:rsidP="00D9323D">
            <w:pPr>
              <w:pStyle w:val="Textkrper"/>
              <w:jc w:val="left"/>
              <w:rPr>
                <w:sz w:val="18"/>
                <w:szCs w:val="18"/>
                <w:lang w:val="de-CH"/>
              </w:rPr>
            </w:pPr>
            <w:r w:rsidRPr="007D1ED4">
              <w:rPr>
                <w:sz w:val="18"/>
                <w:szCs w:val="18"/>
                <w:lang w:val="de-CH"/>
              </w:rPr>
              <w:t>Migration wegen unbekannten technischen Problemen nicht möglich</w:t>
            </w:r>
          </w:p>
        </w:tc>
        <w:tc>
          <w:tcPr>
            <w:tcW w:w="3020" w:type="pct"/>
          </w:tcPr>
          <w:p w:rsidR="004953FB" w:rsidRPr="007D1ED4" w:rsidRDefault="004953FB" w:rsidP="00D9323D">
            <w:pPr>
              <w:pStyle w:val="Textkrper"/>
              <w:jc w:val="left"/>
              <w:rPr>
                <w:sz w:val="18"/>
                <w:szCs w:val="18"/>
                <w:lang w:val="de-CH"/>
              </w:rPr>
            </w:pPr>
            <w:r w:rsidRPr="007D1ED4">
              <w:rPr>
                <w:sz w:val="18"/>
                <w:szCs w:val="18"/>
                <w:lang w:val="de-CH"/>
              </w:rPr>
              <w:t>Die Einschätzung dieses Risikos hat sich nicht verändert</w:t>
            </w:r>
          </w:p>
        </w:tc>
      </w:tr>
      <w:tr w:rsidR="00895AB6" w:rsidRPr="007D1ED4" w:rsidTr="00D9323D">
        <w:tc>
          <w:tcPr>
            <w:tcW w:w="275" w:type="pct"/>
          </w:tcPr>
          <w:p w:rsidR="004953FB" w:rsidRPr="007D1ED4" w:rsidRDefault="004953FB" w:rsidP="00D9323D">
            <w:pPr>
              <w:pStyle w:val="Textkrper"/>
              <w:jc w:val="left"/>
              <w:rPr>
                <w:sz w:val="18"/>
                <w:szCs w:val="18"/>
                <w:lang w:val="de-CH"/>
              </w:rPr>
            </w:pPr>
            <w:r w:rsidRPr="007D1ED4">
              <w:rPr>
                <w:sz w:val="18"/>
                <w:szCs w:val="18"/>
                <w:lang w:val="de-CH"/>
              </w:rPr>
              <w:t>2</w:t>
            </w:r>
          </w:p>
        </w:tc>
        <w:tc>
          <w:tcPr>
            <w:tcW w:w="1705" w:type="pct"/>
          </w:tcPr>
          <w:p w:rsidR="004953FB" w:rsidRPr="007D1ED4" w:rsidRDefault="004953FB" w:rsidP="00D9323D">
            <w:pPr>
              <w:pStyle w:val="Textkrper"/>
              <w:jc w:val="left"/>
              <w:rPr>
                <w:sz w:val="18"/>
                <w:szCs w:val="18"/>
                <w:lang w:val="de-CH"/>
              </w:rPr>
            </w:pPr>
            <w:r w:rsidRPr="007D1ED4">
              <w:rPr>
                <w:sz w:val="18"/>
                <w:szCs w:val="18"/>
                <w:lang w:val="de-CH"/>
              </w:rPr>
              <w:t>Zeitplan kann nicht eingehalten werden</w:t>
            </w:r>
          </w:p>
        </w:tc>
        <w:tc>
          <w:tcPr>
            <w:tcW w:w="3020" w:type="pct"/>
          </w:tcPr>
          <w:p w:rsidR="004953FB" w:rsidRPr="007D1ED4" w:rsidRDefault="004953FB" w:rsidP="007D1ED4">
            <w:pPr>
              <w:pStyle w:val="Textkrper"/>
              <w:jc w:val="left"/>
              <w:rPr>
                <w:sz w:val="18"/>
                <w:szCs w:val="18"/>
                <w:lang w:val="de-CH"/>
              </w:rPr>
            </w:pPr>
            <w:r w:rsidRPr="007D1ED4">
              <w:rPr>
                <w:sz w:val="18"/>
                <w:szCs w:val="18"/>
                <w:lang w:val="de-CH"/>
              </w:rPr>
              <w:t xml:space="preserve">Der Zeitplan wurde so </w:t>
            </w:r>
            <w:r w:rsidR="007D1ED4">
              <w:rPr>
                <w:sz w:val="18"/>
                <w:szCs w:val="18"/>
                <w:lang w:val="de-CH"/>
              </w:rPr>
              <w:t>nicht eingehalten, er wurde um 4</w:t>
            </w:r>
            <w:r w:rsidRPr="007D1ED4">
              <w:rPr>
                <w:sz w:val="18"/>
                <w:szCs w:val="18"/>
                <w:lang w:val="de-CH"/>
              </w:rPr>
              <w:t xml:space="preserve"> Tage überschritten. </w:t>
            </w:r>
            <w:r w:rsidR="007D1ED4">
              <w:rPr>
                <w:sz w:val="18"/>
                <w:szCs w:val="18"/>
                <w:lang w:val="de-CH"/>
              </w:rPr>
              <w:t>Die Verzögerungen sind erklärbar. Es könnte sein, dass Aspekt 5 geopfert werden muss um die Arbeit fertig stellen zu können</w:t>
            </w:r>
          </w:p>
        </w:tc>
      </w:tr>
      <w:tr w:rsidR="00016625" w:rsidRPr="00895AB6" w:rsidTr="00D9323D">
        <w:tc>
          <w:tcPr>
            <w:tcW w:w="275" w:type="pct"/>
          </w:tcPr>
          <w:p w:rsidR="004953FB" w:rsidRPr="00895AB6" w:rsidRDefault="004953FB" w:rsidP="00D9323D">
            <w:pPr>
              <w:pStyle w:val="Textkrper"/>
              <w:jc w:val="left"/>
              <w:rPr>
                <w:sz w:val="18"/>
                <w:szCs w:val="18"/>
                <w:lang w:val="de-CH"/>
              </w:rPr>
            </w:pPr>
            <w:r w:rsidRPr="00895AB6">
              <w:rPr>
                <w:sz w:val="18"/>
                <w:szCs w:val="18"/>
                <w:lang w:val="de-CH"/>
              </w:rPr>
              <w:t>3</w:t>
            </w:r>
          </w:p>
        </w:tc>
        <w:tc>
          <w:tcPr>
            <w:tcW w:w="1705" w:type="pct"/>
          </w:tcPr>
          <w:p w:rsidR="004953FB" w:rsidRPr="00895AB6" w:rsidRDefault="004953FB" w:rsidP="00D9323D">
            <w:pPr>
              <w:pStyle w:val="Textkrper"/>
              <w:jc w:val="left"/>
              <w:rPr>
                <w:sz w:val="18"/>
                <w:szCs w:val="18"/>
                <w:lang w:val="de-CH"/>
              </w:rPr>
            </w:pPr>
            <w:r w:rsidRPr="00895AB6">
              <w:rPr>
                <w:sz w:val="18"/>
                <w:szCs w:val="18"/>
                <w:lang w:val="de-CH"/>
              </w:rPr>
              <w:t>Funktionalität geht verloren</w:t>
            </w:r>
          </w:p>
        </w:tc>
        <w:tc>
          <w:tcPr>
            <w:tcW w:w="3020" w:type="pct"/>
          </w:tcPr>
          <w:p w:rsidR="004953FB" w:rsidRPr="00895AB6" w:rsidRDefault="004953FB" w:rsidP="00895AB6">
            <w:pPr>
              <w:pStyle w:val="Textkrper"/>
              <w:jc w:val="left"/>
              <w:rPr>
                <w:sz w:val="18"/>
                <w:szCs w:val="18"/>
                <w:lang w:val="de-CH"/>
              </w:rPr>
            </w:pPr>
            <w:r w:rsidRPr="00895AB6">
              <w:rPr>
                <w:sz w:val="18"/>
                <w:szCs w:val="18"/>
                <w:lang w:val="de-CH"/>
              </w:rPr>
              <w:t xml:space="preserve">Mit den Migrationsschritten </w:t>
            </w:r>
            <w:r w:rsidR="00895AB6">
              <w:rPr>
                <w:sz w:val="18"/>
                <w:szCs w:val="18"/>
                <w:lang w:val="de-CH"/>
              </w:rPr>
              <w:t xml:space="preserve">der Adapter und Injektion der Instanzen </w:t>
            </w:r>
            <w:r w:rsidRPr="00895AB6">
              <w:rPr>
                <w:sz w:val="18"/>
                <w:szCs w:val="18"/>
                <w:lang w:val="de-CH"/>
              </w:rPr>
              <w:t>konnte kein Verlust an Funktionalität festgestellt werden.</w:t>
            </w:r>
          </w:p>
        </w:tc>
      </w:tr>
      <w:tr w:rsidR="004953FB" w:rsidRPr="00016625" w:rsidTr="00D9323D">
        <w:tc>
          <w:tcPr>
            <w:tcW w:w="275" w:type="pct"/>
          </w:tcPr>
          <w:p w:rsidR="004953FB" w:rsidRPr="00016625" w:rsidRDefault="004953FB" w:rsidP="00D9323D">
            <w:pPr>
              <w:pStyle w:val="Textkrper"/>
              <w:jc w:val="left"/>
              <w:rPr>
                <w:sz w:val="18"/>
                <w:szCs w:val="18"/>
                <w:lang w:val="de-CH"/>
              </w:rPr>
            </w:pPr>
            <w:r w:rsidRPr="00016625">
              <w:rPr>
                <w:sz w:val="18"/>
                <w:szCs w:val="18"/>
                <w:lang w:val="de-CH"/>
              </w:rPr>
              <w:t>4</w:t>
            </w:r>
          </w:p>
        </w:tc>
        <w:tc>
          <w:tcPr>
            <w:tcW w:w="1705" w:type="pct"/>
          </w:tcPr>
          <w:p w:rsidR="004953FB" w:rsidRPr="00016625" w:rsidRDefault="004953FB" w:rsidP="00D9323D">
            <w:pPr>
              <w:pStyle w:val="Textkrper"/>
              <w:jc w:val="left"/>
              <w:rPr>
                <w:sz w:val="18"/>
                <w:szCs w:val="18"/>
                <w:lang w:val="de-CH"/>
              </w:rPr>
            </w:pPr>
            <w:r w:rsidRPr="00016625">
              <w:rPr>
                <w:sz w:val="18"/>
                <w:szCs w:val="18"/>
                <w:lang w:val="de-CH"/>
              </w:rPr>
              <w:t xml:space="preserve">Performanceeinbussen </w:t>
            </w:r>
          </w:p>
        </w:tc>
        <w:tc>
          <w:tcPr>
            <w:tcW w:w="3020" w:type="pct"/>
          </w:tcPr>
          <w:p w:rsidR="004953FB" w:rsidRPr="00016625" w:rsidRDefault="00016625" w:rsidP="00016625">
            <w:pPr>
              <w:pStyle w:val="Textkrper"/>
              <w:jc w:val="left"/>
              <w:rPr>
                <w:sz w:val="18"/>
                <w:szCs w:val="18"/>
                <w:lang w:val="de-CH"/>
              </w:rPr>
            </w:pPr>
            <w:r>
              <w:rPr>
                <w:sz w:val="18"/>
                <w:szCs w:val="18"/>
                <w:lang w:val="de-CH"/>
              </w:rPr>
              <w:t>Gegenüber Aspekt 1 hat sich hier nicht geändert, da nur eine bestimmte View migriert wurde. Hier ist die Perfomance nicht messbar</w:t>
            </w:r>
          </w:p>
        </w:tc>
      </w:tr>
      <w:tr w:rsidR="00016625" w:rsidRPr="00016625" w:rsidTr="00D9323D">
        <w:tc>
          <w:tcPr>
            <w:tcW w:w="275" w:type="pct"/>
          </w:tcPr>
          <w:p w:rsidR="004953FB" w:rsidRPr="00016625" w:rsidRDefault="004953FB" w:rsidP="00D9323D">
            <w:pPr>
              <w:pStyle w:val="Textkrper"/>
              <w:jc w:val="left"/>
              <w:rPr>
                <w:sz w:val="18"/>
                <w:szCs w:val="18"/>
                <w:lang w:val="de-CH"/>
              </w:rPr>
            </w:pPr>
            <w:r w:rsidRPr="00016625">
              <w:rPr>
                <w:sz w:val="18"/>
                <w:szCs w:val="18"/>
                <w:lang w:val="de-CH"/>
              </w:rPr>
              <w:t>5</w:t>
            </w:r>
          </w:p>
        </w:tc>
        <w:tc>
          <w:tcPr>
            <w:tcW w:w="1705" w:type="pct"/>
          </w:tcPr>
          <w:p w:rsidR="004953FB" w:rsidRPr="00016625" w:rsidRDefault="004953FB" w:rsidP="00D9323D">
            <w:pPr>
              <w:pStyle w:val="Textkrper"/>
              <w:jc w:val="left"/>
              <w:rPr>
                <w:sz w:val="18"/>
                <w:szCs w:val="18"/>
                <w:lang w:val="de-CH"/>
              </w:rPr>
            </w:pPr>
            <w:r w:rsidRPr="00016625">
              <w:rPr>
                <w:sz w:val="18"/>
                <w:szCs w:val="18"/>
                <w:lang w:val="de-CH"/>
              </w:rPr>
              <w:t>Verlust von Stabilität</w:t>
            </w:r>
          </w:p>
        </w:tc>
        <w:tc>
          <w:tcPr>
            <w:tcW w:w="3020" w:type="pct"/>
          </w:tcPr>
          <w:p w:rsidR="004953FB" w:rsidRPr="00016625" w:rsidRDefault="00016625" w:rsidP="00016625">
            <w:pPr>
              <w:pStyle w:val="Textkrper"/>
              <w:jc w:val="left"/>
              <w:rPr>
                <w:sz w:val="18"/>
                <w:szCs w:val="18"/>
                <w:lang w:val="de-CH"/>
              </w:rPr>
            </w:pPr>
            <w:r w:rsidRPr="00016625">
              <w:rPr>
                <w:sz w:val="18"/>
                <w:szCs w:val="18"/>
                <w:lang w:val="de-CH"/>
              </w:rPr>
              <w:t>Gegenüber Aspekt 1 hat sich hier nicht geändert, da nur eine bestimmte View migriert wurde.</w:t>
            </w:r>
            <w:r>
              <w:rPr>
                <w:sz w:val="18"/>
                <w:szCs w:val="18"/>
                <w:lang w:val="de-CH"/>
              </w:rPr>
              <w:t xml:space="preserve"> Die wirkt sich nicht auf die Stabilität der Applikation aus.</w:t>
            </w:r>
          </w:p>
        </w:tc>
      </w:tr>
      <w:tr w:rsidR="00626FE1" w:rsidRPr="00016625" w:rsidTr="00D9323D">
        <w:tc>
          <w:tcPr>
            <w:tcW w:w="275" w:type="pct"/>
          </w:tcPr>
          <w:p w:rsidR="004953FB" w:rsidRPr="00016625" w:rsidRDefault="004953FB" w:rsidP="00D9323D">
            <w:pPr>
              <w:pStyle w:val="Textkrper"/>
              <w:jc w:val="left"/>
              <w:rPr>
                <w:sz w:val="18"/>
                <w:szCs w:val="18"/>
                <w:lang w:val="de-CH"/>
              </w:rPr>
            </w:pPr>
            <w:r w:rsidRPr="00016625">
              <w:rPr>
                <w:sz w:val="18"/>
                <w:szCs w:val="18"/>
                <w:lang w:val="de-CH"/>
              </w:rPr>
              <w:t>6</w:t>
            </w:r>
          </w:p>
        </w:tc>
        <w:tc>
          <w:tcPr>
            <w:tcW w:w="1705" w:type="pct"/>
          </w:tcPr>
          <w:p w:rsidR="004953FB" w:rsidRPr="00016625" w:rsidRDefault="004953FB" w:rsidP="00D9323D">
            <w:pPr>
              <w:pStyle w:val="Textkrper"/>
              <w:jc w:val="left"/>
              <w:rPr>
                <w:sz w:val="18"/>
                <w:szCs w:val="18"/>
                <w:lang w:val="de-CH"/>
              </w:rPr>
            </w:pPr>
            <w:r w:rsidRPr="00016625">
              <w:rPr>
                <w:sz w:val="18"/>
                <w:szCs w:val="18"/>
                <w:lang w:val="de-CH"/>
              </w:rPr>
              <w:t>Verlust von Usability</w:t>
            </w:r>
          </w:p>
        </w:tc>
        <w:tc>
          <w:tcPr>
            <w:tcW w:w="3020" w:type="pct"/>
          </w:tcPr>
          <w:p w:rsidR="004953FB" w:rsidRPr="00016625" w:rsidRDefault="00016625" w:rsidP="00016625">
            <w:pPr>
              <w:pStyle w:val="Textkrper"/>
              <w:jc w:val="left"/>
              <w:rPr>
                <w:sz w:val="18"/>
                <w:szCs w:val="18"/>
                <w:lang w:val="de-CH"/>
              </w:rPr>
            </w:pPr>
            <w:r>
              <w:rPr>
                <w:sz w:val="18"/>
                <w:szCs w:val="18"/>
                <w:lang w:val="de-CH"/>
              </w:rPr>
              <w:t>Die E3 View und die E4 verhalten sich genau gleich</w:t>
            </w:r>
          </w:p>
        </w:tc>
      </w:tr>
      <w:tr w:rsidR="004953FB" w:rsidRPr="00626FE1" w:rsidTr="00D9323D">
        <w:tc>
          <w:tcPr>
            <w:tcW w:w="275" w:type="pct"/>
          </w:tcPr>
          <w:p w:rsidR="004953FB" w:rsidRPr="00626FE1" w:rsidRDefault="004953FB" w:rsidP="00D9323D">
            <w:pPr>
              <w:pStyle w:val="Textkrper"/>
              <w:jc w:val="left"/>
              <w:rPr>
                <w:sz w:val="18"/>
                <w:szCs w:val="18"/>
                <w:lang w:val="de-CH"/>
              </w:rPr>
            </w:pPr>
            <w:r w:rsidRPr="00626FE1">
              <w:rPr>
                <w:sz w:val="18"/>
                <w:szCs w:val="18"/>
                <w:lang w:val="de-CH"/>
              </w:rPr>
              <w:t>7</w:t>
            </w:r>
          </w:p>
        </w:tc>
        <w:tc>
          <w:tcPr>
            <w:tcW w:w="1705" w:type="pct"/>
          </w:tcPr>
          <w:p w:rsidR="004953FB" w:rsidRPr="00626FE1" w:rsidRDefault="004953FB" w:rsidP="00D9323D">
            <w:pPr>
              <w:pStyle w:val="Textkrper"/>
              <w:jc w:val="left"/>
              <w:rPr>
                <w:sz w:val="18"/>
                <w:szCs w:val="18"/>
                <w:lang w:val="de-CH"/>
              </w:rPr>
            </w:pPr>
            <w:r w:rsidRPr="00626FE1">
              <w:rPr>
                <w:sz w:val="18"/>
                <w:szCs w:val="18"/>
                <w:lang w:val="de-CH"/>
              </w:rPr>
              <w:t>Wartbarkeit nimmt ab</w:t>
            </w:r>
          </w:p>
        </w:tc>
        <w:tc>
          <w:tcPr>
            <w:tcW w:w="3020" w:type="pct"/>
          </w:tcPr>
          <w:p w:rsidR="004953FB" w:rsidRPr="00626FE1" w:rsidRDefault="00626FE1" w:rsidP="00D9323D">
            <w:pPr>
              <w:pStyle w:val="Textkrper"/>
              <w:jc w:val="left"/>
              <w:rPr>
                <w:sz w:val="18"/>
                <w:szCs w:val="18"/>
                <w:lang w:val="de-CH"/>
              </w:rPr>
            </w:pPr>
            <w:r>
              <w:rPr>
                <w:sz w:val="18"/>
                <w:szCs w:val="18"/>
                <w:lang w:val="de-CH"/>
              </w:rPr>
              <w:t xml:space="preserve">Der Code ist wartbarer geworden, da zum einen ziemlich viel Code eingespart werden kann (z.B. Adapter) und zum anderen </w:t>
            </w:r>
          </w:p>
        </w:tc>
      </w:tr>
      <w:tr w:rsidR="004953FB" w:rsidRPr="00DB0634" w:rsidTr="00D9323D">
        <w:tc>
          <w:tcPr>
            <w:tcW w:w="275" w:type="pct"/>
          </w:tcPr>
          <w:p w:rsidR="004953FB" w:rsidRPr="00DB0634" w:rsidRDefault="004953FB" w:rsidP="00D9323D">
            <w:pPr>
              <w:pStyle w:val="Textkrper"/>
              <w:jc w:val="left"/>
              <w:rPr>
                <w:sz w:val="18"/>
                <w:szCs w:val="18"/>
                <w:lang w:val="de-CH"/>
              </w:rPr>
            </w:pPr>
            <w:r w:rsidRPr="00DB0634">
              <w:rPr>
                <w:sz w:val="18"/>
                <w:szCs w:val="18"/>
                <w:lang w:val="de-CH"/>
              </w:rPr>
              <w:t>8</w:t>
            </w:r>
          </w:p>
        </w:tc>
        <w:tc>
          <w:tcPr>
            <w:tcW w:w="1705" w:type="pct"/>
          </w:tcPr>
          <w:p w:rsidR="004953FB" w:rsidRPr="00DB0634" w:rsidRDefault="004953FB" w:rsidP="00D9323D">
            <w:pPr>
              <w:pStyle w:val="Textkrper"/>
              <w:jc w:val="left"/>
              <w:rPr>
                <w:sz w:val="18"/>
                <w:szCs w:val="18"/>
                <w:lang w:val="de-CH"/>
              </w:rPr>
            </w:pPr>
            <w:r w:rsidRPr="00DB0634">
              <w:rPr>
                <w:sz w:val="18"/>
                <w:szCs w:val="18"/>
                <w:lang w:val="de-CH"/>
              </w:rPr>
              <w:t>Testbarkeit nimmt ab</w:t>
            </w:r>
          </w:p>
        </w:tc>
        <w:tc>
          <w:tcPr>
            <w:tcW w:w="3020" w:type="pct"/>
          </w:tcPr>
          <w:p w:rsidR="004953FB" w:rsidRPr="00DB0634" w:rsidRDefault="00DB0634" w:rsidP="00D9323D">
            <w:pPr>
              <w:pStyle w:val="Textkrper"/>
              <w:jc w:val="left"/>
              <w:rPr>
                <w:sz w:val="18"/>
                <w:szCs w:val="18"/>
                <w:lang w:val="de-CH"/>
              </w:rPr>
            </w:pPr>
            <w:r w:rsidRPr="00DB0634">
              <w:rPr>
                <w:sz w:val="18"/>
                <w:szCs w:val="18"/>
                <w:lang w:val="de-CH"/>
              </w:rPr>
              <w:t xml:space="preserve">Der Code ist ganz klar testbarer geworden, die </w:t>
            </w:r>
            <w:r>
              <w:rPr>
                <w:sz w:val="18"/>
                <w:szCs w:val="18"/>
                <w:lang w:val="de-CH"/>
              </w:rPr>
              <w:t>Instanzen von Objekten können jetzt in JUnit-Tests einfach durch Mocks ersetzt werden. Mit den statischen Methodenaufrufen war das vorher nicht so einfach möglich.</w:t>
            </w:r>
          </w:p>
        </w:tc>
      </w:tr>
      <w:tr w:rsidR="004953FB" w:rsidRPr="00437EE2" w:rsidTr="00D9323D">
        <w:tc>
          <w:tcPr>
            <w:tcW w:w="275" w:type="pct"/>
          </w:tcPr>
          <w:p w:rsidR="004953FB" w:rsidRPr="00437EE2" w:rsidRDefault="004953FB" w:rsidP="00D9323D">
            <w:pPr>
              <w:pStyle w:val="Textkrper"/>
              <w:jc w:val="left"/>
              <w:rPr>
                <w:sz w:val="18"/>
                <w:szCs w:val="18"/>
                <w:lang w:val="de-CH"/>
              </w:rPr>
            </w:pPr>
            <w:r w:rsidRPr="00437EE2">
              <w:rPr>
                <w:sz w:val="18"/>
                <w:szCs w:val="18"/>
                <w:lang w:val="de-CH"/>
              </w:rPr>
              <w:t>9</w:t>
            </w:r>
          </w:p>
        </w:tc>
        <w:tc>
          <w:tcPr>
            <w:tcW w:w="1705" w:type="pct"/>
          </w:tcPr>
          <w:p w:rsidR="004953FB" w:rsidRPr="00437EE2" w:rsidRDefault="004953FB" w:rsidP="00D9323D">
            <w:pPr>
              <w:pStyle w:val="Textkrper"/>
              <w:jc w:val="left"/>
              <w:rPr>
                <w:sz w:val="18"/>
                <w:szCs w:val="18"/>
                <w:lang w:val="de-CH"/>
              </w:rPr>
            </w:pPr>
            <w:r w:rsidRPr="00437EE2">
              <w:rPr>
                <w:sz w:val="18"/>
                <w:szCs w:val="18"/>
                <w:lang w:val="de-CH"/>
              </w:rPr>
              <w:t>Look and Feel wird von Anwendern nicht toleriert</w:t>
            </w:r>
          </w:p>
        </w:tc>
        <w:tc>
          <w:tcPr>
            <w:tcW w:w="3020" w:type="pct"/>
          </w:tcPr>
          <w:p w:rsidR="004953FB" w:rsidRPr="00437EE2" w:rsidRDefault="00437EE2" w:rsidP="00D9323D">
            <w:pPr>
              <w:pStyle w:val="Textkrper"/>
              <w:jc w:val="left"/>
              <w:rPr>
                <w:sz w:val="18"/>
                <w:szCs w:val="18"/>
                <w:lang w:val="de-CH"/>
              </w:rPr>
            </w:pPr>
            <w:r>
              <w:rPr>
                <w:sz w:val="18"/>
                <w:szCs w:val="18"/>
                <w:lang w:val="de-CH"/>
              </w:rPr>
              <w:t>Die E3 Geografische Karte und die E4 Geografische Karte sind identisch.</w:t>
            </w:r>
          </w:p>
        </w:tc>
      </w:tr>
    </w:tbl>
    <w:p w:rsidR="004953FB" w:rsidRDefault="004953FB" w:rsidP="004953FB">
      <w:pPr>
        <w:rPr>
          <w:lang w:val="de-CH"/>
        </w:rPr>
      </w:pPr>
    </w:p>
    <w:p w:rsidR="004953FB" w:rsidRPr="003B38A0" w:rsidRDefault="004953FB" w:rsidP="004953FB">
      <w:pPr>
        <w:rPr>
          <w:lang w:val="de-CH"/>
        </w:rPr>
      </w:pPr>
      <w:r>
        <w:rPr>
          <w:lang w:val="de-CH"/>
        </w:rPr>
        <w:t>Weitere, neue Risiken konnten nicht festgestellt werden.</w:t>
      </w:r>
    </w:p>
    <w:p w:rsidR="004953FB" w:rsidRPr="00437EE2" w:rsidRDefault="004953FB" w:rsidP="002C455C">
      <w:pPr>
        <w:rPr>
          <w:lang w:val="de-CH"/>
        </w:rPr>
      </w:pPr>
    </w:p>
    <w:p w:rsidR="00DB09E5" w:rsidRPr="003B38A0" w:rsidRDefault="00DB09E5" w:rsidP="00DB09E5">
      <w:pPr>
        <w:pStyle w:val="berschrift20"/>
        <w:numPr>
          <w:ilvl w:val="2"/>
          <w:numId w:val="11"/>
        </w:numPr>
        <w:rPr>
          <w:lang w:val="de-CH"/>
        </w:rPr>
      </w:pPr>
      <w:bookmarkStart w:id="69" w:name="_Toc366155159"/>
      <w:r w:rsidRPr="003B38A0">
        <w:rPr>
          <w:lang w:val="de-CH"/>
        </w:rPr>
        <w:t>Massnahmen</w:t>
      </w:r>
      <w:bookmarkEnd w:id="69"/>
    </w:p>
    <w:p w:rsidR="00281E83" w:rsidRPr="00086F7A" w:rsidRDefault="00086F7A" w:rsidP="00281E83">
      <w:pPr>
        <w:rPr>
          <w:lang w:val="de-CH"/>
        </w:rPr>
      </w:pPr>
      <w:r w:rsidRPr="00086F7A">
        <w:rPr>
          <w:lang w:val="de-CH"/>
        </w:rPr>
        <w:t>Die geplante Iterationszeit wurde wiederum überschritten. Es sollen deshalb k</w:t>
      </w:r>
      <w:r w:rsidR="00281E83" w:rsidRPr="00086F7A">
        <w:rPr>
          <w:lang w:val="de-CH"/>
        </w:rPr>
        <w:t>eine andere</w:t>
      </w:r>
      <w:r w:rsidR="004E63F2">
        <w:rPr>
          <w:lang w:val="de-CH"/>
        </w:rPr>
        <w:t>n</w:t>
      </w:r>
      <w:r w:rsidR="00281E83" w:rsidRPr="00086F7A">
        <w:rPr>
          <w:lang w:val="de-CH"/>
        </w:rPr>
        <w:t xml:space="preserve"> Arbeiten mehr als geplant</w:t>
      </w:r>
      <w:r w:rsidRPr="00086F7A">
        <w:rPr>
          <w:lang w:val="de-CH"/>
        </w:rPr>
        <w:t xml:space="preserve"> ausgeführt werden. Auf weitere Versionssprünge muss </w:t>
      </w:r>
      <w:r w:rsidR="004E63F2">
        <w:rPr>
          <w:lang w:val="de-CH"/>
        </w:rPr>
        <w:t xml:space="preserve">zum Beispiel </w:t>
      </w:r>
      <w:r w:rsidRPr="00086F7A">
        <w:rPr>
          <w:lang w:val="de-CH"/>
        </w:rPr>
        <w:t>verzichtet werden.</w:t>
      </w:r>
    </w:p>
    <w:p w:rsidR="00252F0D" w:rsidRPr="003B38A0" w:rsidRDefault="00252F0D" w:rsidP="005C59FF">
      <w:pPr>
        <w:pStyle w:val="berschrift20"/>
        <w:numPr>
          <w:ilvl w:val="2"/>
          <w:numId w:val="9"/>
        </w:numPr>
        <w:rPr>
          <w:lang w:val="de-CH"/>
        </w:rPr>
      </w:pPr>
      <w:bookmarkStart w:id="70" w:name="_Toc366155160"/>
      <w:r w:rsidRPr="003B38A0">
        <w:rPr>
          <w:lang w:val="de-CH"/>
        </w:rPr>
        <w:t>Fazit</w:t>
      </w:r>
      <w:bookmarkEnd w:id="70"/>
    </w:p>
    <w:p w:rsidR="00D96B79" w:rsidRPr="003B38A0" w:rsidRDefault="00195DE0" w:rsidP="004D70A0">
      <w:pPr>
        <w:rPr>
          <w:lang w:val="de-CH"/>
        </w:rPr>
      </w:pPr>
      <w:r w:rsidRPr="003B38A0">
        <w:rPr>
          <w:lang w:val="de-CH"/>
        </w:rPr>
        <w:t>Die Iteration kann, obwohl, sie länger als geplant gedauert hat, als erfolgreich betrachtet und abgeschlossen werden.</w:t>
      </w:r>
    </w:p>
    <w:p w:rsidR="0051440D" w:rsidRPr="003B38A0" w:rsidRDefault="0051440D" w:rsidP="004D70A0">
      <w:pPr>
        <w:rPr>
          <w:color w:val="FF0000"/>
          <w:lang w:val="de-CH"/>
        </w:rPr>
      </w:pPr>
      <w:r w:rsidRPr="003B38A0">
        <w:rPr>
          <w:color w:val="FF0000"/>
          <w:lang w:val="de-CH"/>
        </w:rPr>
        <w:t>Lessons learned</w:t>
      </w:r>
    </w:p>
    <w:p w:rsidR="00633B67" w:rsidRDefault="00633B67">
      <w:pPr>
        <w:widowControl/>
        <w:autoSpaceDE/>
        <w:autoSpaceDN/>
        <w:adjustRightInd/>
        <w:rPr>
          <w:b/>
          <w:bCs/>
          <w:iCs/>
          <w:color w:val="17365D" w:themeColor="text2" w:themeShade="BF"/>
          <w:sz w:val="22"/>
          <w:szCs w:val="22"/>
          <w:lang w:val="de-CH"/>
        </w:rPr>
      </w:pPr>
      <w:r>
        <w:rPr>
          <w:lang w:val="de-CH"/>
        </w:rPr>
        <w:br w:type="page"/>
      </w:r>
    </w:p>
    <w:p w:rsidR="000B6687" w:rsidRPr="003B38A0" w:rsidRDefault="000B6687" w:rsidP="000B6687">
      <w:pPr>
        <w:pStyle w:val="berschrift20"/>
        <w:rPr>
          <w:lang w:val="de-CH"/>
        </w:rPr>
      </w:pPr>
      <w:bookmarkStart w:id="71" w:name="_Toc366155161"/>
      <w:r w:rsidRPr="003B38A0">
        <w:rPr>
          <w:lang w:val="de-CH"/>
        </w:rPr>
        <w:lastRenderedPageBreak/>
        <w:t>Aspekt „Commands / Handler, Menus, Key Bindings“</w:t>
      </w:r>
      <w:bookmarkEnd w:id="71"/>
    </w:p>
    <w:p w:rsidR="000B6687" w:rsidRPr="003B38A0" w:rsidRDefault="000B6687" w:rsidP="000B6687">
      <w:pPr>
        <w:rPr>
          <w:lang w:val="de-CH"/>
        </w:rPr>
      </w:pPr>
      <w:r w:rsidRPr="003B38A0">
        <w:rPr>
          <w:lang w:val="de-CH"/>
        </w:rPr>
        <w:t xml:space="preserve">Mit diesem Aspekt wurden das Thema </w:t>
      </w:r>
      <w:r w:rsidR="009F77C7" w:rsidRPr="003B38A0">
        <w:rPr>
          <w:lang w:val="de-CH"/>
        </w:rPr>
        <w:t>„Commands / Handler, Menus, Key Bindings“</w:t>
      </w:r>
      <w:r w:rsidRPr="003B38A0">
        <w:rPr>
          <w:lang w:val="de-CH"/>
        </w:rPr>
        <w:t xml:space="preserve"> behandelt.</w:t>
      </w:r>
      <w:r w:rsidR="009F77C7" w:rsidRPr="003B38A0">
        <w:rPr>
          <w:lang w:val="de-CH"/>
        </w:rPr>
        <w:t xml:space="preserve"> </w:t>
      </w:r>
      <w:r w:rsidR="00B03EF1" w:rsidRPr="003B38A0">
        <w:rPr>
          <w:lang w:val="de-CH"/>
        </w:rPr>
        <w:t xml:space="preserve">Es sollte aufgezeigt werden wie diese Punkte in E4 gelöst werden können. Dasselbe sollte für E3 aufgezeigt werden. </w:t>
      </w:r>
      <w:r w:rsidR="00876F02" w:rsidRPr="003B38A0">
        <w:rPr>
          <w:lang w:val="de-CH"/>
        </w:rPr>
        <w:t>Mit dem Wissen über die Gegebenheiten in beiden Eclipse Versionen sollte nun ein Vergleich stattfinden und ein Weg aufgezeigt werden wie die Punkte des Aspektes migriert werden können.</w:t>
      </w:r>
    </w:p>
    <w:p w:rsidR="000B6687" w:rsidRPr="003B38A0" w:rsidRDefault="000B6687" w:rsidP="000B6687">
      <w:pPr>
        <w:pStyle w:val="berschrift20"/>
        <w:numPr>
          <w:ilvl w:val="2"/>
          <w:numId w:val="5"/>
        </w:numPr>
        <w:rPr>
          <w:lang w:val="de-CH"/>
        </w:rPr>
      </w:pPr>
      <w:bookmarkStart w:id="72" w:name="_Toc366155162"/>
      <w:r w:rsidRPr="003B38A0">
        <w:rPr>
          <w:lang w:val="de-CH"/>
        </w:rPr>
        <w:t>Definition Abnahmekriterien</w:t>
      </w:r>
      <w:bookmarkEnd w:id="72"/>
    </w:p>
    <w:p w:rsidR="000B6687" w:rsidRPr="003B38A0" w:rsidRDefault="000B6687" w:rsidP="00F210FF">
      <w:pPr>
        <w:rPr>
          <w:lang w:val="de-CH"/>
        </w:rPr>
      </w:pPr>
      <w:r w:rsidRPr="003B38A0">
        <w:rPr>
          <w:lang w:val="de-CH"/>
        </w:rPr>
        <w:t>Die Abnahmekriterien wurden vom Betreuer folgendermassen definiert:</w:t>
      </w:r>
    </w:p>
    <w:p w:rsidR="00F210FF"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Eine beispielhafte Deklaration eines Commands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Eine beispielhafte Implementierung eines E4 Handlers</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Eine beispielhafte Deklaration eines Menues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Eine beispielhafte Deklaration eines Key Bindings mit E4 Mitteln</w:t>
      </w:r>
    </w:p>
    <w:p w:rsidR="00F210FF" w:rsidRPr="003B38A0" w:rsidRDefault="00F210FF" w:rsidP="00F210FF">
      <w:pPr>
        <w:pStyle w:val="Listenabsatz"/>
        <w:widowControl/>
        <w:numPr>
          <w:ilvl w:val="0"/>
          <w:numId w:val="10"/>
        </w:numPr>
        <w:autoSpaceDE/>
        <w:autoSpaceDN/>
        <w:adjustRightInd/>
        <w:spacing w:before="100" w:beforeAutospacing="1" w:after="100" w:afterAutospacing="1"/>
        <w:rPr>
          <w:lang w:val="de-CH"/>
        </w:rPr>
      </w:pPr>
      <w:r w:rsidRPr="003B38A0">
        <w:rPr>
          <w:lang w:val="de-CH"/>
        </w:rPr>
        <w:t>Beschreibung des Aspektes im Handbuch</w:t>
      </w:r>
    </w:p>
    <w:p w:rsidR="000B6687" w:rsidRPr="003B38A0" w:rsidRDefault="00F210FF" w:rsidP="000B6687">
      <w:pPr>
        <w:pStyle w:val="Listenabsatz"/>
        <w:widowControl/>
        <w:numPr>
          <w:ilvl w:val="0"/>
          <w:numId w:val="10"/>
        </w:numPr>
        <w:autoSpaceDE/>
        <w:autoSpaceDN/>
        <w:adjustRightInd/>
        <w:spacing w:before="100" w:beforeAutospacing="1" w:after="100" w:afterAutospacing="1"/>
        <w:rPr>
          <w:lang w:val="de-CH"/>
        </w:rPr>
      </w:pPr>
      <w:r w:rsidRPr="003B38A0">
        <w:rPr>
          <w:lang w:val="de-CH"/>
        </w:rPr>
        <w:t>Aktualisierter Projektbericht</w:t>
      </w:r>
    </w:p>
    <w:p w:rsidR="000B6687" w:rsidRPr="003B38A0" w:rsidRDefault="000B6687" w:rsidP="000B6687">
      <w:pPr>
        <w:pStyle w:val="berschrift20"/>
        <w:numPr>
          <w:ilvl w:val="2"/>
          <w:numId w:val="13"/>
        </w:numPr>
        <w:rPr>
          <w:lang w:val="de-CH"/>
        </w:rPr>
      </w:pPr>
      <w:bookmarkStart w:id="73" w:name="_Toc366155163"/>
      <w:r w:rsidRPr="003B38A0">
        <w:rPr>
          <w:lang w:val="de-CH"/>
        </w:rPr>
        <w:t>Dauer der Iteration</w:t>
      </w:r>
      <w:bookmarkEnd w:id="73"/>
    </w:p>
    <w:p w:rsidR="000B6687" w:rsidRPr="003B38A0" w:rsidRDefault="000B6687" w:rsidP="000B6687">
      <w:pPr>
        <w:spacing w:before="120"/>
        <w:rPr>
          <w:lang w:val="de-CH"/>
        </w:rPr>
      </w:pPr>
      <w:r w:rsidRPr="003B38A0">
        <w:rPr>
          <w:lang w:val="de-CH"/>
        </w:rPr>
        <w:t xml:space="preserve">Die Iteration war in der Periode </w:t>
      </w:r>
    </w:p>
    <w:p w:rsidR="000B6687" w:rsidRPr="003B38A0" w:rsidRDefault="00506D61" w:rsidP="000B6687">
      <w:pPr>
        <w:spacing w:before="120"/>
        <w:ind w:firstLine="720"/>
        <w:rPr>
          <w:lang w:val="de-CH"/>
        </w:rPr>
      </w:pPr>
      <w:r w:rsidRPr="003B38A0">
        <w:rPr>
          <w:lang w:val="de-CH"/>
        </w:rPr>
        <w:t>01</w:t>
      </w:r>
      <w:r w:rsidR="000B6687" w:rsidRPr="003B38A0">
        <w:rPr>
          <w:lang w:val="de-CH"/>
        </w:rPr>
        <w:t>.0</w:t>
      </w:r>
      <w:r w:rsidRPr="003B38A0">
        <w:rPr>
          <w:lang w:val="de-CH"/>
        </w:rPr>
        <w:t>7.2013 – 14</w:t>
      </w:r>
      <w:r w:rsidR="00A028FC">
        <w:rPr>
          <w:lang w:val="de-CH"/>
        </w:rPr>
        <w:t>.07</w:t>
      </w:r>
      <w:r w:rsidR="000B6687" w:rsidRPr="003B38A0">
        <w:rPr>
          <w:lang w:val="de-CH"/>
        </w:rPr>
        <w:t>.2013</w:t>
      </w:r>
    </w:p>
    <w:p w:rsidR="000B6687" w:rsidRPr="003B38A0" w:rsidRDefault="000B6687" w:rsidP="000B6687">
      <w:pPr>
        <w:spacing w:before="120"/>
        <w:rPr>
          <w:lang w:val="de-CH"/>
        </w:rPr>
      </w:pPr>
      <w:r w:rsidRPr="003B38A0">
        <w:rPr>
          <w:lang w:val="de-CH"/>
        </w:rPr>
        <w:t>geplant, t</w:t>
      </w:r>
      <w:r w:rsidR="00506D61" w:rsidRPr="003B38A0">
        <w:rPr>
          <w:lang w:val="de-CH"/>
        </w:rPr>
        <w:t>atsächlich gedauert hat sie vom</w:t>
      </w:r>
    </w:p>
    <w:p w:rsidR="000B6687" w:rsidRPr="003B38A0" w:rsidRDefault="00506D61" w:rsidP="000B6687">
      <w:pPr>
        <w:spacing w:before="120"/>
        <w:ind w:firstLine="720"/>
        <w:rPr>
          <w:lang w:val="de-CH"/>
        </w:rPr>
      </w:pPr>
      <w:r w:rsidRPr="003B38A0">
        <w:rPr>
          <w:lang w:val="de-CH"/>
        </w:rPr>
        <w:t>08</w:t>
      </w:r>
      <w:r w:rsidR="000B6687" w:rsidRPr="003B38A0">
        <w:rPr>
          <w:lang w:val="de-CH"/>
        </w:rPr>
        <w:t>.0</w:t>
      </w:r>
      <w:r w:rsidRPr="003B38A0">
        <w:rPr>
          <w:lang w:val="de-CH"/>
        </w:rPr>
        <w:t>7</w:t>
      </w:r>
      <w:r w:rsidR="000B6687" w:rsidRPr="003B38A0">
        <w:rPr>
          <w:lang w:val="de-CH"/>
        </w:rPr>
        <w:t xml:space="preserve">.2013 – </w:t>
      </w:r>
      <w:r w:rsidRPr="003B38A0">
        <w:rPr>
          <w:lang w:val="de-CH"/>
        </w:rPr>
        <w:t>31</w:t>
      </w:r>
      <w:r w:rsidR="000B6687" w:rsidRPr="003B38A0">
        <w:rPr>
          <w:lang w:val="de-CH"/>
        </w:rPr>
        <w:t>.07.2013</w:t>
      </w:r>
    </w:p>
    <w:p w:rsidR="000B6687" w:rsidRDefault="000B6687" w:rsidP="00955286">
      <w:pPr>
        <w:spacing w:before="120"/>
        <w:rPr>
          <w:lang w:val="de-CH"/>
        </w:rPr>
      </w:pPr>
      <w:r w:rsidRPr="003B38A0">
        <w:rPr>
          <w:lang w:val="de-CH"/>
        </w:rPr>
        <w:t>gedauert. Der spätere Beginn ist auf die Verzögerung in de</w:t>
      </w:r>
      <w:r w:rsidR="00506D61" w:rsidRPr="003B38A0">
        <w:rPr>
          <w:lang w:val="de-CH"/>
        </w:rPr>
        <w:t>n vorherigen</w:t>
      </w:r>
      <w:r w:rsidRPr="003B38A0">
        <w:rPr>
          <w:lang w:val="de-CH"/>
        </w:rPr>
        <w:t xml:space="preserve"> Iteration</w:t>
      </w:r>
      <w:r w:rsidR="00506D61" w:rsidRPr="003B38A0">
        <w:rPr>
          <w:lang w:val="de-CH"/>
        </w:rPr>
        <w:t>en</w:t>
      </w:r>
      <w:r w:rsidRPr="003B38A0">
        <w:rPr>
          <w:lang w:val="de-CH"/>
        </w:rPr>
        <w:t xml:space="preserve"> zurückzuführen. Die geplante Zeit </w:t>
      </w:r>
      <w:r w:rsidR="00955286">
        <w:rPr>
          <w:lang w:val="de-CH"/>
        </w:rPr>
        <w:t>wurde somit 10</w:t>
      </w:r>
      <w:r w:rsidRPr="00955286">
        <w:rPr>
          <w:lang w:val="de-CH"/>
        </w:rPr>
        <w:t xml:space="preserve"> Tage überschritten</w:t>
      </w:r>
      <w:r w:rsidR="00955286">
        <w:rPr>
          <w:lang w:val="de-CH"/>
        </w:rPr>
        <w:t xml:space="preserve">! Diese Überschreitung </w:t>
      </w:r>
      <w:r w:rsidR="000C757B">
        <w:rPr>
          <w:lang w:val="de-CH"/>
        </w:rPr>
        <w:t xml:space="preserve">ist eindeutig zu hoch, es ist auch bereits die 3.te (!) Zeitüberschreitung einer Iteration. </w:t>
      </w:r>
      <w:r w:rsidR="00C30CC1">
        <w:rPr>
          <w:lang w:val="de-CH"/>
        </w:rPr>
        <w:t xml:space="preserve">Dies ist absolut nicht tolerierbar und muss wiederum begründet werden. Dazu müssen Massnahmen getroffen werden um eine weitere Zeitüberschreitung zu verhindern. </w:t>
      </w:r>
      <w:r w:rsidR="000C757B">
        <w:rPr>
          <w:lang w:val="de-CH"/>
        </w:rPr>
        <w:t>Diese Überschreitung ist erklärbar durch:</w:t>
      </w:r>
    </w:p>
    <w:p w:rsidR="00C30CC1" w:rsidRDefault="00C30CC1" w:rsidP="00C30CC1">
      <w:pPr>
        <w:pStyle w:val="Listenabsatz"/>
        <w:numPr>
          <w:ilvl w:val="0"/>
          <w:numId w:val="10"/>
        </w:numPr>
        <w:spacing w:before="120"/>
        <w:rPr>
          <w:lang w:val="de-CH"/>
        </w:rPr>
      </w:pPr>
      <w:r>
        <w:rPr>
          <w:lang w:val="de-CH"/>
        </w:rPr>
        <w:t>Eingeplante Zeit konnte nicht eingehalten werden</w:t>
      </w:r>
    </w:p>
    <w:p w:rsidR="00713139" w:rsidRPr="00713139" w:rsidRDefault="00713139" w:rsidP="00713139">
      <w:pPr>
        <w:pStyle w:val="Listenabsatz"/>
        <w:widowControl/>
        <w:numPr>
          <w:ilvl w:val="0"/>
          <w:numId w:val="10"/>
        </w:numPr>
        <w:autoSpaceDE/>
        <w:autoSpaceDN/>
        <w:adjustRightInd/>
        <w:spacing w:before="100" w:beforeAutospacing="1" w:after="100" w:afterAutospacing="1"/>
        <w:rPr>
          <w:lang w:val="de-CH"/>
        </w:rPr>
      </w:pPr>
      <w:r>
        <w:rPr>
          <w:lang w:val="de-CH"/>
        </w:rPr>
        <w:t>Fokus verloren, diverse Context-Switches</w:t>
      </w:r>
    </w:p>
    <w:p w:rsidR="00C30CC1" w:rsidRDefault="00C30CC1" w:rsidP="000C757B">
      <w:pPr>
        <w:pStyle w:val="Listenabsatz"/>
        <w:numPr>
          <w:ilvl w:val="0"/>
          <w:numId w:val="10"/>
        </w:numPr>
        <w:spacing w:before="120"/>
        <w:rPr>
          <w:lang w:val="de-CH"/>
        </w:rPr>
      </w:pPr>
      <w:r>
        <w:rPr>
          <w:lang w:val="de-CH"/>
        </w:rPr>
        <w:t>E3 Know-How in diesem Bereich überschätzt</w:t>
      </w:r>
    </w:p>
    <w:p w:rsidR="00526A18" w:rsidRPr="00526A18" w:rsidRDefault="00526A18" w:rsidP="00526A18">
      <w:pPr>
        <w:pStyle w:val="Listenabsatz"/>
        <w:numPr>
          <w:ilvl w:val="0"/>
          <w:numId w:val="10"/>
        </w:numPr>
        <w:spacing w:before="120"/>
        <w:rPr>
          <w:lang w:val="de-CH"/>
        </w:rPr>
      </w:pPr>
      <w:r>
        <w:rPr>
          <w:lang w:val="de-CH"/>
        </w:rPr>
        <w:t>Nicht eingeplanter Zwischenreview Termin</w:t>
      </w:r>
    </w:p>
    <w:p w:rsidR="000C757B" w:rsidRPr="000C757B" w:rsidRDefault="000C757B" w:rsidP="000C757B">
      <w:pPr>
        <w:pStyle w:val="Listenabsatz"/>
        <w:numPr>
          <w:ilvl w:val="0"/>
          <w:numId w:val="10"/>
        </w:numPr>
        <w:spacing w:before="120"/>
        <w:rPr>
          <w:lang w:val="de-CH"/>
        </w:rPr>
      </w:pPr>
      <w:r>
        <w:rPr>
          <w:lang w:val="de-CH"/>
        </w:rPr>
        <w:t>Hitze</w:t>
      </w:r>
    </w:p>
    <w:p w:rsidR="000B6687" w:rsidRDefault="002679F6" w:rsidP="000B6687">
      <w:pPr>
        <w:pStyle w:val="berschrift20"/>
        <w:numPr>
          <w:ilvl w:val="2"/>
          <w:numId w:val="5"/>
        </w:numPr>
        <w:rPr>
          <w:lang w:val="de-CH"/>
        </w:rPr>
      </w:pPr>
      <w:bookmarkStart w:id="74" w:name="_Toc366155164"/>
      <w:r>
        <w:rPr>
          <w:lang w:val="de-CH"/>
        </w:rPr>
        <w:t>Resultate</w:t>
      </w:r>
      <w:bookmarkEnd w:id="74"/>
    </w:p>
    <w:p w:rsidR="002679F6" w:rsidRDefault="002679F6" w:rsidP="002679F6">
      <w:pPr>
        <w:pStyle w:val="Grosseberschrift"/>
        <w:rPr>
          <w:noProof/>
        </w:rPr>
      </w:pPr>
      <w:r>
        <w:rPr>
          <w:noProof/>
        </w:rPr>
        <w:t>Was wurde erreicht?</w:t>
      </w:r>
    </w:p>
    <w:p w:rsidR="002679F6" w:rsidRDefault="00033F57" w:rsidP="00033F57">
      <w:r>
        <w:t>In dieser Iteration konnte aufgezeigt werden wie Commands, Handlers und Menus von E3 nach E4 migriert werden können. Das Thema wurde theoretisch wie auch praktisch bearbeitet.</w:t>
      </w:r>
    </w:p>
    <w:p w:rsidR="002679F6" w:rsidRDefault="002679F6">
      <w:pPr>
        <w:widowControl/>
        <w:autoSpaceDE/>
        <w:autoSpaceDN/>
        <w:adjustRightInd/>
        <w:rPr>
          <w:b/>
          <w:u w:val="single"/>
        </w:rPr>
      </w:pPr>
      <w:r>
        <w:br w:type="page"/>
      </w:r>
    </w:p>
    <w:p w:rsidR="002679F6" w:rsidRPr="009F06BE" w:rsidRDefault="002679F6" w:rsidP="002679F6">
      <w:pPr>
        <w:pStyle w:val="Grosseberschrift"/>
      </w:pPr>
      <w:r>
        <w:lastRenderedPageBreak/>
        <w:t>Gegenüberstellung E3 und E4</w:t>
      </w:r>
    </w:p>
    <w:p w:rsidR="002679F6" w:rsidRDefault="002679F6" w:rsidP="002679F6">
      <w:pPr>
        <w:rPr>
          <w:lang w:val="de-CH"/>
        </w:rPr>
      </w:pPr>
      <w:r w:rsidRPr="00E37A71">
        <w:rPr>
          <w:lang w:val="de-CH"/>
        </w:rPr>
        <w:t xml:space="preserve">In der folgenden Tabelle werden diverse Themen zu </w:t>
      </w:r>
      <w:r w:rsidRPr="00FF68DE">
        <w:t>Commands / Handler, Menus, Key Bindings</w:t>
      </w:r>
      <w:r w:rsidRPr="00E37A71">
        <w:rPr>
          <w:lang w:val="de-CH"/>
        </w:rPr>
        <w:t xml:space="preserve"> einander gegenübergestellt. Die Tabelle soll einen Überblick schaffen wo sich E3 und E4 unterscheiden oder wo sie gleich sind.</w:t>
      </w:r>
    </w:p>
    <w:p w:rsidR="002679F6" w:rsidRDefault="002679F6" w:rsidP="002679F6">
      <w:pPr>
        <w:rPr>
          <w:lang w:val="de-CH"/>
        </w:rPr>
      </w:pPr>
    </w:p>
    <w:tbl>
      <w:tblPr>
        <w:tblStyle w:val="Tabellenraster"/>
        <w:tblW w:w="0" w:type="auto"/>
        <w:tblLook w:val="04A0" w:firstRow="1" w:lastRow="0" w:firstColumn="1" w:lastColumn="0" w:noHBand="0" w:noVBand="1"/>
      </w:tblPr>
      <w:tblGrid>
        <w:gridCol w:w="2212"/>
        <w:gridCol w:w="3758"/>
        <w:gridCol w:w="3611"/>
      </w:tblGrid>
      <w:tr w:rsidR="002679F6" w:rsidRPr="00624EA9" w:rsidTr="00D9323D">
        <w:tc>
          <w:tcPr>
            <w:tcW w:w="2212" w:type="dxa"/>
            <w:shd w:val="pct20" w:color="auto" w:fill="auto"/>
          </w:tcPr>
          <w:p w:rsidR="002679F6" w:rsidRDefault="002679F6" w:rsidP="00D9323D">
            <w:pPr>
              <w:pStyle w:val="Textkrper"/>
              <w:jc w:val="left"/>
              <w:rPr>
                <w:b/>
              </w:rPr>
            </w:pPr>
            <w:r>
              <w:rPr>
                <w:b/>
              </w:rPr>
              <w:t>Thema</w:t>
            </w:r>
          </w:p>
        </w:tc>
        <w:tc>
          <w:tcPr>
            <w:tcW w:w="3758" w:type="dxa"/>
            <w:shd w:val="pct20" w:color="auto" w:fill="auto"/>
          </w:tcPr>
          <w:p w:rsidR="002679F6" w:rsidRDefault="002679F6" w:rsidP="00D9323D">
            <w:pPr>
              <w:pStyle w:val="Textkrper"/>
              <w:jc w:val="left"/>
              <w:rPr>
                <w:b/>
              </w:rPr>
            </w:pPr>
            <w:r>
              <w:rPr>
                <w:b/>
              </w:rPr>
              <w:t>E3</w:t>
            </w:r>
          </w:p>
        </w:tc>
        <w:tc>
          <w:tcPr>
            <w:tcW w:w="3611" w:type="dxa"/>
            <w:shd w:val="pct20" w:color="auto" w:fill="auto"/>
          </w:tcPr>
          <w:p w:rsidR="002679F6" w:rsidRPr="00624EA9" w:rsidRDefault="002679F6" w:rsidP="00D9323D">
            <w:pPr>
              <w:pStyle w:val="Textkrper"/>
              <w:jc w:val="left"/>
              <w:rPr>
                <w:b/>
              </w:rPr>
            </w:pPr>
            <w:r>
              <w:rPr>
                <w:b/>
              </w:rPr>
              <w:t>E4</w:t>
            </w:r>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Deklaration der Items (Command, Menu, etc.)</w:t>
            </w:r>
          </w:p>
        </w:tc>
        <w:tc>
          <w:tcPr>
            <w:tcW w:w="3758" w:type="dxa"/>
          </w:tcPr>
          <w:p w:rsidR="002679F6" w:rsidRPr="00874816" w:rsidRDefault="002679F6" w:rsidP="00D9323D">
            <w:pPr>
              <w:rPr>
                <w:sz w:val="18"/>
                <w:szCs w:val="18"/>
              </w:rPr>
            </w:pPr>
            <w:r w:rsidRPr="00874816">
              <w:rPr>
                <w:sz w:val="18"/>
                <w:szCs w:val="18"/>
              </w:rPr>
              <w:t>Im plugin.xml</w:t>
            </w:r>
          </w:p>
        </w:tc>
        <w:tc>
          <w:tcPr>
            <w:tcW w:w="3611" w:type="dxa"/>
          </w:tcPr>
          <w:p w:rsidR="002679F6" w:rsidRPr="00874816" w:rsidRDefault="002679F6" w:rsidP="00D9323D">
            <w:pPr>
              <w:rPr>
                <w:sz w:val="18"/>
                <w:szCs w:val="18"/>
              </w:rPr>
            </w:pPr>
            <w:r w:rsidRPr="00874816">
              <w:rPr>
                <w:sz w:val="18"/>
                <w:szCs w:val="18"/>
              </w:rPr>
              <w:t>Im Application Model</w:t>
            </w:r>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Command</w:t>
            </w:r>
          </w:p>
        </w:tc>
        <w:tc>
          <w:tcPr>
            <w:tcW w:w="3758" w:type="dxa"/>
          </w:tcPr>
          <w:p w:rsidR="002679F6" w:rsidRPr="00874816" w:rsidRDefault="002679F6" w:rsidP="00D9323D">
            <w:pPr>
              <w:rPr>
                <w:sz w:val="18"/>
                <w:szCs w:val="18"/>
              </w:rPr>
            </w:pPr>
            <w:r w:rsidRPr="00874816">
              <w:rPr>
                <w:sz w:val="18"/>
                <w:szCs w:val="18"/>
              </w:rPr>
              <w:t>Extension Point org.eclipse.ui.commands im plugin.xml</w:t>
            </w:r>
          </w:p>
        </w:tc>
        <w:tc>
          <w:tcPr>
            <w:tcW w:w="3611" w:type="dxa"/>
          </w:tcPr>
          <w:p w:rsidR="002679F6" w:rsidRPr="00874816" w:rsidRDefault="002679F6" w:rsidP="00D9323D">
            <w:pPr>
              <w:rPr>
                <w:sz w:val="18"/>
                <w:szCs w:val="18"/>
              </w:rPr>
            </w:pPr>
            <w:r w:rsidRPr="00874816">
              <w:rPr>
                <w:sz w:val="18"/>
                <w:szCs w:val="18"/>
              </w:rPr>
              <w:t>Im Application Model direkt unter Application</w:t>
            </w:r>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Handler</w:t>
            </w:r>
          </w:p>
        </w:tc>
        <w:tc>
          <w:tcPr>
            <w:tcW w:w="3758" w:type="dxa"/>
          </w:tcPr>
          <w:p w:rsidR="002679F6" w:rsidRPr="00874816" w:rsidRDefault="002679F6" w:rsidP="00D9323D">
            <w:pPr>
              <w:rPr>
                <w:sz w:val="18"/>
                <w:szCs w:val="18"/>
              </w:rPr>
            </w:pPr>
            <w:r w:rsidRPr="00874816">
              <w:rPr>
                <w:sz w:val="18"/>
                <w:szCs w:val="18"/>
              </w:rPr>
              <w:t>Extension Point org.eclipse.ui.handlers im plugin.xml</w:t>
            </w:r>
          </w:p>
        </w:tc>
        <w:tc>
          <w:tcPr>
            <w:tcW w:w="3611" w:type="dxa"/>
          </w:tcPr>
          <w:p w:rsidR="002679F6" w:rsidRPr="00874816" w:rsidRDefault="002679F6" w:rsidP="00D9323D">
            <w:pPr>
              <w:rPr>
                <w:sz w:val="18"/>
                <w:szCs w:val="18"/>
              </w:rPr>
            </w:pPr>
            <w:r w:rsidRPr="00874816">
              <w:rPr>
                <w:sz w:val="18"/>
                <w:szCs w:val="18"/>
              </w:rPr>
              <w:t>Im Application Model direkt unter Application, innerhalb von Part Descriptors, innerhalb eines Windows oder innerhalb eines Parts</w:t>
            </w:r>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Implementation Handlerklasse</w:t>
            </w:r>
          </w:p>
        </w:tc>
        <w:tc>
          <w:tcPr>
            <w:tcW w:w="3758" w:type="dxa"/>
          </w:tcPr>
          <w:p w:rsidR="002679F6" w:rsidRPr="00874816" w:rsidRDefault="002679F6" w:rsidP="00D9323D">
            <w:pPr>
              <w:rPr>
                <w:sz w:val="18"/>
                <w:szCs w:val="18"/>
              </w:rPr>
            </w:pPr>
            <w:r w:rsidRPr="00874816">
              <w:rPr>
                <w:sz w:val="18"/>
                <w:szCs w:val="18"/>
              </w:rPr>
              <w:t xml:space="preserve">Handlerklasse muss </w:t>
            </w:r>
            <w:r w:rsidRPr="00874816">
              <w:rPr>
                <w:i/>
                <w:sz w:val="18"/>
                <w:szCs w:val="18"/>
              </w:rPr>
              <w:t>org.eclipse.core.commands.IHandler</w:t>
            </w:r>
            <w:r w:rsidRPr="00874816">
              <w:rPr>
                <w:sz w:val="18"/>
                <w:szCs w:val="18"/>
              </w:rPr>
              <w:t xml:space="preserve"> implementieren, Vielfach wird </w:t>
            </w:r>
            <w:r w:rsidRPr="00874816">
              <w:rPr>
                <w:i/>
                <w:sz w:val="18"/>
                <w:szCs w:val="18"/>
              </w:rPr>
              <w:t>org.eclipse.core.commands.AbstractHandler</w:t>
            </w:r>
            <w:r w:rsidRPr="00874816">
              <w:rPr>
                <w:sz w:val="18"/>
                <w:szCs w:val="18"/>
              </w:rPr>
              <w:t xml:space="preserve"> erweitert.</w:t>
            </w:r>
          </w:p>
        </w:tc>
        <w:tc>
          <w:tcPr>
            <w:tcW w:w="3611" w:type="dxa"/>
          </w:tcPr>
          <w:p w:rsidR="002679F6" w:rsidRPr="00874816" w:rsidRDefault="002679F6" w:rsidP="00D9323D">
            <w:pPr>
              <w:rPr>
                <w:sz w:val="18"/>
                <w:szCs w:val="18"/>
              </w:rPr>
            </w:pPr>
            <w:r w:rsidRPr="00874816">
              <w:rPr>
                <w:sz w:val="18"/>
                <w:szCs w:val="18"/>
              </w:rPr>
              <w:t xml:space="preserve">POJO, Auszuführenden Methode mit </w:t>
            </w:r>
            <w:r w:rsidRPr="00874816">
              <w:rPr>
                <w:i/>
                <w:sz w:val="18"/>
                <w:szCs w:val="18"/>
              </w:rPr>
              <w:t>@Execute</w:t>
            </w:r>
            <w:r w:rsidRPr="00874816">
              <w:rPr>
                <w:sz w:val="18"/>
                <w:szCs w:val="18"/>
              </w:rPr>
              <w:t xml:space="preserve"> annotiert, optional eine Methode mit </w:t>
            </w:r>
            <w:r w:rsidRPr="00874816">
              <w:rPr>
                <w:i/>
                <w:sz w:val="18"/>
                <w:szCs w:val="18"/>
              </w:rPr>
              <w:t>@CanExecute</w:t>
            </w:r>
            <w:r w:rsidRPr="00874816">
              <w:rPr>
                <w:sz w:val="18"/>
                <w:szCs w:val="18"/>
              </w:rPr>
              <w:t xml:space="preserve"> annotieren</w:t>
            </w:r>
          </w:p>
        </w:tc>
      </w:tr>
      <w:tr w:rsidR="002679F6" w:rsidRPr="00874816" w:rsidTr="00D9323D">
        <w:trPr>
          <w:trHeight w:val="197"/>
        </w:trPr>
        <w:tc>
          <w:tcPr>
            <w:tcW w:w="2212" w:type="dxa"/>
          </w:tcPr>
          <w:p w:rsidR="002679F6" w:rsidRPr="00874816" w:rsidRDefault="002679F6" w:rsidP="00D9323D">
            <w:pPr>
              <w:rPr>
                <w:sz w:val="18"/>
                <w:szCs w:val="18"/>
              </w:rPr>
            </w:pPr>
            <w:r w:rsidRPr="00874816">
              <w:rPr>
                <w:sz w:val="18"/>
                <w:szCs w:val="18"/>
              </w:rPr>
              <w:t>Referenzierung Handlerklasse</w:t>
            </w:r>
          </w:p>
        </w:tc>
        <w:tc>
          <w:tcPr>
            <w:tcW w:w="3758" w:type="dxa"/>
          </w:tcPr>
          <w:p w:rsidR="002679F6" w:rsidRPr="00874816" w:rsidRDefault="002679F6" w:rsidP="00D9323D">
            <w:pPr>
              <w:rPr>
                <w:sz w:val="18"/>
                <w:szCs w:val="18"/>
              </w:rPr>
            </w:pPr>
            <w:r w:rsidRPr="00874816">
              <w:rPr>
                <w:sz w:val="18"/>
                <w:szCs w:val="18"/>
              </w:rPr>
              <w:t>Über Extension Point org.eclipse.ui.handlers im plugin.xml</w:t>
            </w:r>
          </w:p>
        </w:tc>
        <w:tc>
          <w:tcPr>
            <w:tcW w:w="3611" w:type="dxa"/>
          </w:tcPr>
          <w:p w:rsidR="002679F6" w:rsidRPr="00874816" w:rsidRDefault="002679F6" w:rsidP="00D9323D">
            <w:pPr>
              <w:rPr>
                <w:sz w:val="18"/>
                <w:szCs w:val="18"/>
              </w:rPr>
            </w:pPr>
            <w:r w:rsidRPr="00874816">
              <w:rPr>
                <w:sz w:val="18"/>
                <w:szCs w:val="18"/>
              </w:rPr>
              <w:t>Über Bundleclass-Notation aus Handler, DirectMenuItem oder DirectToolItem im Application Model</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Menu</w:t>
            </w:r>
          </w:p>
        </w:tc>
        <w:tc>
          <w:tcPr>
            <w:tcW w:w="3758" w:type="dxa"/>
          </w:tcPr>
          <w:p w:rsidR="002679F6" w:rsidRPr="00874816" w:rsidRDefault="002679F6" w:rsidP="00D9323D">
            <w:pPr>
              <w:rPr>
                <w:sz w:val="18"/>
                <w:szCs w:val="18"/>
              </w:rPr>
            </w:pPr>
            <w:r w:rsidRPr="00874816">
              <w:rPr>
                <w:sz w:val="18"/>
                <w:szCs w:val="18"/>
              </w:rPr>
              <w:t>Extension Point org.eclipse.ui.menus im plugin.xml, mittels locationURI wird bestimmt um was für ein Menu es sich handelt (Menu, Popup, Toolbar) und wo es hin soll (Main-Menu, Main-Toolbar, etc.)</w:t>
            </w:r>
          </w:p>
        </w:tc>
        <w:tc>
          <w:tcPr>
            <w:tcW w:w="3611" w:type="dxa"/>
          </w:tcPr>
          <w:p w:rsidR="002679F6" w:rsidRPr="00874816" w:rsidRDefault="002679F6" w:rsidP="00D9323D">
            <w:pPr>
              <w:rPr>
                <w:sz w:val="18"/>
                <w:szCs w:val="18"/>
              </w:rPr>
            </w:pPr>
            <w:r w:rsidRPr="00874816">
              <w:rPr>
                <w:sz w:val="18"/>
                <w:szCs w:val="18"/>
              </w:rPr>
              <w:t>Im Application Model innerhalb eines Windows, als Menu innerhalb eines Parts, oder als PopUp Menu innerhalb eines Parts</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Toolbar</w:t>
            </w:r>
          </w:p>
        </w:tc>
        <w:tc>
          <w:tcPr>
            <w:tcW w:w="3758" w:type="dxa"/>
          </w:tcPr>
          <w:p w:rsidR="002679F6" w:rsidRPr="00874816" w:rsidRDefault="002679F6" w:rsidP="00D9323D">
            <w:pPr>
              <w:rPr>
                <w:sz w:val="18"/>
                <w:szCs w:val="18"/>
              </w:rPr>
            </w:pPr>
            <w:r w:rsidRPr="00874816">
              <w:rPr>
                <w:sz w:val="18"/>
                <w:szCs w:val="18"/>
              </w:rPr>
              <w:t>Siehe Menu, in der locationURI wird einfach toolbar angegeben</w:t>
            </w:r>
          </w:p>
        </w:tc>
        <w:tc>
          <w:tcPr>
            <w:tcW w:w="3611" w:type="dxa"/>
          </w:tcPr>
          <w:p w:rsidR="002679F6" w:rsidRPr="00874816" w:rsidRDefault="002679F6" w:rsidP="00D9323D">
            <w:pPr>
              <w:rPr>
                <w:sz w:val="18"/>
                <w:szCs w:val="18"/>
              </w:rPr>
            </w:pPr>
            <w:r w:rsidRPr="00874816">
              <w:rPr>
                <w:sz w:val="18"/>
                <w:szCs w:val="18"/>
              </w:rPr>
              <w:t>Im Application Model innerhalb von TrimmedWindow’s (TrimBars) oder innerhalb von Parts (Option Toolbar muss ausgewählt werden)</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Binding</w:t>
            </w:r>
          </w:p>
        </w:tc>
        <w:tc>
          <w:tcPr>
            <w:tcW w:w="3758" w:type="dxa"/>
          </w:tcPr>
          <w:p w:rsidR="002679F6" w:rsidRPr="00874816" w:rsidRDefault="002679F6" w:rsidP="00D9323D">
            <w:pPr>
              <w:rPr>
                <w:sz w:val="18"/>
                <w:szCs w:val="18"/>
              </w:rPr>
            </w:pPr>
            <w:r w:rsidRPr="00874816">
              <w:rPr>
                <w:sz w:val="18"/>
                <w:szCs w:val="18"/>
              </w:rPr>
              <w:t>Extension Point org.eclipse.ui.bindings im plugin.xml</w:t>
            </w:r>
          </w:p>
        </w:tc>
        <w:tc>
          <w:tcPr>
            <w:tcW w:w="3611" w:type="dxa"/>
          </w:tcPr>
          <w:p w:rsidR="002679F6" w:rsidRPr="00874816" w:rsidRDefault="002679F6" w:rsidP="00D9323D">
            <w:pPr>
              <w:rPr>
                <w:sz w:val="18"/>
                <w:szCs w:val="18"/>
              </w:rPr>
            </w:pPr>
            <w:r w:rsidRPr="00874816">
              <w:rPr>
                <w:sz w:val="18"/>
                <w:szCs w:val="18"/>
              </w:rPr>
              <w:t>Im Application Model innerhalb Application (BindingTables)</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Binding Context</w:t>
            </w:r>
          </w:p>
        </w:tc>
        <w:tc>
          <w:tcPr>
            <w:tcW w:w="3758" w:type="dxa"/>
          </w:tcPr>
          <w:p w:rsidR="002679F6" w:rsidRPr="00874816" w:rsidRDefault="002679F6" w:rsidP="00D9323D">
            <w:pPr>
              <w:rPr>
                <w:sz w:val="18"/>
                <w:szCs w:val="18"/>
              </w:rPr>
            </w:pPr>
            <w:r w:rsidRPr="00874816">
              <w:rPr>
                <w:sz w:val="18"/>
                <w:szCs w:val="18"/>
              </w:rPr>
              <w:t>Extension Point org.eclipse.ui.contexts im plugin.xml</w:t>
            </w:r>
          </w:p>
        </w:tc>
        <w:tc>
          <w:tcPr>
            <w:tcW w:w="3611" w:type="dxa"/>
          </w:tcPr>
          <w:p w:rsidR="002679F6" w:rsidRPr="00874816" w:rsidRDefault="002679F6" w:rsidP="00D9323D">
            <w:pPr>
              <w:rPr>
                <w:sz w:val="18"/>
                <w:szCs w:val="18"/>
              </w:rPr>
            </w:pPr>
            <w:r w:rsidRPr="00874816">
              <w:rPr>
                <w:sz w:val="18"/>
                <w:szCs w:val="18"/>
              </w:rPr>
              <w:t>Im Application Model innerhalb Application (Binding Context)</w:t>
            </w:r>
          </w:p>
        </w:tc>
      </w:tr>
      <w:tr w:rsidR="002679F6" w:rsidRPr="00874816" w:rsidTr="00D9323D">
        <w:trPr>
          <w:trHeight w:val="197"/>
        </w:trPr>
        <w:tc>
          <w:tcPr>
            <w:tcW w:w="2212" w:type="dxa"/>
          </w:tcPr>
          <w:p w:rsidR="002679F6" w:rsidRPr="00874816" w:rsidRDefault="002679F6" w:rsidP="00D9323D">
            <w:pPr>
              <w:pStyle w:val="Textkrper"/>
              <w:jc w:val="left"/>
              <w:rPr>
                <w:sz w:val="18"/>
                <w:szCs w:val="18"/>
              </w:rPr>
            </w:pPr>
            <w:r w:rsidRPr="00874816">
              <w:rPr>
                <w:sz w:val="18"/>
                <w:szCs w:val="18"/>
              </w:rPr>
              <w:t>Action</w:t>
            </w:r>
          </w:p>
        </w:tc>
        <w:tc>
          <w:tcPr>
            <w:tcW w:w="3758" w:type="dxa"/>
          </w:tcPr>
          <w:p w:rsidR="002679F6" w:rsidRPr="00874816" w:rsidRDefault="002679F6" w:rsidP="00D9323D">
            <w:pPr>
              <w:rPr>
                <w:sz w:val="18"/>
                <w:szCs w:val="18"/>
              </w:rPr>
            </w:pPr>
            <w:r w:rsidRPr="00874816">
              <w:rPr>
                <w:sz w:val="18"/>
                <w:szCs w:val="18"/>
              </w:rPr>
              <w:t>Nicht mehr brauchen!!</w:t>
            </w:r>
          </w:p>
        </w:tc>
        <w:tc>
          <w:tcPr>
            <w:tcW w:w="3611" w:type="dxa"/>
          </w:tcPr>
          <w:p w:rsidR="002679F6" w:rsidRPr="00874816" w:rsidRDefault="002679F6" w:rsidP="00D9323D">
            <w:pPr>
              <w:rPr>
                <w:sz w:val="18"/>
                <w:szCs w:val="18"/>
              </w:rPr>
            </w:pPr>
            <w:r w:rsidRPr="00874816">
              <w:rPr>
                <w:sz w:val="18"/>
                <w:szCs w:val="18"/>
              </w:rPr>
              <w:t>Gibt nichts dergleichen</w:t>
            </w:r>
          </w:p>
        </w:tc>
      </w:tr>
      <w:tr w:rsidR="002679F6" w:rsidRPr="00874816" w:rsidTr="00D9323D">
        <w:trPr>
          <w:trHeight w:val="197"/>
        </w:trPr>
        <w:tc>
          <w:tcPr>
            <w:tcW w:w="2212" w:type="dxa"/>
          </w:tcPr>
          <w:p w:rsidR="002679F6" w:rsidRPr="00874816" w:rsidRDefault="002679F6" w:rsidP="00D9323D">
            <w:pPr>
              <w:pStyle w:val="Textkrper"/>
              <w:jc w:val="left"/>
              <w:rPr>
                <w:color w:val="FF0000"/>
                <w:sz w:val="18"/>
                <w:szCs w:val="18"/>
              </w:rPr>
            </w:pPr>
            <w:r w:rsidRPr="00874816">
              <w:rPr>
                <w:color w:val="FF0000"/>
                <w:sz w:val="18"/>
                <w:szCs w:val="18"/>
              </w:rPr>
              <w:t>TODO Mehr?</w:t>
            </w:r>
          </w:p>
        </w:tc>
        <w:tc>
          <w:tcPr>
            <w:tcW w:w="3758" w:type="dxa"/>
          </w:tcPr>
          <w:p w:rsidR="002679F6" w:rsidRPr="00874816" w:rsidRDefault="002679F6" w:rsidP="00D9323D">
            <w:pPr>
              <w:rPr>
                <w:sz w:val="18"/>
                <w:szCs w:val="18"/>
              </w:rPr>
            </w:pPr>
          </w:p>
        </w:tc>
        <w:tc>
          <w:tcPr>
            <w:tcW w:w="3611" w:type="dxa"/>
          </w:tcPr>
          <w:p w:rsidR="002679F6" w:rsidRPr="00874816" w:rsidRDefault="002679F6" w:rsidP="00D9323D">
            <w:pPr>
              <w:rPr>
                <w:sz w:val="18"/>
                <w:szCs w:val="18"/>
              </w:rPr>
            </w:pPr>
          </w:p>
        </w:tc>
      </w:tr>
    </w:tbl>
    <w:p w:rsidR="002679F6" w:rsidRDefault="002679F6" w:rsidP="002679F6">
      <w:pPr>
        <w:rPr>
          <w:szCs w:val="20"/>
          <w:lang w:val="de-CH"/>
        </w:rPr>
      </w:pPr>
    </w:p>
    <w:p w:rsidR="002679F6" w:rsidRPr="00061607" w:rsidRDefault="00061607" w:rsidP="002679F6">
      <w:pPr>
        <w:pStyle w:val="Grosseberschrift"/>
        <w:rPr>
          <w:lang w:val="de-CH"/>
        </w:rPr>
      </w:pPr>
      <w:bookmarkStart w:id="75" w:name="_Toc366052114"/>
      <w:r>
        <w:rPr>
          <w:lang w:val="de-CH"/>
        </w:rPr>
        <w:t xml:space="preserve">Beurteilung </w:t>
      </w:r>
      <w:r w:rsidRPr="005A1A5E">
        <w:rPr>
          <w:lang w:val="de-CH"/>
        </w:rPr>
        <w:t>Migration</w:t>
      </w:r>
      <w:bookmarkEnd w:id="75"/>
    </w:p>
    <w:p w:rsidR="002679F6" w:rsidRDefault="002679F6" w:rsidP="002679F6">
      <w:pPr>
        <w:rPr>
          <w:lang w:val="de-CH"/>
        </w:rPr>
      </w:pPr>
      <w:r w:rsidRPr="004B7869">
        <w:rPr>
          <w:lang w:val="de-CH"/>
        </w:rPr>
        <w:t>Die Migration</w:t>
      </w:r>
      <w:r>
        <w:rPr>
          <w:lang w:val="de-CH"/>
        </w:rPr>
        <w:t xml:space="preserve"> ist nach anfänglichen Schwierigkeiten gelungen</w:t>
      </w:r>
      <w:r w:rsidRPr="004B7869">
        <w:rPr>
          <w:lang w:val="de-CH"/>
        </w:rPr>
        <w:t xml:space="preserve">. </w:t>
      </w:r>
      <w:r>
        <w:rPr>
          <w:lang w:val="de-CH"/>
        </w:rPr>
        <w:t>Mir war zuerst nicht klar was genau ich für Items im Fragment erstellen muss und das hat enorm viel Zeit gekostet. Wenn man diese Informationen aber einmal gesammelt hat, so ist Migration relativ leicht zu bewältigen.</w:t>
      </w:r>
    </w:p>
    <w:p w:rsidR="007B08C9" w:rsidRDefault="007B08C9" w:rsidP="002679F6">
      <w:pPr>
        <w:rPr>
          <w:lang w:val="de-CH"/>
        </w:rPr>
      </w:pPr>
    </w:p>
    <w:p w:rsidR="007B08C9" w:rsidRPr="007B08C9" w:rsidRDefault="007B08C9" w:rsidP="002679F6">
      <w:pPr>
        <w:rPr>
          <w:color w:val="FF0000"/>
          <w:lang w:val="de-CH"/>
        </w:rPr>
      </w:pPr>
      <w:r w:rsidRPr="007B08C9">
        <w:rPr>
          <w:color w:val="FF0000"/>
          <w:lang w:val="de-CH"/>
        </w:rPr>
        <w:t>TODO Key Binding</w:t>
      </w:r>
    </w:p>
    <w:p w:rsidR="002679F6" w:rsidRDefault="002679F6" w:rsidP="002679F6">
      <w:pPr>
        <w:rPr>
          <w:lang w:val="de-CH"/>
        </w:rPr>
      </w:pPr>
    </w:p>
    <w:p w:rsidR="002679F6" w:rsidRDefault="002679F6" w:rsidP="002679F6">
      <w:pPr>
        <w:rPr>
          <w:lang w:val="de-CH"/>
        </w:rPr>
      </w:pPr>
      <w:r>
        <w:rPr>
          <w:lang w:val="de-CH"/>
        </w:rPr>
        <w:t>Es stellt sich aber für grosse Anwendungen wie RCS die Frage, ob der Aufwand der manuellen Migration vertretbar ist. Sehr wahrscheinlich ist das nicht der Fall. Man müsste hier wohl Tools zum Einsatz bringen die uns sämtliche Menu, Command etc. Einträge im plugin.xml nach Einträgen ins fragment.e4xmi übersetzen. Ein Thema das man hierzu anschauen sollte ist XSL Transformation.</w:t>
      </w:r>
    </w:p>
    <w:p w:rsidR="002679F6" w:rsidRDefault="002679F6" w:rsidP="002679F6">
      <w:pPr>
        <w:rPr>
          <w:lang w:val="de-CH"/>
        </w:rPr>
      </w:pPr>
    </w:p>
    <w:p w:rsidR="00711686" w:rsidRDefault="00711686">
      <w:pPr>
        <w:widowControl/>
        <w:autoSpaceDE/>
        <w:autoSpaceDN/>
        <w:adjustRightInd/>
        <w:rPr>
          <w:b/>
          <w:bCs/>
          <w:iCs/>
          <w:color w:val="17365D" w:themeColor="text2" w:themeShade="BF"/>
          <w:sz w:val="22"/>
          <w:szCs w:val="22"/>
          <w:lang w:val="de-CH"/>
        </w:rPr>
      </w:pPr>
      <w:r>
        <w:rPr>
          <w:lang w:val="de-CH"/>
        </w:rPr>
        <w:br w:type="page"/>
      </w:r>
    </w:p>
    <w:p w:rsidR="00711686" w:rsidRDefault="00711686" w:rsidP="000B6687">
      <w:pPr>
        <w:pStyle w:val="berschrift20"/>
        <w:numPr>
          <w:ilvl w:val="2"/>
          <w:numId w:val="5"/>
        </w:numPr>
        <w:rPr>
          <w:lang w:val="de-CH"/>
        </w:rPr>
      </w:pPr>
      <w:bookmarkStart w:id="76" w:name="_Toc366155165"/>
      <w:r>
        <w:rPr>
          <w:lang w:val="de-CH"/>
        </w:rPr>
        <w:lastRenderedPageBreak/>
        <w:t>Test</w:t>
      </w:r>
      <w:bookmarkEnd w:id="76"/>
    </w:p>
    <w:p w:rsidR="00711686" w:rsidRDefault="00711686" w:rsidP="00711686">
      <w:pPr>
        <w:rPr>
          <w:lang w:val="de-CH"/>
        </w:rPr>
      </w:pPr>
      <w:r w:rsidRPr="00C52674">
        <w:rPr>
          <w:lang w:val="de-CH"/>
        </w:rPr>
        <w:t>Im Folgenden werden die durchgeführten Testfallszenarien dokumentiert.</w:t>
      </w:r>
    </w:p>
    <w:p w:rsidR="00711686" w:rsidRDefault="00711686" w:rsidP="00711686">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711686" w:rsidRPr="00624EA9" w:rsidTr="00D9323D">
        <w:tc>
          <w:tcPr>
            <w:tcW w:w="1884" w:type="dxa"/>
            <w:shd w:val="pct20" w:color="auto" w:fill="auto"/>
          </w:tcPr>
          <w:p w:rsidR="00711686" w:rsidRDefault="00711686" w:rsidP="00D9323D">
            <w:pPr>
              <w:pStyle w:val="Textkrper"/>
              <w:jc w:val="left"/>
              <w:rPr>
                <w:b/>
              </w:rPr>
            </w:pPr>
            <w:r>
              <w:rPr>
                <w:b/>
              </w:rPr>
              <w:t>Bezeichnung</w:t>
            </w:r>
          </w:p>
        </w:tc>
        <w:tc>
          <w:tcPr>
            <w:tcW w:w="7697" w:type="dxa"/>
            <w:gridSpan w:val="3"/>
            <w:shd w:val="clear" w:color="auto" w:fill="FFFFFF" w:themeFill="background1"/>
          </w:tcPr>
          <w:p w:rsidR="00711686" w:rsidRPr="00C20285" w:rsidRDefault="00711686" w:rsidP="00D9323D">
            <w:pPr>
              <w:pStyle w:val="Textkrper"/>
              <w:jc w:val="left"/>
              <w:rPr>
                <w:sz w:val="18"/>
                <w:szCs w:val="18"/>
              </w:rPr>
            </w:pPr>
            <w:r w:rsidRPr="00C20285">
              <w:rPr>
                <w:sz w:val="18"/>
                <w:szCs w:val="18"/>
              </w:rPr>
              <w:t>Testfa</w:t>
            </w:r>
            <w:r>
              <w:rPr>
                <w:sz w:val="18"/>
                <w:szCs w:val="18"/>
              </w:rPr>
              <w:t>ll A3</w:t>
            </w:r>
            <w:r w:rsidRPr="00C20285">
              <w:rPr>
                <w:sz w:val="18"/>
                <w:szCs w:val="18"/>
              </w:rPr>
              <w:t>_1</w:t>
            </w:r>
          </w:p>
        </w:tc>
      </w:tr>
      <w:tr w:rsidR="00711686" w:rsidRPr="00624EA9" w:rsidTr="00D9323D">
        <w:tc>
          <w:tcPr>
            <w:tcW w:w="1884" w:type="dxa"/>
            <w:shd w:val="pct20" w:color="auto" w:fill="auto"/>
          </w:tcPr>
          <w:p w:rsidR="00711686" w:rsidRDefault="00711686" w:rsidP="00D9323D">
            <w:pPr>
              <w:pStyle w:val="Textkrper"/>
              <w:jc w:val="left"/>
              <w:rPr>
                <w:b/>
              </w:rPr>
            </w:pPr>
            <w:r>
              <w:rPr>
                <w:b/>
              </w:rPr>
              <w:t>Beschreibung</w:t>
            </w:r>
          </w:p>
        </w:tc>
        <w:tc>
          <w:tcPr>
            <w:tcW w:w="7697" w:type="dxa"/>
            <w:gridSpan w:val="3"/>
            <w:shd w:val="clear" w:color="auto" w:fill="FFFFFF" w:themeFill="background1"/>
          </w:tcPr>
          <w:p w:rsidR="00711686" w:rsidRPr="00A12307" w:rsidRDefault="003B1A1C" w:rsidP="00D9323D">
            <w:pPr>
              <w:rPr>
                <w:sz w:val="18"/>
                <w:szCs w:val="18"/>
              </w:rPr>
            </w:pPr>
            <w:r w:rsidRPr="00A12307">
              <w:rPr>
                <w:sz w:val="18"/>
                <w:szCs w:val="18"/>
              </w:rPr>
              <w:t xml:space="preserve">Öffnen der geografischen Karte </w:t>
            </w:r>
            <w:r>
              <w:rPr>
                <w:sz w:val="18"/>
                <w:szCs w:val="18"/>
              </w:rPr>
              <w:t>über Menupunkt</w:t>
            </w:r>
          </w:p>
        </w:tc>
      </w:tr>
      <w:tr w:rsidR="00711686" w:rsidRPr="00624EA9" w:rsidTr="00D9323D">
        <w:tc>
          <w:tcPr>
            <w:tcW w:w="1884" w:type="dxa"/>
            <w:shd w:val="pct20" w:color="auto" w:fill="auto"/>
          </w:tcPr>
          <w:p w:rsidR="00711686" w:rsidRDefault="00711686" w:rsidP="00D9323D">
            <w:pPr>
              <w:pStyle w:val="Textkrper"/>
              <w:jc w:val="left"/>
              <w:rPr>
                <w:b/>
              </w:rPr>
            </w:pPr>
            <w:r>
              <w:rPr>
                <w:b/>
              </w:rPr>
              <w:t>Voraussetzungen</w:t>
            </w:r>
          </w:p>
        </w:tc>
        <w:tc>
          <w:tcPr>
            <w:tcW w:w="7697" w:type="dxa"/>
            <w:gridSpan w:val="3"/>
            <w:shd w:val="clear" w:color="auto" w:fill="FFFFFF" w:themeFill="background1"/>
          </w:tcPr>
          <w:p w:rsidR="00711686" w:rsidRPr="00347A0C" w:rsidRDefault="00711686" w:rsidP="00D9323D">
            <w:pPr>
              <w:pStyle w:val="Textkrper"/>
              <w:jc w:val="left"/>
              <w:rPr>
                <w:color w:val="FF0000"/>
                <w:sz w:val="18"/>
                <w:szCs w:val="18"/>
              </w:rPr>
            </w:pPr>
            <w:r>
              <w:rPr>
                <w:sz w:val="18"/>
                <w:szCs w:val="18"/>
              </w:rPr>
              <w:t>Applikation ist gestartet, entsprechend berechtigter Benutzer ist eingeloggt</w:t>
            </w:r>
          </w:p>
        </w:tc>
      </w:tr>
      <w:tr w:rsidR="00711686" w:rsidRPr="00624EA9" w:rsidTr="00D9323D">
        <w:tc>
          <w:tcPr>
            <w:tcW w:w="1884" w:type="dxa"/>
            <w:shd w:val="pct20" w:color="auto" w:fill="auto"/>
          </w:tcPr>
          <w:p w:rsidR="00711686" w:rsidRDefault="00711686" w:rsidP="00D9323D">
            <w:pPr>
              <w:pStyle w:val="Textkrper"/>
              <w:jc w:val="left"/>
              <w:rPr>
                <w:b/>
              </w:rPr>
            </w:pPr>
            <w:r>
              <w:rPr>
                <w:b/>
              </w:rPr>
              <w:t>Begründung für Test</w:t>
            </w:r>
          </w:p>
        </w:tc>
        <w:tc>
          <w:tcPr>
            <w:tcW w:w="7697" w:type="dxa"/>
            <w:gridSpan w:val="3"/>
            <w:shd w:val="clear" w:color="auto" w:fill="FFFFFF" w:themeFill="background1"/>
          </w:tcPr>
          <w:p w:rsidR="00711686" w:rsidRDefault="003B1A1C" w:rsidP="003B1A1C">
            <w:pPr>
              <w:pStyle w:val="Textkrper"/>
              <w:jc w:val="left"/>
              <w:rPr>
                <w:sz w:val="18"/>
                <w:szCs w:val="18"/>
              </w:rPr>
            </w:pPr>
            <w:r>
              <w:rPr>
                <w:sz w:val="18"/>
                <w:szCs w:val="18"/>
              </w:rPr>
              <w:t>Mit der Migration wurden das</w:t>
            </w:r>
            <w:r w:rsidR="00711686">
              <w:rPr>
                <w:sz w:val="18"/>
                <w:szCs w:val="18"/>
              </w:rPr>
              <w:t xml:space="preserve"> </w:t>
            </w:r>
            <w:r>
              <w:rPr>
                <w:sz w:val="18"/>
                <w:szCs w:val="18"/>
              </w:rPr>
              <w:t>Menu, das Command und der Handler</w:t>
            </w:r>
            <w:r w:rsidR="00711686">
              <w:rPr>
                <w:sz w:val="18"/>
                <w:szCs w:val="18"/>
              </w:rPr>
              <w:t xml:space="preserve"> a</w:t>
            </w:r>
            <w:r>
              <w:rPr>
                <w:sz w:val="18"/>
                <w:szCs w:val="18"/>
              </w:rPr>
              <w:t>usgewechselt. Es wurde eine Handlerklasse erstellt, die MapView Referenz auf den DIViewPart entfernt und zum POJO gemacht. All diese Änderungen können dazu führen, dass der Menupunkt nicht mehr erscheint oder nicht ausführbar ist.</w:t>
            </w:r>
          </w:p>
        </w:tc>
      </w:tr>
      <w:tr w:rsidR="00711686" w:rsidRPr="00624EA9" w:rsidTr="00D9323D">
        <w:tc>
          <w:tcPr>
            <w:tcW w:w="1884" w:type="dxa"/>
            <w:shd w:val="pct20" w:color="auto" w:fill="auto"/>
          </w:tcPr>
          <w:p w:rsidR="00711686" w:rsidRDefault="00711686" w:rsidP="00D9323D">
            <w:pPr>
              <w:pStyle w:val="Textkrper"/>
              <w:jc w:val="left"/>
              <w:rPr>
                <w:b/>
              </w:rPr>
            </w:pPr>
            <w:r>
              <w:rPr>
                <w:b/>
              </w:rPr>
              <w:t>Fokus</w:t>
            </w:r>
          </w:p>
        </w:tc>
        <w:tc>
          <w:tcPr>
            <w:tcW w:w="7697" w:type="dxa"/>
            <w:gridSpan w:val="3"/>
            <w:shd w:val="clear" w:color="auto" w:fill="FFFFFF" w:themeFill="background1"/>
          </w:tcPr>
          <w:p w:rsidR="00711686" w:rsidRPr="00AF0CB5" w:rsidRDefault="00711686" w:rsidP="00D9323D">
            <w:pPr>
              <w:pStyle w:val="Textkrper"/>
              <w:jc w:val="left"/>
              <w:rPr>
                <w:sz w:val="18"/>
                <w:szCs w:val="18"/>
              </w:rPr>
            </w:pPr>
            <w:r w:rsidRPr="00AF0CB5">
              <w:rPr>
                <w:sz w:val="18"/>
                <w:szCs w:val="18"/>
              </w:rPr>
              <w:t>Funktionalität</w:t>
            </w:r>
          </w:p>
        </w:tc>
      </w:tr>
      <w:tr w:rsidR="00711686" w:rsidRPr="00624EA9" w:rsidTr="00D9323D">
        <w:tc>
          <w:tcPr>
            <w:tcW w:w="1884" w:type="dxa"/>
            <w:shd w:val="pct20" w:color="auto" w:fill="auto"/>
          </w:tcPr>
          <w:p w:rsidR="00711686" w:rsidRDefault="00711686" w:rsidP="00D9323D">
            <w:pPr>
              <w:pStyle w:val="Textkrper"/>
              <w:jc w:val="left"/>
              <w:rPr>
                <w:b/>
              </w:rPr>
            </w:pPr>
            <w:r>
              <w:rPr>
                <w:b/>
              </w:rPr>
              <w:t>Test-Datum</w:t>
            </w:r>
          </w:p>
        </w:tc>
        <w:tc>
          <w:tcPr>
            <w:tcW w:w="7697" w:type="dxa"/>
            <w:gridSpan w:val="3"/>
            <w:shd w:val="clear" w:color="auto" w:fill="FFFFFF" w:themeFill="background1"/>
          </w:tcPr>
          <w:p w:rsidR="00711686" w:rsidRPr="00C20285" w:rsidRDefault="0076094A" w:rsidP="00D9323D">
            <w:pPr>
              <w:pStyle w:val="Textkrper"/>
              <w:jc w:val="left"/>
              <w:rPr>
                <w:sz w:val="18"/>
                <w:szCs w:val="18"/>
              </w:rPr>
            </w:pPr>
            <w:r w:rsidRPr="0076094A">
              <w:rPr>
                <w:sz w:val="18"/>
                <w:szCs w:val="18"/>
              </w:rPr>
              <w:t>30</w:t>
            </w:r>
            <w:r w:rsidR="00711686" w:rsidRPr="0076094A">
              <w:rPr>
                <w:sz w:val="18"/>
                <w:szCs w:val="18"/>
              </w:rPr>
              <w:t>.07.2013</w:t>
            </w:r>
          </w:p>
        </w:tc>
      </w:tr>
      <w:tr w:rsidR="00711686" w:rsidRPr="00624EA9" w:rsidTr="00D9323D">
        <w:tc>
          <w:tcPr>
            <w:tcW w:w="1884" w:type="dxa"/>
            <w:shd w:val="pct20" w:color="auto" w:fill="auto"/>
          </w:tcPr>
          <w:p w:rsidR="00711686" w:rsidRDefault="00711686" w:rsidP="00D9323D">
            <w:pPr>
              <w:pStyle w:val="Textkrper"/>
              <w:jc w:val="left"/>
              <w:rPr>
                <w:b/>
              </w:rPr>
            </w:pPr>
            <w:r>
              <w:rPr>
                <w:b/>
              </w:rPr>
              <w:t>Schritt</w:t>
            </w:r>
          </w:p>
        </w:tc>
        <w:tc>
          <w:tcPr>
            <w:tcW w:w="1939" w:type="dxa"/>
            <w:shd w:val="pct20" w:color="auto" w:fill="auto"/>
          </w:tcPr>
          <w:p w:rsidR="00711686" w:rsidRDefault="00711686" w:rsidP="00D9323D">
            <w:pPr>
              <w:pStyle w:val="Textkrper"/>
              <w:jc w:val="left"/>
              <w:rPr>
                <w:b/>
              </w:rPr>
            </w:pPr>
            <w:r>
              <w:rPr>
                <w:b/>
              </w:rPr>
              <w:t>Bezeichnung</w:t>
            </w:r>
          </w:p>
        </w:tc>
        <w:tc>
          <w:tcPr>
            <w:tcW w:w="2948" w:type="dxa"/>
            <w:shd w:val="pct20" w:color="auto" w:fill="auto"/>
          </w:tcPr>
          <w:p w:rsidR="00711686" w:rsidRPr="00624EA9" w:rsidRDefault="00711686" w:rsidP="00D9323D">
            <w:pPr>
              <w:pStyle w:val="Textkrper"/>
              <w:jc w:val="left"/>
              <w:rPr>
                <w:b/>
              </w:rPr>
            </w:pPr>
            <w:r>
              <w:rPr>
                <w:b/>
              </w:rPr>
              <w:t>Erwartetes Ergebnis</w:t>
            </w:r>
          </w:p>
        </w:tc>
        <w:tc>
          <w:tcPr>
            <w:tcW w:w="2810" w:type="dxa"/>
            <w:shd w:val="pct20" w:color="auto" w:fill="auto"/>
          </w:tcPr>
          <w:p w:rsidR="00711686" w:rsidRDefault="00711686" w:rsidP="00D9323D">
            <w:pPr>
              <w:pStyle w:val="Textkrper"/>
              <w:jc w:val="left"/>
              <w:rPr>
                <w:b/>
              </w:rPr>
            </w:pPr>
            <w:r w:rsidRPr="005165AA">
              <w:rPr>
                <w:b/>
              </w:rPr>
              <w:t>Testergebnis</w:t>
            </w:r>
          </w:p>
        </w:tc>
      </w:tr>
      <w:tr w:rsidR="00711686" w:rsidRPr="00AF0CB5" w:rsidTr="00D9323D">
        <w:trPr>
          <w:trHeight w:val="197"/>
        </w:trPr>
        <w:tc>
          <w:tcPr>
            <w:tcW w:w="1884" w:type="dxa"/>
          </w:tcPr>
          <w:p w:rsidR="00711686" w:rsidRPr="00AF0CB5" w:rsidRDefault="00711686" w:rsidP="00D9323D">
            <w:pPr>
              <w:pStyle w:val="Textkrper"/>
              <w:jc w:val="left"/>
              <w:rPr>
                <w:sz w:val="18"/>
                <w:szCs w:val="18"/>
              </w:rPr>
            </w:pPr>
            <w:r w:rsidRPr="00AF0CB5">
              <w:rPr>
                <w:sz w:val="18"/>
                <w:szCs w:val="18"/>
              </w:rPr>
              <w:t>1</w:t>
            </w:r>
          </w:p>
        </w:tc>
        <w:tc>
          <w:tcPr>
            <w:tcW w:w="1939" w:type="dxa"/>
          </w:tcPr>
          <w:p w:rsidR="00711686" w:rsidRPr="00AF0CB5" w:rsidRDefault="003D58F1" w:rsidP="003D58F1">
            <w:pPr>
              <w:pStyle w:val="Textkrper"/>
              <w:jc w:val="left"/>
              <w:rPr>
                <w:sz w:val="18"/>
                <w:szCs w:val="18"/>
              </w:rPr>
            </w:pPr>
            <w:r>
              <w:rPr>
                <w:sz w:val="18"/>
                <w:szCs w:val="18"/>
              </w:rPr>
              <w:t xml:space="preserve">In Hauptfenster </w:t>
            </w:r>
            <w:r w:rsidR="00711686">
              <w:rPr>
                <w:sz w:val="18"/>
                <w:szCs w:val="18"/>
              </w:rPr>
              <w:t xml:space="preserve">Menu Fenster </w:t>
            </w:r>
            <w:r>
              <w:rPr>
                <w:sz w:val="18"/>
                <w:szCs w:val="18"/>
              </w:rPr>
              <w:t>anklicken</w:t>
            </w:r>
            <w:r w:rsidR="00711686">
              <w:rPr>
                <w:sz w:val="18"/>
                <w:szCs w:val="18"/>
              </w:rPr>
              <w:t xml:space="preserve"> öffnen</w:t>
            </w:r>
          </w:p>
        </w:tc>
        <w:tc>
          <w:tcPr>
            <w:tcW w:w="2948" w:type="dxa"/>
          </w:tcPr>
          <w:p w:rsidR="00711686" w:rsidRPr="00AF0CB5" w:rsidRDefault="003D58F1" w:rsidP="00D9323D">
            <w:pPr>
              <w:pStyle w:val="Textkrper"/>
              <w:jc w:val="left"/>
              <w:rPr>
                <w:sz w:val="18"/>
                <w:szCs w:val="18"/>
              </w:rPr>
            </w:pPr>
            <w:r>
              <w:rPr>
                <w:sz w:val="18"/>
                <w:szCs w:val="18"/>
              </w:rPr>
              <w:t>Menu Geografische Karte erscheint</w:t>
            </w:r>
          </w:p>
        </w:tc>
        <w:tc>
          <w:tcPr>
            <w:tcW w:w="2810" w:type="dxa"/>
          </w:tcPr>
          <w:p w:rsidR="00711686" w:rsidRPr="00AF0CB5" w:rsidRDefault="003D58F1" w:rsidP="00D9323D">
            <w:pPr>
              <w:pStyle w:val="Textkrper"/>
              <w:jc w:val="left"/>
              <w:rPr>
                <w:sz w:val="18"/>
                <w:szCs w:val="18"/>
              </w:rPr>
            </w:pPr>
            <w:r>
              <w:rPr>
                <w:sz w:val="18"/>
                <w:szCs w:val="18"/>
              </w:rPr>
              <w:t>Menu Geografische Karte erscheint</w:t>
            </w:r>
          </w:p>
        </w:tc>
      </w:tr>
      <w:tr w:rsidR="00711686" w:rsidRPr="00A12307" w:rsidTr="00D9323D">
        <w:trPr>
          <w:trHeight w:val="197"/>
        </w:trPr>
        <w:tc>
          <w:tcPr>
            <w:tcW w:w="1884" w:type="dxa"/>
          </w:tcPr>
          <w:p w:rsidR="00711686" w:rsidRPr="00A12307" w:rsidRDefault="00711686" w:rsidP="00D9323D">
            <w:pPr>
              <w:pStyle w:val="Textkrper"/>
              <w:jc w:val="left"/>
              <w:rPr>
                <w:sz w:val="18"/>
                <w:szCs w:val="18"/>
              </w:rPr>
            </w:pPr>
            <w:r w:rsidRPr="00A12307">
              <w:rPr>
                <w:sz w:val="18"/>
                <w:szCs w:val="18"/>
              </w:rPr>
              <w:t>2</w:t>
            </w:r>
          </w:p>
        </w:tc>
        <w:tc>
          <w:tcPr>
            <w:tcW w:w="1939" w:type="dxa"/>
          </w:tcPr>
          <w:p w:rsidR="00711686" w:rsidRPr="00A12307" w:rsidRDefault="003D58F1" w:rsidP="00D9323D">
            <w:pPr>
              <w:pStyle w:val="Textkrper"/>
              <w:jc w:val="left"/>
              <w:rPr>
                <w:sz w:val="18"/>
                <w:szCs w:val="18"/>
              </w:rPr>
            </w:pPr>
            <w:r>
              <w:rPr>
                <w:sz w:val="18"/>
                <w:szCs w:val="18"/>
              </w:rPr>
              <w:t>Menu Geografische Karte drücken</w:t>
            </w:r>
          </w:p>
        </w:tc>
        <w:tc>
          <w:tcPr>
            <w:tcW w:w="2948" w:type="dxa"/>
          </w:tcPr>
          <w:p w:rsidR="00711686" w:rsidRPr="00A12307" w:rsidRDefault="003D58F1" w:rsidP="00D9323D">
            <w:pPr>
              <w:pStyle w:val="Textkrper"/>
              <w:jc w:val="left"/>
              <w:rPr>
                <w:sz w:val="18"/>
                <w:szCs w:val="18"/>
              </w:rPr>
            </w:pPr>
            <w:r>
              <w:rPr>
                <w:sz w:val="18"/>
                <w:szCs w:val="18"/>
              </w:rPr>
              <w:t>Geografische Karte öffnet sich</w:t>
            </w:r>
          </w:p>
        </w:tc>
        <w:tc>
          <w:tcPr>
            <w:tcW w:w="2810" w:type="dxa"/>
          </w:tcPr>
          <w:p w:rsidR="00711686" w:rsidRPr="00A12307" w:rsidRDefault="003D58F1" w:rsidP="00D9323D">
            <w:pPr>
              <w:pStyle w:val="Textkrper"/>
              <w:jc w:val="left"/>
              <w:rPr>
                <w:sz w:val="18"/>
                <w:szCs w:val="18"/>
              </w:rPr>
            </w:pPr>
            <w:r>
              <w:rPr>
                <w:sz w:val="18"/>
                <w:szCs w:val="18"/>
              </w:rPr>
              <w:t>Geografische Karte geöffnet</w:t>
            </w:r>
          </w:p>
        </w:tc>
      </w:tr>
      <w:tr w:rsidR="00711686" w:rsidRPr="00624EA9" w:rsidTr="00D9323D">
        <w:tc>
          <w:tcPr>
            <w:tcW w:w="1884" w:type="dxa"/>
            <w:shd w:val="pct20" w:color="auto" w:fill="auto"/>
          </w:tcPr>
          <w:p w:rsidR="00711686" w:rsidRDefault="00711686" w:rsidP="00D9323D">
            <w:pPr>
              <w:pStyle w:val="Textkrper"/>
              <w:jc w:val="left"/>
              <w:rPr>
                <w:b/>
              </w:rPr>
            </w:pPr>
            <w:r>
              <w:rPr>
                <w:b/>
              </w:rPr>
              <w:t>Testergebnis</w:t>
            </w:r>
          </w:p>
        </w:tc>
        <w:tc>
          <w:tcPr>
            <w:tcW w:w="7697" w:type="dxa"/>
            <w:gridSpan w:val="3"/>
            <w:shd w:val="clear" w:color="auto" w:fill="92D050"/>
          </w:tcPr>
          <w:p w:rsidR="00711686" w:rsidRPr="00C20285" w:rsidRDefault="00711686" w:rsidP="00D9323D">
            <w:pPr>
              <w:pStyle w:val="Textkrper"/>
              <w:jc w:val="left"/>
              <w:rPr>
                <w:sz w:val="18"/>
                <w:szCs w:val="18"/>
              </w:rPr>
            </w:pPr>
            <w:r>
              <w:rPr>
                <w:sz w:val="18"/>
                <w:szCs w:val="18"/>
              </w:rPr>
              <w:t>OK</w:t>
            </w:r>
          </w:p>
        </w:tc>
      </w:tr>
    </w:tbl>
    <w:p w:rsidR="00711686" w:rsidRDefault="00711686" w:rsidP="00711686">
      <w:pPr>
        <w:rPr>
          <w:lang w:val="de-CH"/>
        </w:rPr>
      </w:pPr>
    </w:p>
    <w:p w:rsidR="007110E2" w:rsidRDefault="007110E2" w:rsidP="00711686">
      <w:pPr>
        <w:rPr>
          <w:lang w:val="de-CH"/>
        </w:rPr>
      </w:pPr>
      <w:r w:rsidRPr="007110E2">
        <w:rPr>
          <w:color w:val="FF0000"/>
          <w:lang w:val="de-CH"/>
        </w:rPr>
        <w:t xml:space="preserve">TODO </w:t>
      </w:r>
      <w:r>
        <w:rPr>
          <w:lang w:val="de-CH"/>
        </w:rPr>
        <w:t>Wenn möglich Testfall für Key Binding</w:t>
      </w:r>
    </w:p>
    <w:p w:rsidR="00711686" w:rsidRPr="00EA4C6A" w:rsidRDefault="00711686" w:rsidP="00711686">
      <w:pPr>
        <w:rPr>
          <w:lang w:val="de-CH"/>
        </w:rPr>
      </w:pPr>
      <w:r w:rsidRPr="003B1A1C">
        <w:rPr>
          <w:color w:val="FF0000"/>
          <w:lang w:val="de-CH"/>
        </w:rPr>
        <w:t xml:space="preserve">TODO </w:t>
      </w:r>
      <w:r w:rsidRPr="00EA4C6A">
        <w:rPr>
          <w:lang w:val="de-CH"/>
        </w:rPr>
        <w:t>Screenshots</w:t>
      </w:r>
      <w:r>
        <w:rPr>
          <w:lang w:val="de-CH"/>
        </w:rPr>
        <w:t xml:space="preserve"> einfügen</w:t>
      </w:r>
    </w:p>
    <w:p w:rsidR="002679F6" w:rsidRPr="003B38A0" w:rsidRDefault="002679F6" w:rsidP="000B6687">
      <w:pPr>
        <w:pStyle w:val="berschrift20"/>
        <w:numPr>
          <w:ilvl w:val="2"/>
          <w:numId w:val="5"/>
        </w:numPr>
        <w:rPr>
          <w:lang w:val="de-CH"/>
        </w:rPr>
      </w:pPr>
      <w:bookmarkStart w:id="77" w:name="_Toc366155166"/>
      <w:r w:rsidRPr="003B38A0">
        <w:rPr>
          <w:lang w:val="de-CH"/>
        </w:rPr>
        <w:t>Probleme</w:t>
      </w:r>
      <w:bookmarkEnd w:id="77"/>
    </w:p>
    <w:p w:rsidR="000B6687" w:rsidRPr="00A5297F" w:rsidRDefault="000B6687" w:rsidP="000B6687">
      <w:pPr>
        <w:rPr>
          <w:lang w:val="de-CH"/>
        </w:rPr>
      </w:pPr>
      <w:r w:rsidRPr="003B38A0">
        <w:rPr>
          <w:lang w:val="de-CH"/>
        </w:rPr>
        <w:t xml:space="preserve">In diesem Kapitel wird beschrieben welche Probleme aufgetreten sind die das Voranschreiten der </w:t>
      </w:r>
      <w:r w:rsidRPr="00A5297F">
        <w:rPr>
          <w:lang w:val="de-CH"/>
        </w:rPr>
        <w:t>Arbeiten behindert hat.</w:t>
      </w:r>
    </w:p>
    <w:p w:rsidR="000B6687" w:rsidRDefault="000B6687" w:rsidP="000B6687">
      <w:pPr>
        <w:rPr>
          <w:lang w:val="de-CH"/>
        </w:rPr>
      </w:pPr>
    </w:p>
    <w:p w:rsidR="00A5297F" w:rsidRPr="00A5297F" w:rsidRDefault="00A5297F" w:rsidP="00A5297F">
      <w:pPr>
        <w:pStyle w:val="Grosseberschrift"/>
        <w:rPr>
          <w:lang w:val="de-CH"/>
        </w:rPr>
      </w:pPr>
      <w:r w:rsidRPr="00A5297F">
        <w:rPr>
          <w:lang w:val="de-CH"/>
        </w:rPr>
        <w:t>Eingeplante Zeit konnte nicht eingehalten werden</w:t>
      </w:r>
    </w:p>
    <w:p w:rsidR="00A5297F" w:rsidRDefault="00187298" w:rsidP="00187298">
      <w:pPr>
        <w:rPr>
          <w:lang w:val="de-CH"/>
        </w:rPr>
      </w:pPr>
      <w:r>
        <w:rPr>
          <w:lang w:val="de-CH"/>
        </w:rPr>
        <w:t>Die von mir ursprünglich eingeplante Arbeitszeit war zu optimistisch. In jeder Woche dieser Iteration konnte ich die geplanten Zeiten nicht erreichen. Dies ist zum einen auf erhöhte Präsenzzeiten an der Arbeit aber auch auf private Termine zurückzuführen.</w:t>
      </w:r>
    </w:p>
    <w:p w:rsidR="00B84264" w:rsidRDefault="00B84264" w:rsidP="00187298">
      <w:pPr>
        <w:rPr>
          <w:lang w:val="de-CH"/>
        </w:rPr>
      </w:pPr>
    </w:p>
    <w:p w:rsidR="00B84264" w:rsidRPr="003B38A0" w:rsidRDefault="00B84264" w:rsidP="00B84264">
      <w:pPr>
        <w:pStyle w:val="Grosseberschrift"/>
        <w:rPr>
          <w:lang w:val="de-CH"/>
        </w:rPr>
      </w:pPr>
      <w:r>
        <w:rPr>
          <w:lang w:val="de-CH"/>
        </w:rPr>
        <w:t>Fokus verloren, diverse Context-Switches</w:t>
      </w:r>
    </w:p>
    <w:p w:rsidR="00B84264" w:rsidRDefault="00B84264" w:rsidP="00187298">
      <w:pPr>
        <w:rPr>
          <w:lang w:val="de-CH"/>
        </w:rPr>
      </w:pPr>
      <w:r>
        <w:rPr>
          <w:lang w:val="de-CH"/>
        </w:rPr>
        <w:t>Aus unerklärlichen Gründen habe ich in dieser Iteration vielfach von Issue zu Issue hin- und hergeswitcht. Das heisst ich war an einer Aufgabe und ohne diese zu beenden habe ich eine neue begonnen. Die alte blieb liegen und als ich wieder zurück zu dieser Aufgabe ging musste ich mich wieder einarbeiten.</w:t>
      </w:r>
    </w:p>
    <w:p w:rsidR="00A5297F" w:rsidRPr="003B38A0" w:rsidRDefault="00A5297F" w:rsidP="00187298">
      <w:pPr>
        <w:rPr>
          <w:lang w:val="de-CH"/>
        </w:rPr>
      </w:pPr>
    </w:p>
    <w:p w:rsidR="000B6687" w:rsidRPr="003B38A0" w:rsidRDefault="009F53FF" w:rsidP="000B6687">
      <w:pPr>
        <w:pStyle w:val="Grosseberschrift"/>
        <w:rPr>
          <w:lang w:val="de-CH"/>
        </w:rPr>
      </w:pPr>
      <w:r w:rsidRPr="003B38A0">
        <w:rPr>
          <w:lang w:val="de-CH"/>
        </w:rPr>
        <w:t xml:space="preserve">E3 </w:t>
      </w:r>
      <w:r w:rsidR="00A5297F">
        <w:rPr>
          <w:lang w:val="de-CH"/>
        </w:rPr>
        <w:t>Know-How in diesem Bereich überschätzt</w:t>
      </w:r>
    </w:p>
    <w:p w:rsidR="009F53FF" w:rsidRPr="003B38A0" w:rsidRDefault="009F53FF" w:rsidP="009F53FF">
      <w:pPr>
        <w:rPr>
          <w:lang w:val="de-CH"/>
        </w:rPr>
      </w:pPr>
      <w:r w:rsidRPr="003B38A0">
        <w:rPr>
          <w:lang w:val="de-CH"/>
        </w:rPr>
        <w:t>Ich habe eindeutig unterschätzt wie vielfältig dieser Aspekt ist. Mir waren nicht alle Konzepte</w:t>
      </w:r>
      <w:r w:rsidR="00214F94" w:rsidRPr="003B38A0">
        <w:rPr>
          <w:lang w:val="de-CH"/>
        </w:rPr>
        <w:t xml:space="preserve"> – vor</w:t>
      </w:r>
      <w:r w:rsidRPr="003B38A0">
        <w:rPr>
          <w:lang w:val="de-CH"/>
        </w:rPr>
        <w:t xml:space="preserve"> </w:t>
      </w:r>
      <w:r w:rsidR="00214F94" w:rsidRPr="003B38A0">
        <w:rPr>
          <w:lang w:val="de-CH"/>
        </w:rPr>
        <w:t xml:space="preserve">allem im E3 Bereich - </w:t>
      </w:r>
      <w:r w:rsidRPr="003B38A0">
        <w:rPr>
          <w:lang w:val="de-CH"/>
        </w:rPr>
        <w:t xml:space="preserve">bekannt und deshalb war </w:t>
      </w:r>
      <w:r w:rsidR="004C6DEB">
        <w:rPr>
          <w:lang w:val="de-CH"/>
        </w:rPr>
        <w:t xml:space="preserve">eine ungeplante </w:t>
      </w:r>
      <w:r w:rsidRPr="003B38A0">
        <w:rPr>
          <w:lang w:val="de-CH"/>
        </w:rPr>
        <w:t xml:space="preserve">Einarbeitung </w:t>
      </w:r>
      <w:r w:rsidR="005D2C70">
        <w:rPr>
          <w:lang w:val="de-CH"/>
        </w:rPr>
        <w:t xml:space="preserve">von mehreren Stunden </w:t>
      </w:r>
      <w:r w:rsidRPr="003B38A0">
        <w:rPr>
          <w:lang w:val="de-CH"/>
        </w:rPr>
        <w:t>nö</w:t>
      </w:r>
      <w:r w:rsidR="000C2EF1">
        <w:rPr>
          <w:lang w:val="de-CH"/>
        </w:rPr>
        <w:t>tig.</w:t>
      </w:r>
    </w:p>
    <w:p w:rsidR="00AC6B45" w:rsidRDefault="00AC6B45" w:rsidP="00187298">
      <w:pPr>
        <w:rPr>
          <w:lang w:val="de-CH"/>
        </w:rPr>
      </w:pPr>
    </w:p>
    <w:p w:rsidR="00A5297F" w:rsidRDefault="00A5297F" w:rsidP="00A5297F">
      <w:pPr>
        <w:pStyle w:val="Grosseberschrift"/>
        <w:rPr>
          <w:lang w:val="de-CH"/>
        </w:rPr>
      </w:pPr>
      <w:r>
        <w:rPr>
          <w:lang w:val="de-CH"/>
        </w:rPr>
        <w:t>Nicht eingeplanter Zwischenreview Termin</w:t>
      </w:r>
    </w:p>
    <w:p w:rsidR="00A5297F" w:rsidRDefault="004E572C" w:rsidP="00187298">
      <w:pPr>
        <w:rPr>
          <w:lang w:val="de-CH"/>
        </w:rPr>
      </w:pPr>
      <w:r>
        <w:rPr>
          <w:lang w:val="de-CH"/>
        </w:rPr>
        <w:t>Am Anfang dieser Iteration fand das Zwischenreview mit dem Experten statt. Den Aufwand für die Vorbereitung und die Durchführung wie auch die Nachbearbeitung habe ich schlichtweg nicht eingeplant.</w:t>
      </w:r>
    </w:p>
    <w:p w:rsidR="004E572C" w:rsidRPr="00526A18" w:rsidRDefault="004E572C" w:rsidP="00187298">
      <w:pPr>
        <w:rPr>
          <w:lang w:val="de-CH"/>
        </w:rPr>
      </w:pPr>
    </w:p>
    <w:p w:rsidR="00A5297F" w:rsidRDefault="00A5297F" w:rsidP="00A5297F">
      <w:pPr>
        <w:pStyle w:val="Grosseberschrift"/>
        <w:rPr>
          <w:lang w:val="de-CH"/>
        </w:rPr>
      </w:pPr>
      <w:r>
        <w:rPr>
          <w:lang w:val="de-CH"/>
        </w:rPr>
        <w:t>Hitze</w:t>
      </w:r>
    </w:p>
    <w:p w:rsidR="00A5297F" w:rsidRDefault="00AF0A47" w:rsidP="00187298">
      <w:pPr>
        <w:rPr>
          <w:lang w:val="de-CH"/>
        </w:rPr>
      </w:pPr>
      <w:r>
        <w:rPr>
          <w:lang w:val="de-CH"/>
        </w:rPr>
        <w:t xml:space="preserve">Die enorme Hitze in dieser Zeit hat merkbar </w:t>
      </w:r>
      <w:r w:rsidR="00695854">
        <w:rPr>
          <w:lang w:val="de-CH"/>
        </w:rPr>
        <w:t>meiner Produktivität geschadet.</w:t>
      </w:r>
    </w:p>
    <w:p w:rsidR="00AF0A47" w:rsidRDefault="00AF0A47" w:rsidP="00187298">
      <w:pPr>
        <w:rPr>
          <w:lang w:val="de-CH"/>
        </w:rPr>
      </w:pPr>
    </w:p>
    <w:p w:rsidR="00695854" w:rsidRDefault="00695854" w:rsidP="00695854">
      <w:pPr>
        <w:pStyle w:val="Grosseberschrift"/>
        <w:rPr>
          <w:lang w:val="de-CH"/>
        </w:rPr>
      </w:pPr>
      <w:r>
        <w:rPr>
          <w:lang w:val="de-CH"/>
        </w:rPr>
        <w:t xml:space="preserve">Fragment </w:t>
      </w:r>
      <w:r w:rsidR="0051483A" w:rsidRPr="0051483A">
        <w:rPr>
          <w:color w:val="FF0000"/>
          <w:lang w:val="de-CH"/>
        </w:rPr>
        <w:t>View</w:t>
      </w:r>
      <w:r w:rsidR="0051483A">
        <w:rPr>
          <w:color w:val="FF0000"/>
          <w:lang w:val="de-CH"/>
        </w:rPr>
        <w:t xml:space="preserve"> TODO Name? Erfassungsmaske</w:t>
      </w:r>
    </w:p>
    <w:p w:rsidR="0051483A" w:rsidRDefault="0051483A" w:rsidP="009F53FF">
      <w:pPr>
        <w:rPr>
          <w:lang w:val="de-CH"/>
        </w:rPr>
      </w:pPr>
      <w:r>
        <w:rPr>
          <w:lang w:val="de-CH"/>
        </w:rPr>
        <w:t xml:space="preserve">Die Erweiterung des Application Models über Einträge in der Fragment-Datei (hier </w:t>
      </w:r>
      <w:r w:rsidRPr="0051483A">
        <w:rPr>
          <w:rStyle w:val="CodeimTextZchn"/>
        </w:rPr>
        <w:t>fragment.e4xmi</w:t>
      </w:r>
      <w:r>
        <w:rPr>
          <w:lang w:val="de-CH"/>
        </w:rPr>
        <w:t xml:space="preserve">) ist nicht so einfach wie in der Application Model-Datei (hier </w:t>
      </w:r>
      <w:r w:rsidRPr="0051483A">
        <w:rPr>
          <w:rStyle w:val="CodeimTextZchn"/>
        </w:rPr>
        <w:t>Legacy.e4xmi</w:t>
      </w:r>
      <w:r>
        <w:rPr>
          <w:lang w:val="de-CH"/>
        </w:rPr>
        <w:t xml:space="preserve">). Hier ist das Tooling noch nicht </w:t>
      </w:r>
      <w:r>
        <w:rPr>
          <w:lang w:val="de-CH"/>
        </w:rPr>
        <w:lastRenderedPageBreak/>
        <w:t xml:space="preserve">soweit und unterstützt einem nur beschränkt. Um einen Eintrag zu machen muss man das Application Model ziemlich gut kennen. </w:t>
      </w:r>
    </w:p>
    <w:p w:rsidR="00AC6B45" w:rsidRDefault="0051483A" w:rsidP="0051483A">
      <w:pPr>
        <w:rPr>
          <w:sz w:val="16"/>
          <w:szCs w:val="16"/>
          <w:lang w:val="de-CH"/>
        </w:rPr>
      </w:pPr>
      <w:r>
        <w:rPr>
          <w:lang w:val="de-CH"/>
        </w:rPr>
        <w:t xml:space="preserve">Wenn man zum Beispiel ein </w:t>
      </w:r>
      <w:r w:rsidRPr="00D15567">
        <w:rPr>
          <w:rStyle w:val="CodeimTextZchn"/>
          <w:lang w:val="de-CH"/>
        </w:rPr>
        <w:t>MenuHandleItem</w:t>
      </w:r>
      <w:r>
        <w:rPr>
          <w:lang w:val="de-CH"/>
        </w:rPr>
        <w:t xml:space="preserve"> direkt unterhalb von </w:t>
      </w:r>
      <w:r w:rsidRPr="00D15567">
        <w:rPr>
          <w:rStyle w:val="CodeimTextZchn"/>
        </w:rPr>
        <w:t>Window.mainMenu</w:t>
      </w:r>
      <w:r>
        <w:rPr>
          <w:lang w:val="de-CH"/>
        </w:rPr>
        <w:t xml:space="preserve"> erfasst so merkt man dies erst zur Runtime, die Fehlermeldung ist dann: </w:t>
      </w:r>
      <w:r w:rsidR="00AC6B45" w:rsidRPr="00C33D1A">
        <w:rPr>
          <w:color w:val="FF0000"/>
          <w:lang w:val="de-CH"/>
        </w:rPr>
        <w:t>java.lang.ClassCastException: org.eclipse.e4.ui.model.application.ui.menu.impl.HandledMenuItemImpl cannot be cast to org.eclipse.e4.ui.model.application.ui.menu.MMenu</w:t>
      </w:r>
      <w:r w:rsidR="00C33D1A">
        <w:rPr>
          <w:lang w:val="de-CH"/>
        </w:rPr>
        <w:t>. Man muss also wissen, das</w:t>
      </w:r>
      <w:r w:rsidR="002119CC">
        <w:rPr>
          <w:lang w:val="de-CH"/>
        </w:rPr>
        <w:t>s</w:t>
      </w:r>
      <w:r w:rsidR="00C33D1A">
        <w:rPr>
          <w:lang w:val="de-CH"/>
        </w:rPr>
        <w:t xml:space="preserve"> dem </w:t>
      </w:r>
      <w:r w:rsidR="00C33D1A" w:rsidRPr="00D15567">
        <w:rPr>
          <w:rStyle w:val="CodeimTextZchn"/>
        </w:rPr>
        <w:t>Window.mainMenu</w:t>
      </w:r>
      <w:r w:rsidR="00C33D1A">
        <w:rPr>
          <w:lang w:val="de-CH"/>
        </w:rPr>
        <w:t xml:space="preserve"> ausschliesslich </w:t>
      </w:r>
      <w:r w:rsidR="00C33D1A" w:rsidRPr="00D15567">
        <w:rPr>
          <w:rStyle w:val="CodeimTextZchn"/>
        </w:rPr>
        <w:t>MMenu</w:t>
      </w:r>
      <w:r w:rsidR="00C33D1A">
        <w:rPr>
          <w:lang w:val="de-CH"/>
        </w:rPr>
        <w:t>’s hinzugefügt werden können.</w:t>
      </w:r>
      <w:r w:rsidR="00AC6B45" w:rsidRPr="0051483A">
        <w:rPr>
          <w:lang w:val="de-CH"/>
        </w:rPr>
        <w:br/>
      </w:r>
    </w:p>
    <w:p w:rsidR="00D15567" w:rsidRDefault="00D15567" w:rsidP="00D15567">
      <w:pPr>
        <w:rPr>
          <w:lang w:val="de-CH"/>
        </w:rPr>
      </w:pPr>
      <w:r>
        <w:rPr>
          <w:lang w:val="de-CH"/>
        </w:rPr>
        <w:t>Weiter hatte ich folgendes Problem: Wenn ich der Application ein Fragment hinzufügen wollte, so hat es mir bei der Auswahl der Application nicht immer sofort die zur Auswahl stehende Application angezeigt. Ein bisschen Fokus (des Feldes) verlieren und wieder reinklicken und manchmal die Space Taste drücken haben da geholfen.</w:t>
      </w:r>
    </w:p>
    <w:p w:rsidR="00D15567" w:rsidRDefault="00D15567" w:rsidP="00122E53">
      <w:pPr>
        <w:rPr>
          <w:lang w:val="de-CH"/>
        </w:rPr>
      </w:pPr>
    </w:p>
    <w:p w:rsidR="00122E53" w:rsidRDefault="00122E53" w:rsidP="00122E53">
      <w:pPr>
        <w:rPr>
          <w:lang w:val="de-CH"/>
        </w:rPr>
      </w:pPr>
      <w:r>
        <w:rPr>
          <w:lang w:val="de-CH"/>
        </w:rPr>
        <w:t xml:space="preserve">Um Know-How über das Application Model aufzubauen ist der Live-Editor äusserst praktisch. Mit diesem kann man das ganze Application Model inspizieren. </w:t>
      </w:r>
    </w:p>
    <w:p w:rsidR="00122E53" w:rsidRDefault="00122E53" w:rsidP="00122E53">
      <w:pPr>
        <w:rPr>
          <w:lang w:val="de-CH"/>
        </w:rPr>
      </w:pPr>
      <w:r>
        <w:rPr>
          <w:lang w:val="de-CH"/>
        </w:rPr>
        <w:t xml:space="preserve">Dazu fügt man beim Start der Appplikation das Plugin </w:t>
      </w:r>
      <w:r w:rsidRPr="000805EC">
        <w:rPr>
          <w:rStyle w:val="CodeimTextZchn"/>
        </w:rPr>
        <w:t>org.eclipse.e4.tools.emf.liveeditor</w:t>
      </w:r>
      <w:r>
        <w:t xml:space="preserve"> hinzu, der Live-Editor öffnet sich über den Shortcut </w:t>
      </w:r>
      <w:r w:rsidRPr="00122E53">
        <w:t>ALT+SHIFT+F9</w:t>
      </w:r>
      <w:r>
        <w:t>.</w:t>
      </w:r>
    </w:p>
    <w:p w:rsidR="000805EC" w:rsidRDefault="000805EC" w:rsidP="000805EC">
      <w:pPr>
        <w:pStyle w:val="Grosseberschrift"/>
        <w:rPr>
          <w:lang w:val="de-CH"/>
        </w:rPr>
      </w:pPr>
    </w:p>
    <w:p w:rsidR="000805EC" w:rsidRDefault="000805EC" w:rsidP="000805EC">
      <w:pPr>
        <w:pStyle w:val="Grosseberschrift"/>
        <w:rPr>
          <w:lang w:val="de-CH"/>
        </w:rPr>
      </w:pPr>
      <w:r>
        <w:rPr>
          <w:lang w:val="de-CH"/>
        </w:rPr>
        <w:t>Keine Exceptions bei Fehlern</w:t>
      </w:r>
    </w:p>
    <w:p w:rsidR="000B6687" w:rsidRDefault="000805EC" w:rsidP="00122E53">
      <w:pPr>
        <w:rPr>
          <w:lang w:val="de-CH"/>
        </w:rPr>
      </w:pPr>
      <w:r>
        <w:rPr>
          <w:lang w:val="de-CH"/>
        </w:rPr>
        <w:t>Es kam des Öfteren vor, dass etwas wie zum Beispiel die Anzeige eines Icons nicht geklappt hat und dies ohne Fehlermeldung geschah. Hier könnte jeweils ein Stacktrace helfen</w:t>
      </w:r>
      <w:r w:rsidR="002871D1">
        <w:rPr>
          <w:lang w:val="de-CH"/>
        </w:rPr>
        <w:t xml:space="preserve">. Ein Beispiel: </w:t>
      </w:r>
      <w:r w:rsidR="002871D1" w:rsidRPr="002871D1">
        <w:rPr>
          <w:lang w:val="de-CH"/>
        </w:rPr>
        <w:t xml:space="preserve">part.setIconURI(„falscherPfad“) </w:t>
      </w:r>
      <w:r w:rsidR="002871D1" w:rsidRPr="002871D1">
        <w:rPr>
          <w:lang w:val="de-CH"/>
        </w:rPr>
        <w:sym w:font="Wingdings" w:char="F0E0"/>
      </w:r>
      <w:r w:rsidR="002871D1">
        <w:rPr>
          <w:lang w:val="de-CH"/>
        </w:rPr>
        <w:t xml:space="preserve"> keine Fehlermeldung, icon wird nicht angezeigt.</w:t>
      </w:r>
    </w:p>
    <w:p w:rsidR="00784ECB" w:rsidRDefault="00784ECB" w:rsidP="00122E53">
      <w:pPr>
        <w:rPr>
          <w:lang w:val="de-CH"/>
        </w:rPr>
      </w:pPr>
    </w:p>
    <w:p w:rsidR="00784ECB" w:rsidRDefault="00403A40" w:rsidP="00784ECB">
      <w:pPr>
        <w:pStyle w:val="Grosseberschrift"/>
        <w:rPr>
          <w:lang w:val="de-CH"/>
        </w:rPr>
      </w:pPr>
      <w:r>
        <w:rPr>
          <w:lang w:val="de-CH"/>
        </w:rPr>
        <w:t>Menu Key Binding (</w:t>
      </w:r>
      <w:r w:rsidRPr="00403A40">
        <w:rPr>
          <w:color w:val="FF0000"/>
          <w:lang w:val="de-CH"/>
        </w:rPr>
        <w:t>TODO Evtl. raus wenn noch geklappt</w:t>
      </w:r>
      <w:r>
        <w:rPr>
          <w:lang w:val="de-CH"/>
        </w:rPr>
        <w:t>)</w:t>
      </w:r>
    </w:p>
    <w:p w:rsidR="00784ECB" w:rsidRDefault="00403A40" w:rsidP="00122E53">
      <w:pPr>
        <w:rPr>
          <w:lang w:val="de-CH"/>
        </w:rPr>
      </w:pPr>
      <w:r>
        <w:rPr>
          <w:lang w:val="de-CH"/>
        </w:rPr>
        <w:t>Ich habe es nicht geschafft im Fragment ein Key Binding zu erfassen. Das Problem ist, dass die Erfassungsmaske keinen Binding Context aus dem Application Model kennt, dieser kann aber auch nicht manuell erfasst werden. Eine Erfassung ist also nicht möglich und ohne Erfassung eines Binding Context funktioniert es auch nicht.</w:t>
      </w:r>
    </w:p>
    <w:p w:rsidR="00472043" w:rsidRPr="003B38A0" w:rsidRDefault="00472043" w:rsidP="00472043">
      <w:pPr>
        <w:pStyle w:val="berschrift20"/>
        <w:numPr>
          <w:ilvl w:val="2"/>
          <w:numId w:val="45"/>
        </w:numPr>
        <w:rPr>
          <w:lang w:val="de-CH"/>
        </w:rPr>
      </w:pPr>
      <w:bookmarkStart w:id="78" w:name="_Toc366155167"/>
      <w:r w:rsidRPr="003B38A0">
        <w:rPr>
          <w:lang w:val="de-CH"/>
        </w:rPr>
        <w:t>Erfahrungen</w:t>
      </w:r>
      <w:bookmarkEnd w:id="78"/>
    </w:p>
    <w:p w:rsidR="00472043" w:rsidRPr="003B38A0" w:rsidRDefault="00784ECB" w:rsidP="000B6687">
      <w:pPr>
        <w:rPr>
          <w:lang w:val="de-CH"/>
        </w:rPr>
      </w:pPr>
      <w:r>
        <w:rPr>
          <w:lang w:val="de-CH"/>
        </w:rPr>
        <w:t xml:space="preserve">Es sind in dieser Iteration keine neuen Erfahrungen </w:t>
      </w:r>
      <w:r w:rsidR="00FC5791">
        <w:rPr>
          <w:lang w:val="de-CH"/>
        </w:rPr>
        <w:t xml:space="preserve">dazu </w:t>
      </w:r>
      <w:r>
        <w:rPr>
          <w:lang w:val="de-CH"/>
        </w:rPr>
        <w:t>gekommen.</w:t>
      </w:r>
    </w:p>
    <w:p w:rsidR="004953FB" w:rsidRDefault="004953FB" w:rsidP="004953FB">
      <w:pPr>
        <w:pStyle w:val="berschrift20"/>
        <w:numPr>
          <w:ilvl w:val="2"/>
          <w:numId w:val="11"/>
        </w:numPr>
        <w:rPr>
          <w:lang w:val="de-CH"/>
        </w:rPr>
      </w:pPr>
      <w:bookmarkStart w:id="79" w:name="_Toc366155168"/>
      <w:r w:rsidRPr="003B38A0">
        <w:rPr>
          <w:lang w:val="de-CH"/>
        </w:rPr>
        <w:t>Risik</w:t>
      </w:r>
      <w:r>
        <w:rPr>
          <w:lang w:val="de-CH"/>
        </w:rPr>
        <w:t>obeurteilung</w:t>
      </w:r>
      <w:bookmarkEnd w:id="79"/>
    </w:p>
    <w:p w:rsidR="004953FB" w:rsidRDefault="004620AC" w:rsidP="004620AC">
      <w:pPr>
        <w:rPr>
          <w:lang w:val="de-CH"/>
        </w:rPr>
      </w:pPr>
      <w:r w:rsidRPr="004620AC">
        <w:rPr>
          <w:lang w:val="de-CH"/>
        </w:rPr>
        <w:t>In diesem Kapitel werden die Risiken anhand der Erkenntnisse in dieser Iteration neu beurteilt</w:t>
      </w:r>
    </w:p>
    <w:p w:rsidR="004620AC" w:rsidRDefault="004620AC" w:rsidP="004620AC">
      <w:pPr>
        <w:rPr>
          <w:lang w:val="de-CH"/>
        </w:rPr>
      </w:pPr>
    </w:p>
    <w:tbl>
      <w:tblPr>
        <w:tblStyle w:val="Tabellenraster"/>
        <w:tblW w:w="5000" w:type="pct"/>
        <w:tblLook w:val="04A0" w:firstRow="1" w:lastRow="0" w:firstColumn="1" w:lastColumn="0" w:noHBand="0" w:noVBand="1"/>
      </w:tblPr>
      <w:tblGrid>
        <w:gridCol w:w="527"/>
        <w:gridCol w:w="3267"/>
        <w:gridCol w:w="5787"/>
      </w:tblGrid>
      <w:tr w:rsidR="004953FB" w:rsidRPr="003912BF" w:rsidTr="00D9323D">
        <w:tc>
          <w:tcPr>
            <w:tcW w:w="275" w:type="pct"/>
            <w:shd w:val="pct20" w:color="auto" w:fill="auto"/>
          </w:tcPr>
          <w:p w:rsidR="004953FB" w:rsidRPr="003912BF" w:rsidRDefault="004953FB" w:rsidP="00D9323D">
            <w:pPr>
              <w:pStyle w:val="Textkrper"/>
              <w:jc w:val="left"/>
              <w:rPr>
                <w:b/>
                <w:sz w:val="18"/>
                <w:szCs w:val="18"/>
                <w:lang w:val="de-CH"/>
              </w:rPr>
            </w:pPr>
            <w:r w:rsidRPr="003912BF">
              <w:rPr>
                <w:b/>
                <w:sz w:val="18"/>
                <w:szCs w:val="18"/>
                <w:lang w:val="de-CH"/>
              </w:rPr>
              <w:t>Id</w:t>
            </w:r>
          </w:p>
        </w:tc>
        <w:tc>
          <w:tcPr>
            <w:tcW w:w="1705" w:type="pct"/>
            <w:shd w:val="pct20" w:color="auto" w:fill="auto"/>
          </w:tcPr>
          <w:p w:rsidR="004953FB" w:rsidRPr="003912BF" w:rsidRDefault="004953FB" w:rsidP="00D9323D">
            <w:pPr>
              <w:pStyle w:val="Textkrper"/>
              <w:jc w:val="left"/>
              <w:rPr>
                <w:b/>
                <w:sz w:val="18"/>
                <w:szCs w:val="18"/>
                <w:lang w:val="de-CH"/>
              </w:rPr>
            </w:pPr>
            <w:r w:rsidRPr="003912BF">
              <w:rPr>
                <w:b/>
                <w:sz w:val="18"/>
                <w:szCs w:val="18"/>
                <w:lang w:val="de-CH"/>
              </w:rPr>
              <w:t>Risiko</w:t>
            </w:r>
          </w:p>
        </w:tc>
        <w:tc>
          <w:tcPr>
            <w:tcW w:w="3020" w:type="pct"/>
            <w:shd w:val="pct20" w:color="auto" w:fill="auto"/>
          </w:tcPr>
          <w:p w:rsidR="004953FB" w:rsidRPr="003912BF" w:rsidRDefault="004953FB" w:rsidP="00D9323D">
            <w:pPr>
              <w:pStyle w:val="Textkrper"/>
              <w:jc w:val="left"/>
              <w:rPr>
                <w:b/>
                <w:sz w:val="18"/>
                <w:szCs w:val="18"/>
                <w:lang w:val="de-CH"/>
              </w:rPr>
            </w:pPr>
            <w:r w:rsidRPr="003912BF">
              <w:rPr>
                <w:b/>
                <w:bCs/>
                <w:iCs/>
                <w:sz w:val="18"/>
                <w:szCs w:val="18"/>
                <w:lang w:val="de-CH"/>
              </w:rPr>
              <w:t>Risikobehandlung</w:t>
            </w:r>
          </w:p>
        </w:tc>
      </w:tr>
      <w:tr w:rsidR="004953FB" w:rsidRPr="004620AC" w:rsidTr="00D9323D">
        <w:tc>
          <w:tcPr>
            <w:tcW w:w="275" w:type="pct"/>
          </w:tcPr>
          <w:p w:rsidR="004953FB" w:rsidRPr="004620AC" w:rsidRDefault="004953FB" w:rsidP="00D9323D">
            <w:pPr>
              <w:pStyle w:val="Textkrper"/>
              <w:jc w:val="left"/>
              <w:rPr>
                <w:sz w:val="18"/>
                <w:szCs w:val="18"/>
                <w:lang w:val="de-CH"/>
              </w:rPr>
            </w:pPr>
            <w:r w:rsidRPr="004620AC">
              <w:rPr>
                <w:sz w:val="18"/>
                <w:szCs w:val="18"/>
                <w:lang w:val="de-CH"/>
              </w:rPr>
              <w:t>1</w:t>
            </w:r>
          </w:p>
        </w:tc>
        <w:tc>
          <w:tcPr>
            <w:tcW w:w="1705" w:type="pct"/>
          </w:tcPr>
          <w:p w:rsidR="004953FB" w:rsidRPr="004620AC" w:rsidRDefault="004953FB" w:rsidP="00D9323D">
            <w:pPr>
              <w:pStyle w:val="Textkrper"/>
              <w:jc w:val="left"/>
              <w:rPr>
                <w:sz w:val="18"/>
                <w:szCs w:val="18"/>
                <w:lang w:val="de-CH"/>
              </w:rPr>
            </w:pPr>
            <w:r w:rsidRPr="004620AC">
              <w:rPr>
                <w:sz w:val="18"/>
                <w:szCs w:val="18"/>
                <w:lang w:val="de-CH"/>
              </w:rPr>
              <w:t>Migration wegen unbekannten technischen Problemen nicht möglich</w:t>
            </w:r>
          </w:p>
        </w:tc>
        <w:tc>
          <w:tcPr>
            <w:tcW w:w="3020" w:type="pct"/>
          </w:tcPr>
          <w:p w:rsidR="004953FB" w:rsidRPr="004620AC" w:rsidRDefault="004620AC" w:rsidP="00D9323D">
            <w:pPr>
              <w:pStyle w:val="Textkrper"/>
              <w:jc w:val="left"/>
              <w:rPr>
                <w:sz w:val="18"/>
                <w:szCs w:val="18"/>
                <w:lang w:val="de-CH"/>
              </w:rPr>
            </w:pPr>
            <w:r w:rsidRPr="004620AC">
              <w:rPr>
                <w:color w:val="FF0000"/>
                <w:sz w:val="18"/>
                <w:szCs w:val="18"/>
                <w:lang w:val="de-CH"/>
              </w:rPr>
              <w:t>TODO evtl. rausnehmen</w:t>
            </w:r>
            <w:r>
              <w:rPr>
                <w:sz w:val="18"/>
                <w:szCs w:val="18"/>
                <w:lang w:val="de-CH"/>
              </w:rPr>
              <w:t xml:space="preserve"> Momentan sieht es so aus, als ob die Erfassung von Key Binding</w:t>
            </w:r>
            <w:r w:rsidR="00B53699">
              <w:rPr>
                <w:sz w:val="18"/>
                <w:szCs w:val="18"/>
                <w:lang w:val="de-CH"/>
              </w:rPr>
              <w:t>‘s</w:t>
            </w:r>
            <w:r>
              <w:rPr>
                <w:sz w:val="18"/>
                <w:szCs w:val="18"/>
                <w:lang w:val="de-CH"/>
              </w:rPr>
              <w:t xml:space="preserve"> in </w:t>
            </w:r>
            <w:r w:rsidR="00B53699">
              <w:rPr>
                <w:sz w:val="18"/>
                <w:szCs w:val="18"/>
                <w:lang w:val="de-CH"/>
              </w:rPr>
              <w:t>Fragmenten nicht möglich sind. Falls dem so ist, ist die Migration für RCS gefährdet. Denn es ist unmöglich alle Menu-Einträge in einem Schritt zu tätigen.</w:t>
            </w:r>
          </w:p>
        </w:tc>
      </w:tr>
      <w:tr w:rsidR="00D130AD" w:rsidRPr="00480EC9" w:rsidTr="00D9323D">
        <w:tc>
          <w:tcPr>
            <w:tcW w:w="275" w:type="pct"/>
          </w:tcPr>
          <w:p w:rsidR="004953FB" w:rsidRPr="00480EC9" w:rsidRDefault="004953FB" w:rsidP="00D9323D">
            <w:pPr>
              <w:pStyle w:val="Textkrper"/>
              <w:jc w:val="left"/>
              <w:rPr>
                <w:sz w:val="18"/>
                <w:szCs w:val="18"/>
                <w:lang w:val="de-CH"/>
              </w:rPr>
            </w:pPr>
            <w:r w:rsidRPr="00480EC9">
              <w:rPr>
                <w:sz w:val="18"/>
                <w:szCs w:val="18"/>
                <w:lang w:val="de-CH"/>
              </w:rPr>
              <w:t>2</w:t>
            </w:r>
          </w:p>
        </w:tc>
        <w:tc>
          <w:tcPr>
            <w:tcW w:w="1705" w:type="pct"/>
          </w:tcPr>
          <w:p w:rsidR="004953FB" w:rsidRPr="00480EC9" w:rsidRDefault="004953FB" w:rsidP="00D9323D">
            <w:pPr>
              <w:pStyle w:val="Textkrper"/>
              <w:jc w:val="left"/>
              <w:rPr>
                <w:sz w:val="18"/>
                <w:szCs w:val="18"/>
                <w:lang w:val="de-CH"/>
              </w:rPr>
            </w:pPr>
            <w:r w:rsidRPr="00480EC9">
              <w:rPr>
                <w:sz w:val="18"/>
                <w:szCs w:val="18"/>
                <w:lang w:val="de-CH"/>
              </w:rPr>
              <w:t>Zeitplan kann nicht eingehalten werden</w:t>
            </w:r>
          </w:p>
        </w:tc>
        <w:tc>
          <w:tcPr>
            <w:tcW w:w="3020" w:type="pct"/>
          </w:tcPr>
          <w:p w:rsidR="004953FB" w:rsidRPr="00480EC9" w:rsidRDefault="004953FB" w:rsidP="00480EC9">
            <w:pPr>
              <w:pStyle w:val="Textkrper"/>
              <w:jc w:val="left"/>
              <w:rPr>
                <w:sz w:val="18"/>
                <w:szCs w:val="18"/>
                <w:lang w:val="de-CH"/>
              </w:rPr>
            </w:pPr>
            <w:r w:rsidRPr="00480EC9">
              <w:rPr>
                <w:sz w:val="18"/>
                <w:szCs w:val="18"/>
                <w:lang w:val="de-CH"/>
              </w:rPr>
              <w:t xml:space="preserve">Der Zeitplan wurde nicht eingehalten, er wurde </w:t>
            </w:r>
            <w:r w:rsidR="00480EC9">
              <w:rPr>
                <w:sz w:val="18"/>
                <w:szCs w:val="18"/>
                <w:lang w:val="de-CH"/>
              </w:rPr>
              <w:t>wiederum</w:t>
            </w:r>
            <w:r w:rsidRPr="00480EC9">
              <w:rPr>
                <w:sz w:val="18"/>
                <w:szCs w:val="18"/>
                <w:lang w:val="de-CH"/>
              </w:rPr>
              <w:t xml:space="preserve"> </w:t>
            </w:r>
            <w:r w:rsidR="00480EC9">
              <w:rPr>
                <w:sz w:val="18"/>
                <w:szCs w:val="18"/>
                <w:lang w:val="de-CH"/>
              </w:rPr>
              <w:t xml:space="preserve">– und dieses Mal mehrere Tage - </w:t>
            </w:r>
            <w:r w:rsidRPr="00480EC9">
              <w:rPr>
                <w:sz w:val="18"/>
                <w:szCs w:val="18"/>
                <w:lang w:val="de-CH"/>
              </w:rPr>
              <w:t xml:space="preserve">überschritten. </w:t>
            </w:r>
            <w:r w:rsidR="00480EC9">
              <w:rPr>
                <w:sz w:val="18"/>
                <w:szCs w:val="18"/>
                <w:lang w:val="de-CH"/>
              </w:rPr>
              <w:t>Es sind mehrere Massnahmen nötig, damit dies nicht mehr passiert und damit die Arbeit zu Ende geschrieben werden kann.</w:t>
            </w:r>
          </w:p>
        </w:tc>
      </w:tr>
      <w:tr w:rsidR="00160024" w:rsidRPr="00D130AD" w:rsidTr="00D9323D">
        <w:tc>
          <w:tcPr>
            <w:tcW w:w="275" w:type="pct"/>
          </w:tcPr>
          <w:p w:rsidR="004953FB" w:rsidRPr="00D130AD" w:rsidRDefault="004953FB" w:rsidP="00D9323D">
            <w:pPr>
              <w:pStyle w:val="Textkrper"/>
              <w:jc w:val="left"/>
              <w:rPr>
                <w:sz w:val="18"/>
                <w:szCs w:val="18"/>
                <w:lang w:val="de-CH"/>
              </w:rPr>
            </w:pPr>
            <w:r w:rsidRPr="00D130AD">
              <w:rPr>
                <w:sz w:val="18"/>
                <w:szCs w:val="18"/>
                <w:lang w:val="de-CH"/>
              </w:rPr>
              <w:t>3</w:t>
            </w:r>
          </w:p>
        </w:tc>
        <w:tc>
          <w:tcPr>
            <w:tcW w:w="1705" w:type="pct"/>
          </w:tcPr>
          <w:p w:rsidR="004953FB" w:rsidRPr="00D130AD" w:rsidRDefault="004953FB" w:rsidP="00D9323D">
            <w:pPr>
              <w:pStyle w:val="Textkrper"/>
              <w:jc w:val="left"/>
              <w:rPr>
                <w:sz w:val="18"/>
                <w:szCs w:val="18"/>
                <w:lang w:val="de-CH"/>
              </w:rPr>
            </w:pPr>
            <w:r w:rsidRPr="00D130AD">
              <w:rPr>
                <w:sz w:val="18"/>
                <w:szCs w:val="18"/>
                <w:lang w:val="de-CH"/>
              </w:rPr>
              <w:t>Funktionalität geht verloren</w:t>
            </w:r>
          </w:p>
        </w:tc>
        <w:tc>
          <w:tcPr>
            <w:tcW w:w="3020" w:type="pct"/>
          </w:tcPr>
          <w:p w:rsidR="004953FB" w:rsidRPr="00D130AD" w:rsidRDefault="00D130AD" w:rsidP="00D130AD">
            <w:pPr>
              <w:pStyle w:val="Textkrper"/>
              <w:jc w:val="left"/>
              <w:rPr>
                <w:sz w:val="18"/>
                <w:szCs w:val="18"/>
                <w:lang w:val="de-CH"/>
              </w:rPr>
            </w:pPr>
            <w:r>
              <w:rPr>
                <w:sz w:val="18"/>
                <w:szCs w:val="18"/>
                <w:lang w:val="de-CH"/>
              </w:rPr>
              <w:t xml:space="preserve">Auch mit </w:t>
            </w:r>
            <w:r w:rsidR="00DA4D2C" w:rsidRPr="00D130AD">
              <w:rPr>
                <w:sz w:val="18"/>
                <w:szCs w:val="18"/>
                <w:lang w:val="de-CH"/>
              </w:rPr>
              <w:t>d</w:t>
            </w:r>
            <w:r w:rsidR="00DA4D2C">
              <w:rPr>
                <w:sz w:val="18"/>
                <w:szCs w:val="18"/>
                <w:lang w:val="de-CH"/>
              </w:rPr>
              <w:t>ies</w:t>
            </w:r>
            <w:r w:rsidR="00DA4D2C" w:rsidRPr="00D130AD">
              <w:rPr>
                <w:sz w:val="18"/>
                <w:szCs w:val="18"/>
                <w:lang w:val="de-CH"/>
              </w:rPr>
              <w:t>em</w:t>
            </w:r>
            <w:r w:rsidR="004953FB" w:rsidRPr="00D130AD">
              <w:rPr>
                <w:sz w:val="18"/>
                <w:szCs w:val="18"/>
                <w:lang w:val="de-CH"/>
              </w:rPr>
              <w:t xml:space="preserve"> </w:t>
            </w:r>
            <w:r>
              <w:rPr>
                <w:sz w:val="18"/>
                <w:szCs w:val="18"/>
                <w:lang w:val="de-CH"/>
              </w:rPr>
              <w:t>Migrationsschritt</w:t>
            </w:r>
            <w:r w:rsidR="004953FB" w:rsidRPr="00D130AD">
              <w:rPr>
                <w:sz w:val="18"/>
                <w:szCs w:val="18"/>
                <w:lang w:val="de-CH"/>
              </w:rPr>
              <w:t xml:space="preserve"> konnte kein Verlust an Funktionalität festgestellt werden.</w:t>
            </w:r>
          </w:p>
        </w:tc>
      </w:tr>
      <w:tr w:rsidR="00160024" w:rsidRPr="00D130AD" w:rsidTr="00D9323D">
        <w:tc>
          <w:tcPr>
            <w:tcW w:w="275" w:type="pct"/>
          </w:tcPr>
          <w:p w:rsidR="00160024" w:rsidRPr="00D130AD" w:rsidRDefault="00160024" w:rsidP="00D9323D">
            <w:pPr>
              <w:pStyle w:val="Textkrper"/>
              <w:jc w:val="left"/>
              <w:rPr>
                <w:sz w:val="18"/>
                <w:szCs w:val="18"/>
                <w:lang w:val="de-CH"/>
              </w:rPr>
            </w:pPr>
            <w:r w:rsidRPr="00D130AD">
              <w:rPr>
                <w:sz w:val="18"/>
                <w:szCs w:val="18"/>
                <w:lang w:val="de-CH"/>
              </w:rPr>
              <w:t>4</w:t>
            </w:r>
          </w:p>
        </w:tc>
        <w:tc>
          <w:tcPr>
            <w:tcW w:w="1705" w:type="pct"/>
          </w:tcPr>
          <w:p w:rsidR="00160024" w:rsidRPr="00D130AD" w:rsidRDefault="00160024" w:rsidP="00D9323D">
            <w:pPr>
              <w:pStyle w:val="Textkrper"/>
              <w:jc w:val="left"/>
              <w:rPr>
                <w:sz w:val="18"/>
                <w:szCs w:val="18"/>
                <w:lang w:val="de-CH"/>
              </w:rPr>
            </w:pPr>
            <w:r w:rsidRPr="00D130AD">
              <w:rPr>
                <w:sz w:val="18"/>
                <w:szCs w:val="18"/>
                <w:lang w:val="de-CH"/>
              </w:rPr>
              <w:t xml:space="preserve">Performanceeinbussen </w:t>
            </w:r>
          </w:p>
        </w:tc>
        <w:tc>
          <w:tcPr>
            <w:tcW w:w="3020" w:type="pct"/>
          </w:tcPr>
          <w:p w:rsidR="00160024" w:rsidRPr="00016625" w:rsidRDefault="00160024" w:rsidP="00F975BF">
            <w:pPr>
              <w:pStyle w:val="Textkrper"/>
              <w:jc w:val="left"/>
              <w:rPr>
                <w:sz w:val="18"/>
                <w:szCs w:val="18"/>
                <w:lang w:val="de-CH"/>
              </w:rPr>
            </w:pPr>
            <w:r>
              <w:rPr>
                <w:sz w:val="18"/>
                <w:szCs w:val="18"/>
                <w:lang w:val="de-CH"/>
              </w:rPr>
              <w:t>Gegenüber Aspekt 1 hat sich hier nicht geändert, da nur eine bestimmte View migriert wurde. Hier ist die Perfomance nicht messbar</w:t>
            </w:r>
          </w:p>
        </w:tc>
      </w:tr>
      <w:tr w:rsidR="00160024" w:rsidRPr="00D130AD" w:rsidTr="00D9323D">
        <w:tc>
          <w:tcPr>
            <w:tcW w:w="275" w:type="pct"/>
          </w:tcPr>
          <w:p w:rsidR="00160024" w:rsidRPr="00D130AD" w:rsidRDefault="00160024" w:rsidP="00D9323D">
            <w:pPr>
              <w:pStyle w:val="Textkrper"/>
              <w:jc w:val="left"/>
              <w:rPr>
                <w:sz w:val="18"/>
                <w:szCs w:val="18"/>
                <w:lang w:val="de-CH"/>
              </w:rPr>
            </w:pPr>
            <w:r w:rsidRPr="00D130AD">
              <w:rPr>
                <w:sz w:val="18"/>
                <w:szCs w:val="18"/>
                <w:lang w:val="de-CH"/>
              </w:rPr>
              <w:t>5</w:t>
            </w:r>
          </w:p>
        </w:tc>
        <w:tc>
          <w:tcPr>
            <w:tcW w:w="1705" w:type="pct"/>
          </w:tcPr>
          <w:p w:rsidR="00160024" w:rsidRPr="00D130AD" w:rsidRDefault="00160024" w:rsidP="00D9323D">
            <w:pPr>
              <w:pStyle w:val="Textkrper"/>
              <w:jc w:val="left"/>
              <w:rPr>
                <w:sz w:val="18"/>
                <w:szCs w:val="18"/>
                <w:lang w:val="de-CH"/>
              </w:rPr>
            </w:pPr>
            <w:r w:rsidRPr="00D130AD">
              <w:rPr>
                <w:sz w:val="18"/>
                <w:szCs w:val="18"/>
                <w:lang w:val="de-CH"/>
              </w:rPr>
              <w:t>Verlust von Stabilität</w:t>
            </w:r>
          </w:p>
        </w:tc>
        <w:tc>
          <w:tcPr>
            <w:tcW w:w="3020" w:type="pct"/>
          </w:tcPr>
          <w:p w:rsidR="00160024" w:rsidRPr="00D130AD" w:rsidRDefault="00160024" w:rsidP="00D9323D">
            <w:pPr>
              <w:pStyle w:val="Textkrper"/>
              <w:jc w:val="left"/>
              <w:rPr>
                <w:sz w:val="18"/>
                <w:szCs w:val="18"/>
                <w:lang w:val="de-CH"/>
              </w:rPr>
            </w:pPr>
            <w:r w:rsidRPr="00D130AD">
              <w:rPr>
                <w:sz w:val="18"/>
                <w:szCs w:val="18"/>
                <w:lang w:val="de-CH"/>
              </w:rPr>
              <w:t>Es konnte kein Verlust an Stabilität festgestellt werden.</w:t>
            </w:r>
          </w:p>
        </w:tc>
      </w:tr>
      <w:tr w:rsidR="00160024" w:rsidRPr="00D130AD" w:rsidTr="00D9323D">
        <w:tc>
          <w:tcPr>
            <w:tcW w:w="275" w:type="pct"/>
          </w:tcPr>
          <w:p w:rsidR="00160024" w:rsidRPr="00D130AD" w:rsidRDefault="00160024" w:rsidP="00D9323D">
            <w:pPr>
              <w:pStyle w:val="Textkrper"/>
              <w:jc w:val="left"/>
              <w:rPr>
                <w:sz w:val="18"/>
                <w:szCs w:val="18"/>
                <w:lang w:val="de-CH"/>
              </w:rPr>
            </w:pPr>
            <w:r w:rsidRPr="00D130AD">
              <w:rPr>
                <w:sz w:val="18"/>
                <w:szCs w:val="18"/>
                <w:lang w:val="de-CH"/>
              </w:rPr>
              <w:t>6</w:t>
            </w:r>
          </w:p>
        </w:tc>
        <w:tc>
          <w:tcPr>
            <w:tcW w:w="1705" w:type="pct"/>
          </w:tcPr>
          <w:p w:rsidR="00160024" w:rsidRPr="00D130AD" w:rsidRDefault="00160024" w:rsidP="00D9323D">
            <w:pPr>
              <w:pStyle w:val="Textkrper"/>
              <w:jc w:val="left"/>
              <w:rPr>
                <w:sz w:val="18"/>
                <w:szCs w:val="18"/>
                <w:lang w:val="de-CH"/>
              </w:rPr>
            </w:pPr>
            <w:r w:rsidRPr="00D130AD">
              <w:rPr>
                <w:sz w:val="18"/>
                <w:szCs w:val="18"/>
                <w:lang w:val="de-CH"/>
              </w:rPr>
              <w:t>Verlust von Usability</w:t>
            </w:r>
          </w:p>
        </w:tc>
        <w:tc>
          <w:tcPr>
            <w:tcW w:w="3020" w:type="pct"/>
          </w:tcPr>
          <w:p w:rsidR="00160024" w:rsidRPr="00D130AD" w:rsidRDefault="00160024" w:rsidP="00D9323D">
            <w:pPr>
              <w:pStyle w:val="Textkrper"/>
              <w:jc w:val="left"/>
              <w:rPr>
                <w:sz w:val="18"/>
                <w:szCs w:val="18"/>
                <w:lang w:val="de-CH"/>
              </w:rPr>
            </w:pPr>
            <w:r w:rsidRPr="004620AC">
              <w:rPr>
                <w:color w:val="FF0000"/>
                <w:sz w:val="18"/>
                <w:szCs w:val="18"/>
                <w:lang w:val="de-CH"/>
              </w:rPr>
              <w:t>TODO evtl. rausnehmen</w:t>
            </w:r>
            <w:r>
              <w:rPr>
                <w:sz w:val="18"/>
                <w:szCs w:val="18"/>
                <w:lang w:val="de-CH"/>
              </w:rPr>
              <w:t xml:space="preserve"> Das in Risiko 1 erwähnte Problem</w:t>
            </w:r>
            <w:r>
              <w:rPr>
                <w:sz w:val="18"/>
                <w:szCs w:val="18"/>
                <w:lang w:val="de-CH"/>
              </w:rPr>
              <w:t xml:space="preserve"> führt dazu, dass die Usability stark eingeschränkt wird</w:t>
            </w:r>
            <w:r w:rsidRPr="00D130AD">
              <w:rPr>
                <w:sz w:val="18"/>
                <w:szCs w:val="18"/>
                <w:lang w:val="de-CH"/>
              </w:rPr>
              <w:t>.</w:t>
            </w:r>
            <w:r>
              <w:rPr>
                <w:sz w:val="18"/>
                <w:szCs w:val="18"/>
                <w:lang w:val="de-CH"/>
              </w:rPr>
              <w:t xml:space="preserve"> Ein Verlust der Key Bindings wäre für RCS nicht tolerierbar.</w:t>
            </w:r>
          </w:p>
        </w:tc>
      </w:tr>
      <w:tr w:rsidR="00160024" w:rsidRPr="00051A5D" w:rsidTr="00D9323D">
        <w:tc>
          <w:tcPr>
            <w:tcW w:w="275" w:type="pct"/>
          </w:tcPr>
          <w:p w:rsidR="00160024" w:rsidRPr="00051A5D" w:rsidRDefault="00160024" w:rsidP="00D9323D">
            <w:pPr>
              <w:pStyle w:val="Textkrper"/>
              <w:jc w:val="left"/>
              <w:rPr>
                <w:sz w:val="18"/>
                <w:szCs w:val="18"/>
                <w:lang w:val="de-CH"/>
              </w:rPr>
            </w:pPr>
            <w:r w:rsidRPr="00051A5D">
              <w:rPr>
                <w:sz w:val="18"/>
                <w:szCs w:val="18"/>
                <w:lang w:val="de-CH"/>
              </w:rPr>
              <w:lastRenderedPageBreak/>
              <w:t>7</w:t>
            </w:r>
          </w:p>
        </w:tc>
        <w:tc>
          <w:tcPr>
            <w:tcW w:w="1705" w:type="pct"/>
          </w:tcPr>
          <w:p w:rsidR="00160024" w:rsidRPr="00051A5D" w:rsidRDefault="00160024" w:rsidP="00D9323D">
            <w:pPr>
              <w:pStyle w:val="Textkrper"/>
              <w:jc w:val="left"/>
              <w:rPr>
                <w:sz w:val="18"/>
                <w:szCs w:val="18"/>
                <w:lang w:val="de-CH"/>
              </w:rPr>
            </w:pPr>
            <w:r w:rsidRPr="00051A5D">
              <w:rPr>
                <w:sz w:val="18"/>
                <w:szCs w:val="18"/>
                <w:lang w:val="de-CH"/>
              </w:rPr>
              <w:t>Wartbarkeit nimmt ab</w:t>
            </w:r>
          </w:p>
        </w:tc>
        <w:tc>
          <w:tcPr>
            <w:tcW w:w="3020" w:type="pct"/>
          </w:tcPr>
          <w:p w:rsidR="00160024" w:rsidRPr="00051A5D" w:rsidRDefault="00160024" w:rsidP="00051A5D">
            <w:pPr>
              <w:pStyle w:val="Textkrper"/>
              <w:jc w:val="left"/>
              <w:rPr>
                <w:sz w:val="18"/>
                <w:szCs w:val="18"/>
                <w:lang w:val="de-CH"/>
              </w:rPr>
            </w:pPr>
            <w:r w:rsidRPr="00051A5D">
              <w:rPr>
                <w:sz w:val="18"/>
                <w:szCs w:val="18"/>
                <w:lang w:val="de-CH"/>
              </w:rPr>
              <w:t>Mit dem Ansatz vom Application Model ist die Wartbarkeit gestiegen</w:t>
            </w:r>
          </w:p>
        </w:tc>
      </w:tr>
      <w:tr w:rsidR="00160024" w:rsidRPr="00051A5D" w:rsidTr="00D9323D">
        <w:tc>
          <w:tcPr>
            <w:tcW w:w="275" w:type="pct"/>
          </w:tcPr>
          <w:p w:rsidR="00160024" w:rsidRPr="00051A5D" w:rsidRDefault="00160024" w:rsidP="00D9323D">
            <w:pPr>
              <w:pStyle w:val="Textkrper"/>
              <w:jc w:val="left"/>
              <w:rPr>
                <w:sz w:val="18"/>
                <w:szCs w:val="18"/>
                <w:lang w:val="de-CH"/>
              </w:rPr>
            </w:pPr>
            <w:r w:rsidRPr="00051A5D">
              <w:rPr>
                <w:sz w:val="18"/>
                <w:szCs w:val="18"/>
                <w:lang w:val="de-CH"/>
              </w:rPr>
              <w:t>8</w:t>
            </w:r>
          </w:p>
        </w:tc>
        <w:tc>
          <w:tcPr>
            <w:tcW w:w="1705" w:type="pct"/>
          </w:tcPr>
          <w:p w:rsidR="00160024" w:rsidRPr="00051A5D" w:rsidRDefault="00160024" w:rsidP="00D9323D">
            <w:pPr>
              <w:pStyle w:val="Textkrper"/>
              <w:jc w:val="left"/>
              <w:rPr>
                <w:sz w:val="18"/>
                <w:szCs w:val="18"/>
                <w:lang w:val="de-CH"/>
              </w:rPr>
            </w:pPr>
            <w:r w:rsidRPr="00051A5D">
              <w:rPr>
                <w:sz w:val="18"/>
                <w:szCs w:val="18"/>
                <w:lang w:val="de-CH"/>
              </w:rPr>
              <w:t>Testbarkeit nimmt ab</w:t>
            </w:r>
          </w:p>
        </w:tc>
        <w:tc>
          <w:tcPr>
            <w:tcW w:w="3020" w:type="pct"/>
          </w:tcPr>
          <w:p w:rsidR="00160024" w:rsidRPr="00051A5D" w:rsidRDefault="00160024" w:rsidP="00D9323D">
            <w:pPr>
              <w:pStyle w:val="Textkrper"/>
              <w:jc w:val="left"/>
              <w:rPr>
                <w:sz w:val="18"/>
                <w:szCs w:val="18"/>
                <w:lang w:val="de-CH"/>
              </w:rPr>
            </w:pPr>
            <w:r>
              <w:rPr>
                <w:sz w:val="18"/>
                <w:szCs w:val="18"/>
                <w:lang w:val="de-CH"/>
              </w:rPr>
              <w:t>Die Migration dieses Aspektes hat keinen Einfluss auf die Testbarkeit</w:t>
            </w:r>
          </w:p>
        </w:tc>
      </w:tr>
      <w:tr w:rsidR="00160024" w:rsidRPr="008A7CB1" w:rsidTr="00D9323D">
        <w:tc>
          <w:tcPr>
            <w:tcW w:w="275" w:type="pct"/>
          </w:tcPr>
          <w:p w:rsidR="00160024" w:rsidRPr="008A7CB1" w:rsidRDefault="00160024" w:rsidP="00D9323D">
            <w:pPr>
              <w:pStyle w:val="Textkrper"/>
              <w:jc w:val="left"/>
              <w:rPr>
                <w:sz w:val="18"/>
                <w:szCs w:val="18"/>
                <w:lang w:val="de-CH"/>
              </w:rPr>
            </w:pPr>
            <w:r w:rsidRPr="008A7CB1">
              <w:rPr>
                <w:sz w:val="18"/>
                <w:szCs w:val="18"/>
                <w:lang w:val="de-CH"/>
              </w:rPr>
              <w:t>9</w:t>
            </w:r>
          </w:p>
        </w:tc>
        <w:tc>
          <w:tcPr>
            <w:tcW w:w="1705" w:type="pct"/>
          </w:tcPr>
          <w:p w:rsidR="00160024" w:rsidRPr="008A7CB1" w:rsidRDefault="00160024" w:rsidP="00D9323D">
            <w:pPr>
              <w:pStyle w:val="Textkrper"/>
              <w:jc w:val="left"/>
              <w:rPr>
                <w:sz w:val="18"/>
                <w:szCs w:val="18"/>
                <w:lang w:val="de-CH"/>
              </w:rPr>
            </w:pPr>
            <w:r w:rsidRPr="008A7CB1">
              <w:rPr>
                <w:sz w:val="18"/>
                <w:szCs w:val="18"/>
                <w:lang w:val="de-CH"/>
              </w:rPr>
              <w:t>Look and Feel wird von Anwendern nicht toleriert</w:t>
            </w:r>
          </w:p>
        </w:tc>
        <w:tc>
          <w:tcPr>
            <w:tcW w:w="3020" w:type="pct"/>
          </w:tcPr>
          <w:p w:rsidR="00160024" w:rsidRPr="008A7CB1" w:rsidRDefault="00160024" w:rsidP="00D9323D">
            <w:pPr>
              <w:pStyle w:val="Textkrper"/>
              <w:jc w:val="left"/>
              <w:rPr>
                <w:sz w:val="18"/>
                <w:szCs w:val="18"/>
                <w:lang w:val="de-CH"/>
              </w:rPr>
            </w:pPr>
            <w:r w:rsidRPr="008A7CB1">
              <w:rPr>
                <w:sz w:val="18"/>
                <w:szCs w:val="18"/>
                <w:lang w:val="de-CH"/>
              </w:rPr>
              <w:t>Das Look and feel hat keine Änderungen erfahren</w:t>
            </w:r>
          </w:p>
        </w:tc>
      </w:tr>
    </w:tbl>
    <w:p w:rsidR="004953FB" w:rsidRDefault="004953FB" w:rsidP="004953FB">
      <w:pPr>
        <w:rPr>
          <w:lang w:val="de-CH"/>
        </w:rPr>
      </w:pPr>
    </w:p>
    <w:p w:rsidR="004953FB" w:rsidRPr="003B38A0" w:rsidRDefault="00723C5A" w:rsidP="004953FB">
      <w:pPr>
        <w:rPr>
          <w:lang w:val="de-CH"/>
        </w:rPr>
      </w:pPr>
      <w:r w:rsidRPr="00723C5A">
        <w:rPr>
          <w:color w:val="FF0000"/>
          <w:lang w:val="de-CH"/>
        </w:rPr>
        <w:t>TODO</w:t>
      </w:r>
      <w:r>
        <w:rPr>
          <w:lang w:val="de-CH"/>
        </w:rPr>
        <w:t xml:space="preserve"> Ein neues Risiko das dazugekommen ist die Frage, ob die Migration mit vertretbarem Aufwand durchführbar ist. RCS hat extrem viele Menus, das ist händisch kaum migrierbar!</w:t>
      </w:r>
    </w:p>
    <w:p w:rsidR="004953FB" w:rsidRPr="008A7CB1" w:rsidRDefault="004953FB" w:rsidP="004953FB">
      <w:pPr>
        <w:rPr>
          <w:lang w:val="de-CH"/>
        </w:rPr>
      </w:pPr>
    </w:p>
    <w:p w:rsidR="004953FB" w:rsidRPr="003B38A0" w:rsidRDefault="004953FB" w:rsidP="004953FB">
      <w:pPr>
        <w:pStyle w:val="berschrift20"/>
        <w:numPr>
          <w:ilvl w:val="2"/>
          <w:numId w:val="11"/>
        </w:numPr>
        <w:rPr>
          <w:lang w:val="de-CH"/>
        </w:rPr>
      </w:pPr>
      <w:bookmarkStart w:id="80" w:name="_Toc366155169"/>
      <w:r w:rsidRPr="003B38A0">
        <w:rPr>
          <w:lang w:val="de-CH"/>
        </w:rPr>
        <w:t>Massnahmen</w:t>
      </w:r>
      <w:bookmarkEnd w:id="80"/>
    </w:p>
    <w:p w:rsidR="005C6B7E" w:rsidRDefault="005C6B7E" w:rsidP="00713139">
      <w:pPr>
        <w:rPr>
          <w:lang w:val="de-CH"/>
        </w:rPr>
      </w:pPr>
      <w:r>
        <w:rPr>
          <w:lang w:val="de-CH"/>
        </w:rPr>
        <w:t>Da in dieser Iteration doch einiges schief lief habe ich mit Marc eine Krisensitzung abgehalten und diverse Massnahmen besprochen.</w:t>
      </w:r>
    </w:p>
    <w:p w:rsidR="005C6B7E" w:rsidRDefault="005C6B7E" w:rsidP="00713139">
      <w:pPr>
        <w:rPr>
          <w:lang w:val="de-CH"/>
        </w:rPr>
      </w:pPr>
    </w:p>
    <w:p w:rsidR="00713139" w:rsidRDefault="005C6B7E" w:rsidP="00713139">
      <w:pPr>
        <w:rPr>
          <w:lang w:val="de-CH"/>
        </w:rPr>
      </w:pPr>
      <w:r>
        <w:rPr>
          <w:lang w:val="de-CH"/>
        </w:rPr>
        <w:t>Um die eingeplanten Zeiten einzuhalten habe ich beschlossen bis auf weiteres jeweils 2 komplette Arbeitstage pro Woche anstatt dem einen einzusetzen. Diese Massnahme habe ich mit dem PO an der Arbeit abgesprochen und es wurde genehmigt. Dazu hab ich beschlossen 2 Tage meiner Ferien zu opfern, damit ich gegen das Ende der Arbeit noch ein bisschen  Reserven.</w:t>
      </w:r>
    </w:p>
    <w:p w:rsidR="005C6B7E" w:rsidRDefault="005C6B7E" w:rsidP="00713139">
      <w:pPr>
        <w:rPr>
          <w:lang w:val="de-CH"/>
        </w:rPr>
      </w:pPr>
    </w:p>
    <w:p w:rsidR="005C6B7E" w:rsidRDefault="005C6B7E" w:rsidP="00713139">
      <w:pPr>
        <w:rPr>
          <w:lang w:val="de-CH"/>
        </w:rPr>
      </w:pPr>
      <w:r>
        <w:rPr>
          <w:lang w:val="de-CH"/>
        </w:rPr>
        <w:t>Ich arbeite die einzelnen Issues wieder sequentiell ab, es wird kein „Issue-Switching“ mehr geben.</w:t>
      </w:r>
      <w:r w:rsidR="00541C38">
        <w:rPr>
          <w:lang w:val="de-CH"/>
        </w:rPr>
        <w:t xml:space="preserve"> Dies gilt insbesondere auch wenn – aus welchen Gründen auch immer - Panik aufkommen sollte.</w:t>
      </w:r>
    </w:p>
    <w:p w:rsidR="00541C38" w:rsidRDefault="00541C38" w:rsidP="00713139">
      <w:pPr>
        <w:rPr>
          <w:lang w:val="de-CH"/>
        </w:rPr>
      </w:pPr>
    </w:p>
    <w:p w:rsidR="004953FB" w:rsidRDefault="00541C38" w:rsidP="004953FB">
      <w:pPr>
        <w:rPr>
          <w:lang w:val="de-CH"/>
        </w:rPr>
      </w:pPr>
      <w:r>
        <w:rPr>
          <w:lang w:val="de-CH"/>
        </w:rPr>
        <w:t>Zukünftig plane ich alle Meetings mit ein, dazu gehören auch die Review Meetings mit Marc.</w:t>
      </w:r>
    </w:p>
    <w:p w:rsidR="004953FB" w:rsidRPr="003B38A0" w:rsidRDefault="004953FB" w:rsidP="004953FB">
      <w:pPr>
        <w:pStyle w:val="berschrift20"/>
        <w:numPr>
          <w:ilvl w:val="2"/>
          <w:numId w:val="9"/>
        </w:numPr>
        <w:rPr>
          <w:lang w:val="de-CH"/>
        </w:rPr>
      </w:pPr>
      <w:bookmarkStart w:id="81" w:name="_Toc366155170"/>
      <w:r w:rsidRPr="003B38A0">
        <w:rPr>
          <w:lang w:val="de-CH"/>
        </w:rPr>
        <w:t>Fazit</w:t>
      </w:r>
      <w:bookmarkEnd w:id="81"/>
    </w:p>
    <w:p w:rsidR="004953FB" w:rsidRPr="003B38A0" w:rsidRDefault="004953FB" w:rsidP="004953FB">
      <w:pPr>
        <w:rPr>
          <w:lang w:val="de-CH"/>
        </w:rPr>
      </w:pPr>
      <w:r w:rsidRPr="003B38A0">
        <w:rPr>
          <w:lang w:val="de-CH"/>
        </w:rPr>
        <w:t>Die Iteration kann, obwohl, sie deutlich länger als geplant gedauert hat, als erfolgreich betrachtet und abgeschlossen werden.</w:t>
      </w:r>
    </w:p>
    <w:p w:rsidR="00F210FF" w:rsidRPr="00160024" w:rsidRDefault="004953FB" w:rsidP="002C2B06">
      <w:pPr>
        <w:rPr>
          <w:color w:val="FF0000"/>
          <w:lang w:val="de-CH"/>
        </w:rPr>
      </w:pPr>
      <w:r w:rsidRPr="003B38A0">
        <w:rPr>
          <w:color w:val="FF0000"/>
          <w:lang w:val="de-CH"/>
        </w:rPr>
        <w:t>Lessons learned</w:t>
      </w:r>
    </w:p>
    <w:p w:rsidR="0076327E" w:rsidRDefault="0076327E">
      <w:pPr>
        <w:widowControl/>
        <w:autoSpaceDE/>
        <w:autoSpaceDN/>
        <w:adjustRightInd/>
        <w:rPr>
          <w:b/>
          <w:bCs/>
          <w:iCs/>
          <w:color w:val="17365D" w:themeColor="text2" w:themeShade="BF"/>
          <w:sz w:val="22"/>
          <w:szCs w:val="22"/>
          <w:lang w:val="de-CH"/>
        </w:rPr>
      </w:pPr>
      <w:r>
        <w:rPr>
          <w:lang w:val="de-CH"/>
        </w:rPr>
        <w:br w:type="page"/>
      </w:r>
    </w:p>
    <w:p w:rsidR="00F210FF" w:rsidRPr="003B38A0" w:rsidRDefault="00F210FF" w:rsidP="00F210FF">
      <w:pPr>
        <w:pStyle w:val="berschrift20"/>
        <w:rPr>
          <w:lang w:val="de-CH"/>
        </w:rPr>
      </w:pPr>
      <w:bookmarkStart w:id="82" w:name="_Toc366155171"/>
      <w:r w:rsidRPr="003B38A0">
        <w:rPr>
          <w:lang w:val="de-CH"/>
        </w:rPr>
        <w:lastRenderedPageBreak/>
        <w:t>Aspekt „</w:t>
      </w:r>
      <w:r w:rsidR="000846E5" w:rsidRPr="003B38A0">
        <w:rPr>
          <w:sz w:val="20"/>
          <w:szCs w:val="20"/>
          <w:lang w:val="de-CH"/>
        </w:rPr>
        <w:t>Services</w:t>
      </w:r>
      <w:r w:rsidRPr="003B38A0">
        <w:rPr>
          <w:lang w:val="de-CH"/>
        </w:rPr>
        <w:t>“</w:t>
      </w:r>
      <w:bookmarkEnd w:id="82"/>
    </w:p>
    <w:p w:rsidR="00DD3432" w:rsidRDefault="00F210FF" w:rsidP="00F210FF">
      <w:pPr>
        <w:rPr>
          <w:lang w:val="de-CH"/>
        </w:rPr>
      </w:pPr>
      <w:r w:rsidRPr="00AD4A54">
        <w:rPr>
          <w:lang w:val="de-CH"/>
        </w:rPr>
        <w:t>Mit diesem Aspekt wurde das Thema „</w:t>
      </w:r>
      <w:r w:rsidR="00DD3432">
        <w:rPr>
          <w:lang w:val="de-CH"/>
        </w:rPr>
        <w:t>Services</w:t>
      </w:r>
      <w:r w:rsidRPr="00AD4A54">
        <w:rPr>
          <w:lang w:val="de-CH"/>
        </w:rPr>
        <w:t xml:space="preserve">“ behandelt. </w:t>
      </w:r>
      <w:r w:rsidR="00DD3432">
        <w:rPr>
          <w:lang w:val="de-CH"/>
        </w:rPr>
        <w:t>Das Thema beinhaltet Standard-Services sowie auch eigene Services.</w:t>
      </w:r>
    </w:p>
    <w:p w:rsidR="00F210FF" w:rsidRDefault="00F210FF" w:rsidP="00F210FF">
      <w:pPr>
        <w:rPr>
          <w:lang w:val="de-CH"/>
        </w:rPr>
      </w:pPr>
      <w:r w:rsidRPr="00AD4A54">
        <w:rPr>
          <w:lang w:val="de-CH"/>
        </w:rPr>
        <w:t xml:space="preserve">Mit dem </w:t>
      </w:r>
      <w:r w:rsidR="00DD3432">
        <w:rPr>
          <w:lang w:val="de-CH"/>
        </w:rPr>
        <w:t xml:space="preserve">erlangten </w:t>
      </w:r>
      <w:r w:rsidRPr="00AD4A54">
        <w:rPr>
          <w:lang w:val="de-CH"/>
        </w:rPr>
        <w:t>Wissen über die Gegebenheiten in beiden Eclipse Versionen sollte nun ein Vergleich stattfinden und ein Weg aufgezeigt werden wie die Punkte des Aspektes migriert werden können.</w:t>
      </w:r>
    </w:p>
    <w:p w:rsidR="00DD3432" w:rsidRDefault="00DD3432" w:rsidP="00F210FF">
      <w:pPr>
        <w:rPr>
          <w:lang w:val="de-CH"/>
        </w:rPr>
      </w:pPr>
    </w:p>
    <w:p w:rsidR="00DD3432" w:rsidRPr="00AD4A54" w:rsidRDefault="00DD3432" w:rsidP="00F210FF">
      <w:pPr>
        <w:rPr>
          <w:lang w:val="de-CH"/>
        </w:rPr>
      </w:pPr>
      <w:r>
        <w:rPr>
          <w:lang w:val="de-CH"/>
        </w:rPr>
        <w:t>Ursprünglich war geplant in derselben Iteration auch das Thema „Eigene Extension Points“ zu behandeln. Anbetracht der verbleibenden Zeit wurde mit dem Betreuer beschlossen, dieses Thema auf Eis zu legen und zuerst alle Dokumente auf Vordermann zu bringen. Zuerst sollen wirklich alle Dokumente komplett sein, das beinhaltet auch die finale Struktur und die Formatierung.</w:t>
      </w:r>
    </w:p>
    <w:p w:rsidR="00F210FF" w:rsidRPr="003B38A0" w:rsidRDefault="00F210FF" w:rsidP="00F210FF">
      <w:pPr>
        <w:pStyle w:val="berschrift20"/>
        <w:numPr>
          <w:ilvl w:val="2"/>
          <w:numId w:val="5"/>
        </w:numPr>
        <w:rPr>
          <w:lang w:val="de-CH"/>
        </w:rPr>
      </w:pPr>
      <w:bookmarkStart w:id="83" w:name="_Toc366155172"/>
      <w:r w:rsidRPr="003B38A0">
        <w:rPr>
          <w:lang w:val="de-CH"/>
        </w:rPr>
        <w:t>Definition Abnahmekriterien</w:t>
      </w:r>
      <w:bookmarkEnd w:id="83"/>
    </w:p>
    <w:p w:rsidR="00F210FF" w:rsidRPr="003B38A0" w:rsidRDefault="00F210FF" w:rsidP="00F210FF">
      <w:pPr>
        <w:rPr>
          <w:lang w:val="de-CH"/>
        </w:rPr>
      </w:pPr>
      <w:r w:rsidRPr="003B38A0">
        <w:rPr>
          <w:lang w:val="de-CH"/>
        </w:rPr>
        <w:t>Die Abnahmekriterien wurden vom Betreuer folgendermassen definiert:</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Eine beispielhafte eigene Deklaration Extension Point mit E4 Mitteln mit einer Nutzung (Extension)</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 xml:space="preserve">Eine beispielhafte </w:t>
      </w:r>
      <w:r w:rsidR="00A62557" w:rsidRPr="003B38A0">
        <w:rPr>
          <w:szCs w:val="20"/>
          <w:lang w:val="de-CH"/>
        </w:rPr>
        <w:t>Bereitstellung</w:t>
      </w:r>
      <w:r w:rsidRPr="003B38A0">
        <w:rPr>
          <w:szCs w:val="20"/>
          <w:lang w:val="de-CH"/>
        </w:rPr>
        <w:t xml:space="preserve"> und Nutzung eines E4 Services </w:t>
      </w:r>
    </w:p>
    <w:p w:rsidR="00636B7D" w:rsidRPr="003B38A0" w:rsidRDefault="00636B7D" w:rsidP="00636B7D">
      <w:pPr>
        <w:pStyle w:val="Listenabsatz"/>
        <w:widowControl/>
        <w:numPr>
          <w:ilvl w:val="0"/>
          <w:numId w:val="10"/>
        </w:numPr>
        <w:autoSpaceDE/>
        <w:autoSpaceDN/>
        <w:adjustRightInd/>
        <w:spacing w:before="100" w:beforeAutospacing="1" w:after="100" w:afterAutospacing="1"/>
        <w:rPr>
          <w:lang w:val="de-CH"/>
        </w:rPr>
      </w:pPr>
      <w:r w:rsidRPr="003B38A0">
        <w:rPr>
          <w:lang w:val="de-CH"/>
        </w:rPr>
        <w:t>Eine beispielhafte Deklaration eines (eigenen) Services, z.B. IAuthenticationService und eine beispielhafte Nutzung dieses Services (Anzeige des aktuellen Benutzers)</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Beschreibung des Aspektes im Handbuch</w:t>
      </w:r>
    </w:p>
    <w:p w:rsidR="003C62ED" w:rsidRPr="003B38A0" w:rsidRDefault="003C62ED" w:rsidP="003C62ED">
      <w:pPr>
        <w:pStyle w:val="Listenabsatz"/>
        <w:widowControl/>
        <w:numPr>
          <w:ilvl w:val="0"/>
          <w:numId w:val="10"/>
        </w:numPr>
        <w:autoSpaceDE/>
        <w:autoSpaceDN/>
        <w:adjustRightInd/>
        <w:spacing w:before="100" w:beforeAutospacing="1" w:after="100" w:afterAutospacing="1"/>
        <w:rPr>
          <w:rFonts w:ascii="Times New Roman" w:hAnsi="Times New Roman" w:cs="Times New Roman"/>
          <w:sz w:val="24"/>
          <w:lang w:val="de-CH"/>
        </w:rPr>
      </w:pPr>
      <w:r w:rsidRPr="003B38A0">
        <w:rPr>
          <w:szCs w:val="20"/>
          <w:lang w:val="de-CH"/>
        </w:rPr>
        <w:t>Aktualisierter Projektbericht</w:t>
      </w:r>
    </w:p>
    <w:p w:rsidR="00F210FF" w:rsidRPr="003B38A0" w:rsidRDefault="00F210FF" w:rsidP="00F210FF">
      <w:pPr>
        <w:pStyle w:val="berschrift20"/>
        <w:numPr>
          <w:ilvl w:val="2"/>
          <w:numId w:val="13"/>
        </w:numPr>
        <w:rPr>
          <w:lang w:val="de-CH"/>
        </w:rPr>
      </w:pPr>
      <w:bookmarkStart w:id="84" w:name="_Toc366155173"/>
      <w:r w:rsidRPr="003B38A0">
        <w:rPr>
          <w:lang w:val="de-CH"/>
        </w:rPr>
        <w:t>Dauer der Iteration</w:t>
      </w:r>
      <w:bookmarkEnd w:id="84"/>
    </w:p>
    <w:p w:rsidR="00F210FF" w:rsidRPr="00A51EB3" w:rsidRDefault="00F210FF" w:rsidP="00F210FF">
      <w:pPr>
        <w:spacing w:before="120"/>
        <w:rPr>
          <w:lang w:val="de-CH"/>
        </w:rPr>
      </w:pPr>
      <w:r w:rsidRPr="00A51EB3">
        <w:rPr>
          <w:lang w:val="de-CH"/>
        </w:rPr>
        <w:t xml:space="preserve">Die Iteration war </w:t>
      </w:r>
      <w:r w:rsidR="00A51EB3">
        <w:rPr>
          <w:lang w:val="de-CH"/>
        </w:rPr>
        <w:t xml:space="preserve">ursprünglich </w:t>
      </w:r>
      <w:r w:rsidRPr="00A51EB3">
        <w:rPr>
          <w:lang w:val="de-CH"/>
        </w:rPr>
        <w:t xml:space="preserve">in der Periode </w:t>
      </w:r>
    </w:p>
    <w:p w:rsidR="00F210FF" w:rsidRPr="00A51EB3" w:rsidRDefault="00A51EB3" w:rsidP="00F210FF">
      <w:pPr>
        <w:spacing w:before="120"/>
        <w:ind w:firstLine="720"/>
        <w:rPr>
          <w:lang w:val="de-CH"/>
        </w:rPr>
      </w:pPr>
      <w:r>
        <w:rPr>
          <w:lang w:val="de-CH"/>
        </w:rPr>
        <w:t>15</w:t>
      </w:r>
      <w:r w:rsidR="00F210FF" w:rsidRPr="00A51EB3">
        <w:rPr>
          <w:lang w:val="de-CH"/>
        </w:rPr>
        <w:t xml:space="preserve">.07.2013 – </w:t>
      </w:r>
      <w:r w:rsidR="00586EEB">
        <w:rPr>
          <w:lang w:val="de-CH"/>
        </w:rPr>
        <w:t>28</w:t>
      </w:r>
      <w:r w:rsidR="00F210FF" w:rsidRPr="00A51EB3">
        <w:rPr>
          <w:lang w:val="de-CH"/>
        </w:rPr>
        <w:t>.0</w:t>
      </w:r>
      <w:r w:rsidR="00586EEB">
        <w:rPr>
          <w:lang w:val="de-CH"/>
        </w:rPr>
        <w:t>7</w:t>
      </w:r>
      <w:r w:rsidR="00F210FF" w:rsidRPr="00A51EB3">
        <w:rPr>
          <w:lang w:val="de-CH"/>
        </w:rPr>
        <w:t>.2013</w:t>
      </w:r>
    </w:p>
    <w:p w:rsidR="00F210FF" w:rsidRPr="00A51EB3" w:rsidRDefault="00F210FF" w:rsidP="00F210FF">
      <w:pPr>
        <w:spacing w:before="120"/>
        <w:rPr>
          <w:lang w:val="de-CH"/>
        </w:rPr>
      </w:pPr>
      <w:r w:rsidRPr="00A51EB3">
        <w:rPr>
          <w:lang w:val="de-CH"/>
        </w:rPr>
        <w:t>geplant, tatsächlich gedauert hat sie vom</w:t>
      </w:r>
    </w:p>
    <w:p w:rsidR="00F210FF" w:rsidRPr="00A51EB3" w:rsidRDefault="00F210FF" w:rsidP="00F210FF">
      <w:pPr>
        <w:spacing w:before="120"/>
        <w:ind w:firstLine="720"/>
        <w:rPr>
          <w:lang w:val="de-CH"/>
        </w:rPr>
      </w:pPr>
      <w:r w:rsidRPr="00A51EB3">
        <w:rPr>
          <w:lang w:val="de-CH"/>
        </w:rPr>
        <w:t>0</w:t>
      </w:r>
      <w:r w:rsidR="00A51EB3">
        <w:rPr>
          <w:lang w:val="de-CH"/>
        </w:rPr>
        <w:t>1</w:t>
      </w:r>
      <w:r w:rsidRPr="00A51EB3">
        <w:rPr>
          <w:lang w:val="de-CH"/>
        </w:rPr>
        <w:t>.0</w:t>
      </w:r>
      <w:r w:rsidR="00A51EB3">
        <w:rPr>
          <w:lang w:val="de-CH"/>
        </w:rPr>
        <w:t>8.2013 – 08</w:t>
      </w:r>
      <w:r w:rsidRPr="00A51EB3">
        <w:rPr>
          <w:lang w:val="de-CH"/>
        </w:rPr>
        <w:t>.0</w:t>
      </w:r>
      <w:r w:rsidR="00A51EB3">
        <w:rPr>
          <w:lang w:val="de-CH"/>
        </w:rPr>
        <w:t>8</w:t>
      </w:r>
      <w:r w:rsidRPr="00A51EB3">
        <w:rPr>
          <w:lang w:val="de-CH"/>
        </w:rPr>
        <w:t>.2013</w:t>
      </w:r>
    </w:p>
    <w:p w:rsidR="00F210FF" w:rsidRPr="00A51EB3" w:rsidRDefault="00F210FF" w:rsidP="00F210FF">
      <w:pPr>
        <w:spacing w:before="120"/>
        <w:rPr>
          <w:lang w:val="de-CH"/>
        </w:rPr>
      </w:pPr>
      <w:r w:rsidRPr="00A51EB3">
        <w:rPr>
          <w:lang w:val="de-CH"/>
        </w:rPr>
        <w:t xml:space="preserve">gedauert. </w:t>
      </w:r>
      <w:r w:rsidR="009D1E5B">
        <w:rPr>
          <w:lang w:val="de-CH"/>
        </w:rPr>
        <w:t xml:space="preserve">Die Iteration wurde </w:t>
      </w:r>
      <w:r w:rsidR="009D1E5B">
        <w:rPr>
          <w:lang w:val="de-CH"/>
        </w:rPr>
        <w:t>nach</w:t>
      </w:r>
      <w:r w:rsidR="009D1E5B">
        <w:rPr>
          <w:lang w:val="de-CH"/>
        </w:rPr>
        <w:t xml:space="preserve"> einem Meeting mit dem Betreuer gestoppt. Bevor am Thema „Eigene Extension Points“ weitergearbeitet werden kann müssen zuerst alle Dokumente komplett aktualisiert werden.</w:t>
      </w:r>
      <w:r w:rsidR="001D71B9">
        <w:rPr>
          <w:lang w:val="de-CH"/>
        </w:rPr>
        <w:t xml:space="preserve"> Die Iteration war also 7 Tage kürzer als geplant.</w:t>
      </w:r>
    </w:p>
    <w:p w:rsidR="003054A2" w:rsidRDefault="003054A2" w:rsidP="003054A2">
      <w:pPr>
        <w:pStyle w:val="berschrift20"/>
        <w:numPr>
          <w:ilvl w:val="2"/>
          <w:numId w:val="43"/>
        </w:numPr>
        <w:rPr>
          <w:lang w:val="de-CH"/>
        </w:rPr>
      </w:pPr>
      <w:bookmarkStart w:id="85" w:name="_Toc366155174"/>
      <w:r>
        <w:rPr>
          <w:lang w:val="de-CH"/>
        </w:rPr>
        <w:t>Resultate</w:t>
      </w:r>
      <w:bookmarkEnd w:id="85"/>
    </w:p>
    <w:p w:rsidR="003054A2" w:rsidRDefault="003054A2" w:rsidP="003054A2">
      <w:pPr>
        <w:pStyle w:val="Grosseberschrift"/>
        <w:rPr>
          <w:noProof/>
        </w:rPr>
      </w:pPr>
      <w:r>
        <w:rPr>
          <w:noProof/>
        </w:rPr>
        <w:t>Was wurde erreicht?</w:t>
      </w:r>
    </w:p>
    <w:p w:rsidR="003054A2" w:rsidRPr="007C64D0" w:rsidRDefault="003054A2" w:rsidP="003054A2">
      <w:r w:rsidRPr="007C64D0">
        <w:rPr>
          <w:noProof/>
        </w:rPr>
        <w:t xml:space="preserve">Es konnte ein Weg aufgezeigt werden, wie die </w:t>
      </w:r>
      <w:r w:rsidR="007C64D0">
        <w:rPr>
          <w:noProof/>
        </w:rPr>
        <w:t>Standard-Services und  auch eigene Services in E3 und auch in E4 zur Verfügung gestellt werden. Es wurde aufgezeigt welche Standard-Services existieren. Weiter wurde ein Weg aufgezeigt wie ein eigener Service migriert werden kann.</w:t>
      </w:r>
    </w:p>
    <w:p w:rsidR="003054A2" w:rsidRDefault="003054A2" w:rsidP="003054A2">
      <w:pPr>
        <w:pStyle w:val="Grosseberschrift"/>
      </w:pPr>
    </w:p>
    <w:p w:rsidR="0077434F" w:rsidRDefault="0077434F" w:rsidP="003054A2">
      <w:pPr>
        <w:pStyle w:val="Grosseberschrift"/>
      </w:pPr>
      <w:r>
        <w:t>Was wurde nicht erreicht</w:t>
      </w:r>
    </w:p>
    <w:p w:rsidR="0077434F" w:rsidRPr="0077434F" w:rsidRDefault="007C64D0" w:rsidP="007C64D0">
      <w:r>
        <w:t>Wie oben beschrieben wurde das Thema „</w:t>
      </w:r>
      <w:r w:rsidR="0077434F" w:rsidRPr="0077434F">
        <w:t>Eigene Extensions Points</w:t>
      </w:r>
      <w:r>
        <w:t>“ aus Zeitgründen nicht behandelt.</w:t>
      </w:r>
    </w:p>
    <w:p w:rsidR="003054A2" w:rsidRDefault="003054A2" w:rsidP="003054A2">
      <w:pPr>
        <w:widowControl/>
        <w:autoSpaceDE/>
        <w:autoSpaceDN/>
        <w:adjustRightInd/>
        <w:rPr>
          <w:b/>
          <w:u w:val="single"/>
        </w:rPr>
      </w:pPr>
      <w:r>
        <w:br w:type="page"/>
      </w:r>
    </w:p>
    <w:p w:rsidR="003054A2" w:rsidRPr="009F06BE" w:rsidRDefault="003054A2" w:rsidP="003054A2">
      <w:pPr>
        <w:pStyle w:val="Grosseberschrift"/>
      </w:pPr>
      <w:r>
        <w:lastRenderedPageBreak/>
        <w:t>Gegenüberstellung E3 und E4</w:t>
      </w:r>
    </w:p>
    <w:p w:rsidR="00836165" w:rsidRDefault="00836165" w:rsidP="00836165">
      <w:pPr>
        <w:rPr>
          <w:lang w:val="de-CH"/>
        </w:rPr>
      </w:pPr>
      <w:r w:rsidRPr="001E11CA">
        <w:rPr>
          <w:lang w:val="de-CH"/>
        </w:rPr>
        <w:t xml:space="preserve">In der folgenden Tabelle werden diverse Themen zu </w:t>
      </w:r>
      <w:r>
        <w:rPr>
          <w:lang w:val="de-CH"/>
        </w:rPr>
        <w:t>„Services“</w:t>
      </w:r>
      <w:r w:rsidRPr="001E11CA">
        <w:rPr>
          <w:lang w:val="de-CH"/>
        </w:rPr>
        <w:t xml:space="preserve"> einander gegenübergestellt. Die Tabelle soll einen Überblick schaffen wo sich E3 und E4 unterscheiden oder wo sie gleich sind.</w:t>
      </w:r>
    </w:p>
    <w:p w:rsidR="00836165" w:rsidRDefault="00836165" w:rsidP="00836165">
      <w:pPr>
        <w:rPr>
          <w:lang w:val="de-CH"/>
        </w:rPr>
      </w:pPr>
    </w:p>
    <w:tbl>
      <w:tblPr>
        <w:tblStyle w:val="Tabellenraster"/>
        <w:tblW w:w="0" w:type="auto"/>
        <w:tblLook w:val="04A0" w:firstRow="1" w:lastRow="0" w:firstColumn="1" w:lastColumn="0" w:noHBand="0" w:noVBand="1"/>
      </w:tblPr>
      <w:tblGrid>
        <w:gridCol w:w="2212"/>
        <w:gridCol w:w="3758"/>
        <w:gridCol w:w="3611"/>
      </w:tblGrid>
      <w:tr w:rsidR="00836165" w:rsidRPr="00624EA9" w:rsidTr="00CA2ADF">
        <w:tc>
          <w:tcPr>
            <w:tcW w:w="2212" w:type="dxa"/>
            <w:shd w:val="pct20" w:color="auto" w:fill="auto"/>
          </w:tcPr>
          <w:p w:rsidR="00836165" w:rsidRDefault="00836165" w:rsidP="00CA2ADF">
            <w:pPr>
              <w:pStyle w:val="Textkrper"/>
              <w:jc w:val="left"/>
              <w:rPr>
                <w:b/>
              </w:rPr>
            </w:pPr>
            <w:r>
              <w:rPr>
                <w:b/>
              </w:rPr>
              <w:t>Thema</w:t>
            </w:r>
          </w:p>
        </w:tc>
        <w:tc>
          <w:tcPr>
            <w:tcW w:w="3758" w:type="dxa"/>
            <w:shd w:val="pct20" w:color="auto" w:fill="auto"/>
          </w:tcPr>
          <w:p w:rsidR="00836165" w:rsidRDefault="00836165" w:rsidP="00CA2ADF">
            <w:pPr>
              <w:pStyle w:val="Textkrper"/>
              <w:jc w:val="left"/>
              <w:rPr>
                <w:b/>
              </w:rPr>
            </w:pPr>
            <w:r>
              <w:rPr>
                <w:b/>
              </w:rPr>
              <w:t>E3</w:t>
            </w:r>
          </w:p>
        </w:tc>
        <w:tc>
          <w:tcPr>
            <w:tcW w:w="3611" w:type="dxa"/>
            <w:shd w:val="pct20" w:color="auto" w:fill="auto"/>
          </w:tcPr>
          <w:p w:rsidR="00836165" w:rsidRPr="00624EA9" w:rsidRDefault="00836165" w:rsidP="00CA2ADF">
            <w:pPr>
              <w:pStyle w:val="Textkrper"/>
              <w:jc w:val="left"/>
              <w:rPr>
                <w:b/>
              </w:rPr>
            </w:pPr>
            <w:r>
              <w:rPr>
                <w:b/>
              </w:rPr>
              <w:t>E4</w:t>
            </w:r>
          </w:p>
        </w:tc>
      </w:tr>
      <w:tr w:rsidR="00836165" w:rsidRPr="00D125C4" w:rsidTr="00CA2ADF">
        <w:trPr>
          <w:trHeight w:val="197"/>
        </w:trPr>
        <w:tc>
          <w:tcPr>
            <w:tcW w:w="2212" w:type="dxa"/>
          </w:tcPr>
          <w:p w:rsidR="00836165" w:rsidRPr="00D125C4" w:rsidRDefault="00836165" w:rsidP="00CA2ADF">
            <w:pPr>
              <w:rPr>
                <w:sz w:val="18"/>
                <w:szCs w:val="18"/>
              </w:rPr>
            </w:pPr>
            <w:r w:rsidRPr="00D125C4">
              <w:rPr>
                <w:sz w:val="18"/>
                <w:szCs w:val="18"/>
              </w:rPr>
              <w:t>Service</w:t>
            </w:r>
            <w:r>
              <w:rPr>
                <w:sz w:val="18"/>
                <w:szCs w:val="18"/>
              </w:rPr>
              <w:t>-</w:t>
            </w:r>
            <w:r w:rsidRPr="00D125C4">
              <w:rPr>
                <w:sz w:val="18"/>
                <w:szCs w:val="18"/>
              </w:rPr>
              <w:t>Art</w:t>
            </w:r>
          </w:p>
        </w:tc>
        <w:tc>
          <w:tcPr>
            <w:tcW w:w="3758" w:type="dxa"/>
          </w:tcPr>
          <w:p w:rsidR="00836165" w:rsidRPr="00D125C4" w:rsidRDefault="00836165" w:rsidP="00CA2ADF">
            <w:pPr>
              <w:rPr>
                <w:sz w:val="18"/>
                <w:szCs w:val="18"/>
              </w:rPr>
            </w:pPr>
            <w:r w:rsidRPr="00D125C4">
              <w:rPr>
                <w:sz w:val="18"/>
                <w:szCs w:val="18"/>
              </w:rPr>
              <w:t>Etwas selbst gestricktes, in RCS zum Beispiel eigene Service-Registry</w:t>
            </w:r>
          </w:p>
        </w:tc>
        <w:tc>
          <w:tcPr>
            <w:tcW w:w="3611" w:type="dxa"/>
          </w:tcPr>
          <w:p w:rsidR="00836165" w:rsidRPr="00D125C4" w:rsidRDefault="00836165" w:rsidP="00CA2ADF">
            <w:pPr>
              <w:pStyle w:val="Textkrper"/>
              <w:jc w:val="left"/>
              <w:rPr>
                <w:sz w:val="18"/>
                <w:szCs w:val="18"/>
              </w:rPr>
            </w:pPr>
            <w:r w:rsidRPr="00D125C4">
              <w:rPr>
                <w:sz w:val="18"/>
                <w:szCs w:val="18"/>
              </w:rPr>
              <w:t>OSGi-Services</w:t>
            </w:r>
          </w:p>
        </w:tc>
      </w:tr>
      <w:tr w:rsidR="00836165" w:rsidRPr="00D125C4" w:rsidTr="00CA2ADF">
        <w:trPr>
          <w:trHeight w:val="197"/>
        </w:trPr>
        <w:tc>
          <w:tcPr>
            <w:tcW w:w="2212" w:type="dxa"/>
          </w:tcPr>
          <w:p w:rsidR="00836165" w:rsidRPr="00D125C4" w:rsidRDefault="00836165" w:rsidP="00CA2ADF">
            <w:pPr>
              <w:rPr>
                <w:sz w:val="18"/>
                <w:szCs w:val="18"/>
              </w:rPr>
            </w:pPr>
            <w:r w:rsidRPr="00D125C4">
              <w:rPr>
                <w:sz w:val="18"/>
                <w:szCs w:val="18"/>
              </w:rPr>
              <w:t>Holen der Service Instanzen</w:t>
            </w:r>
          </w:p>
        </w:tc>
        <w:tc>
          <w:tcPr>
            <w:tcW w:w="3758" w:type="dxa"/>
          </w:tcPr>
          <w:p w:rsidR="00836165" w:rsidRDefault="00836165" w:rsidP="00CA2ADF">
            <w:pPr>
              <w:rPr>
                <w:sz w:val="18"/>
                <w:szCs w:val="18"/>
              </w:rPr>
            </w:pPr>
            <w:r>
              <w:rPr>
                <w:sz w:val="18"/>
                <w:szCs w:val="18"/>
              </w:rPr>
              <w:t>Über IServiceLocato</w:t>
            </w:r>
            <w:r w:rsidRPr="00D125C4">
              <w:rPr>
                <w:sz w:val="18"/>
                <w:szCs w:val="18"/>
              </w:rPr>
              <w:t>r</w:t>
            </w:r>
            <w:r>
              <w:rPr>
                <w:sz w:val="18"/>
                <w:szCs w:val="18"/>
              </w:rPr>
              <w:t xml:space="preserve"> welcher von der Workbench oder WorkbenchWindow etc. implementiert wird.</w:t>
            </w:r>
          </w:p>
          <w:p w:rsidR="00836165" w:rsidRPr="00D125C4" w:rsidRDefault="00836165" w:rsidP="00CA2ADF">
            <w:pPr>
              <w:rPr>
                <w:sz w:val="18"/>
                <w:szCs w:val="18"/>
              </w:rPr>
            </w:pPr>
            <w:r w:rsidRPr="00D125C4">
              <w:rPr>
                <w:sz w:val="18"/>
                <w:szCs w:val="18"/>
              </w:rPr>
              <w:t>In RCS über statischen Methodenaufruf</w:t>
            </w:r>
            <w:r>
              <w:rPr>
                <w:sz w:val="18"/>
                <w:szCs w:val="18"/>
              </w:rPr>
              <w:t xml:space="preserve"> auf Services</w:t>
            </w:r>
          </w:p>
        </w:tc>
        <w:tc>
          <w:tcPr>
            <w:tcW w:w="3611" w:type="dxa"/>
          </w:tcPr>
          <w:p w:rsidR="00836165" w:rsidRPr="00D125C4" w:rsidRDefault="00836165" w:rsidP="00CA2ADF">
            <w:pPr>
              <w:pStyle w:val="Textkrper"/>
              <w:jc w:val="left"/>
              <w:rPr>
                <w:sz w:val="18"/>
                <w:szCs w:val="18"/>
              </w:rPr>
            </w:pPr>
            <w:r w:rsidRPr="00D125C4">
              <w:rPr>
                <w:sz w:val="18"/>
                <w:szCs w:val="18"/>
              </w:rPr>
              <w:t>Über Dependency Injection, OSGi Service</w:t>
            </w:r>
            <w:r>
              <w:rPr>
                <w:sz w:val="18"/>
                <w:szCs w:val="18"/>
              </w:rPr>
              <w:t>-Instanz</w:t>
            </w:r>
            <w:r w:rsidRPr="00D125C4">
              <w:rPr>
                <w:sz w:val="18"/>
                <w:szCs w:val="18"/>
              </w:rPr>
              <w:t>en werden im OSGi-Kontext abgelegt.</w:t>
            </w:r>
          </w:p>
        </w:tc>
      </w:tr>
      <w:tr w:rsidR="00836165" w:rsidRPr="00D125C4" w:rsidTr="00CA2ADF">
        <w:trPr>
          <w:trHeight w:val="197"/>
        </w:trPr>
        <w:tc>
          <w:tcPr>
            <w:tcW w:w="2212" w:type="dxa"/>
          </w:tcPr>
          <w:p w:rsidR="00836165" w:rsidRPr="00D125C4" w:rsidRDefault="00836165" w:rsidP="00CA2ADF">
            <w:pPr>
              <w:rPr>
                <w:sz w:val="18"/>
                <w:szCs w:val="18"/>
              </w:rPr>
            </w:pPr>
            <w:r>
              <w:rPr>
                <w:sz w:val="18"/>
                <w:szCs w:val="18"/>
              </w:rPr>
              <w:t>Eigene Implementationen für Standard-Services</w:t>
            </w:r>
          </w:p>
        </w:tc>
        <w:tc>
          <w:tcPr>
            <w:tcW w:w="3758" w:type="dxa"/>
          </w:tcPr>
          <w:p w:rsidR="00836165" w:rsidRDefault="00836165" w:rsidP="00CA2ADF">
            <w:pPr>
              <w:rPr>
                <w:sz w:val="18"/>
                <w:szCs w:val="18"/>
              </w:rPr>
            </w:pPr>
            <w:r>
              <w:rPr>
                <w:sz w:val="18"/>
                <w:szCs w:val="18"/>
              </w:rPr>
              <w:t>Nein, nicht möglich</w:t>
            </w:r>
          </w:p>
        </w:tc>
        <w:tc>
          <w:tcPr>
            <w:tcW w:w="3611" w:type="dxa"/>
          </w:tcPr>
          <w:p w:rsidR="00836165" w:rsidRPr="00D125C4" w:rsidRDefault="00836165" w:rsidP="00CA2ADF">
            <w:pPr>
              <w:pStyle w:val="Textkrper"/>
              <w:jc w:val="left"/>
              <w:rPr>
                <w:sz w:val="18"/>
                <w:szCs w:val="18"/>
              </w:rPr>
            </w:pPr>
            <w:r>
              <w:rPr>
                <w:sz w:val="18"/>
                <w:szCs w:val="18"/>
              </w:rPr>
              <w:t>Ja, möglich</w:t>
            </w:r>
          </w:p>
        </w:tc>
      </w:tr>
      <w:tr w:rsidR="00836165" w:rsidRPr="00D125C4" w:rsidTr="00CA2ADF">
        <w:trPr>
          <w:trHeight w:val="197"/>
        </w:trPr>
        <w:tc>
          <w:tcPr>
            <w:tcW w:w="2212" w:type="dxa"/>
          </w:tcPr>
          <w:p w:rsidR="00836165" w:rsidRDefault="00836165" w:rsidP="00CA2ADF">
            <w:pPr>
              <w:rPr>
                <w:sz w:val="18"/>
                <w:szCs w:val="18"/>
              </w:rPr>
            </w:pPr>
            <w:r>
              <w:rPr>
                <w:sz w:val="18"/>
                <w:szCs w:val="18"/>
              </w:rPr>
              <w:t>Anzahl Standard-Services</w:t>
            </w:r>
          </w:p>
        </w:tc>
        <w:tc>
          <w:tcPr>
            <w:tcW w:w="3758" w:type="dxa"/>
          </w:tcPr>
          <w:p w:rsidR="00836165" w:rsidRDefault="00836165" w:rsidP="00CA2ADF">
            <w:pPr>
              <w:rPr>
                <w:sz w:val="18"/>
                <w:szCs w:val="18"/>
              </w:rPr>
            </w:pPr>
            <w:r>
              <w:rPr>
                <w:sz w:val="18"/>
                <w:szCs w:val="18"/>
              </w:rPr>
              <w:t>Viele</w:t>
            </w:r>
          </w:p>
        </w:tc>
        <w:tc>
          <w:tcPr>
            <w:tcW w:w="3611" w:type="dxa"/>
          </w:tcPr>
          <w:p w:rsidR="00836165" w:rsidRDefault="00836165" w:rsidP="00CA2ADF">
            <w:pPr>
              <w:pStyle w:val="Textkrper"/>
              <w:jc w:val="left"/>
              <w:rPr>
                <w:sz w:val="18"/>
                <w:szCs w:val="18"/>
              </w:rPr>
            </w:pPr>
            <w:r>
              <w:rPr>
                <w:sz w:val="18"/>
                <w:szCs w:val="18"/>
              </w:rPr>
              <w:t>Weniger, Stichwort: The 20 things</w:t>
            </w:r>
          </w:p>
        </w:tc>
      </w:tr>
    </w:tbl>
    <w:p w:rsidR="00836165" w:rsidRDefault="00836165" w:rsidP="00836165">
      <w:pPr>
        <w:rPr>
          <w:szCs w:val="20"/>
          <w:lang w:val="de-CH"/>
        </w:rPr>
      </w:pPr>
    </w:p>
    <w:p w:rsidR="00836165" w:rsidRPr="00061607" w:rsidRDefault="00836165" w:rsidP="00836165">
      <w:pPr>
        <w:pStyle w:val="Grosseberschrift"/>
        <w:rPr>
          <w:lang w:val="de-CH"/>
        </w:rPr>
      </w:pPr>
      <w:r>
        <w:rPr>
          <w:lang w:val="de-CH"/>
        </w:rPr>
        <w:t xml:space="preserve">Beurteilung </w:t>
      </w:r>
      <w:r w:rsidRPr="005A1A5E">
        <w:rPr>
          <w:lang w:val="de-CH"/>
        </w:rPr>
        <w:t>Migration</w:t>
      </w:r>
    </w:p>
    <w:p w:rsidR="00836165" w:rsidRDefault="00836165" w:rsidP="00836165">
      <w:r>
        <w:t xml:space="preserve">Die Migration der Standard-Services ist gegeben. Ein Anwender in E4 nützt die neuen Services. Die Schwierigkeit der Migration von eigenen Services kann - je nachdem wie diese implementiert sind – ziemlich  unterschiedlich sein. Bei RCS ist die Migration relativ leicht machbar, da immer mit Interfaces gearbeitet wurde. </w:t>
      </w:r>
    </w:p>
    <w:p w:rsidR="00836165" w:rsidRDefault="00836165" w:rsidP="00836165"/>
    <w:p w:rsidR="00836165" w:rsidRDefault="00836165" w:rsidP="00836165">
      <w:r>
        <w:t>Auch hier stellt sich wieder die Frage ob die RCS-Services nach E4 mit den geeigneten Tools automatisch migrieren lassen. Dies müsste man zumindest prüfen, dies würde aber den Zeitrahmen dieser Arbeit sprengen.</w:t>
      </w:r>
    </w:p>
    <w:p w:rsidR="003054A2" w:rsidRDefault="003054A2" w:rsidP="003054A2">
      <w:pPr>
        <w:pStyle w:val="berschrift20"/>
        <w:numPr>
          <w:ilvl w:val="2"/>
          <w:numId w:val="5"/>
        </w:numPr>
        <w:rPr>
          <w:lang w:val="de-CH"/>
        </w:rPr>
      </w:pPr>
      <w:bookmarkStart w:id="86" w:name="_Toc366155175"/>
      <w:r>
        <w:rPr>
          <w:lang w:val="de-CH"/>
        </w:rPr>
        <w:t>Test</w:t>
      </w:r>
      <w:bookmarkEnd w:id="86"/>
    </w:p>
    <w:p w:rsidR="003054A2" w:rsidRPr="004E45DD" w:rsidRDefault="003054A2" w:rsidP="003054A2">
      <w:pPr>
        <w:rPr>
          <w:lang w:val="de-CH"/>
        </w:rPr>
      </w:pPr>
      <w:r w:rsidRPr="004E45DD">
        <w:rPr>
          <w:lang w:val="de-CH"/>
        </w:rPr>
        <w:t>Im Folgenden werden die durchgeführten Testfallszenarien dokumentiert.</w:t>
      </w:r>
    </w:p>
    <w:p w:rsidR="003054A2" w:rsidRDefault="003054A2" w:rsidP="003054A2">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E6018E" w:rsidRPr="00624EA9" w:rsidTr="00F975BF">
        <w:tc>
          <w:tcPr>
            <w:tcW w:w="1884" w:type="dxa"/>
            <w:shd w:val="pct20" w:color="auto" w:fill="auto"/>
          </w:tcPr>
          <w:p w:rsidR="00E6018E" w:rsidRDefault="00E6018E" w:rsidP="00F975BF">
            <w:pPr>
              <w:pStyle w:val="Textkrper"/>
              <w:jc w:val="left"/>
              <w:rPr>
                <w:b/>
              </w:rPr>
            </w:pPr>
            <w:r>
              <w:rPr>
                <w:b/>
              </w:rPr>
              <w:t>Bezeichnung</w:t>
            </w:r>
          </w:p>
        </w:tc>
        <w:tc>
          <w:tcPr>
            <w:tcW w:w="7697" w:type="dxa"/>
            <w:gridSpan w:val="3"/>
            <w:shd w:val="clear" w:color="auto" w:fill="FFFFFF" w:themeFill="background1"/>
          </w:tcPr>
          <w:p w:rsidR="00E6018E" w:rsidRPr="00F3524A" w:rsidRDefault="00E6018E" w:rsidP="00E6018E">
            <w:pPr>
              <w:pStyle w:val="Textkrper"/>
              <w:jc w:val="left"/>
              <w:rPr>
                <w:sz w:val="18"/>
                <w:szCs w:val="18"/>
              </w:rPr>
            </w:pPr>
            <w:r w:rsidRPr="00F3524A">
              <w:rPr>
                <w:sz w:val="18"/>
                <w:szCs w:val="18"/>
              </w:rPr>
              <w:t>Testfall A4</w:t>
            </w:r>
            <w:r>
              <w:rPr>
                <w:sz w:val="18"/>
                <w:szCs w:val="18"/>
              </w:rPr>
              <w:t>_</w:t>
            </w:r>
            <w:r>
              <w:rPr>
                <w:sz w:val="18"/>
                <w:szCs w:val="18"/>
              </w:rPr>
              <w:t>1</w:t>
            </w:r>
          </w:p>
        </w:tc>
      </w:tr>
      <w:tr w:rsidR="00E6018E" w:rsidRPr="00624EA9" w:rsidTr="00F975BF">
        <w:tc>
          <w:tcPr>
            <w:tcW w:w="1884" w:type="dxa"/>
            <w:shd w:val="pct20" w:color="auto" w:fill="auto"/>
          </w:tcPr>
          <w:p w:rsidR="00E6018E" w:rsidRDefault="00E6018E" w:rsidP="00F975BF">
            <w:pPr>
              <w:pStyle w:val="Textkrper"/>
              <w:jc w:val="left"/>
              <w:rPr>
                <w:b/>
              </w:rPr>
            </w:pPr>
            <w:r>
              <w:rPr>
                <w:b/>
              </w:rPr>
              <w:t>Beschreibung</w:t>
            </w:r>
          </w:p>
        </w:tc>
        <w:tc>
          <w:tcPr>
            <w:tcW w:w="7697" w:type="dxa"/>
            <w:gridSpan w:val="3"/>
            <w:shd w:val="clear" w:color="auto" w:fill="FFFFFF" w:themeFill="background1"/>
          </w:tcPr>
          <w:p w:rsidR="00E6018E" w:rsidRPr="004E45DD" w:rsidRDefault="00E6018E" w:rsidP="00F975BF">
            <w:pPr>
              <w:rPr>
                <w:sz w:val="18"/>
                <w:szCs w:val="18"/>
              </w:rPr>
            </w:pPr>
            <w:r>
              <w:rPr>
                <w:sz w:val="18"/>
                <w:szCs w:val="18"/>
              </w:rPr>
              <w:t>Prüfung Injektion AuthenticationService</w:t>
            </w:r>
          </w:p>
        </w:tc>
      </w:tr>
      <w:tr w:rsidR="00E6018E" w:rsidRPr="00624EA9" w:rsidTr="00F975BF">
        <w:tc>
          <w:tcPr>
            <w:tcW w:w="1884" w:type="dxa"/>
            <w:shd w:val="pct20" w:color="auto" w:fill="auto"/>
          </w:tcPr>
          <w:p w:rsidR="00E6018E" w:rsidRDefault="00E6018E" w:rsidP="00F975BF">
            <w:pPr>
              <w:pStyle w:val="Textkrper"/>
              <w:jc w:val="left"/>
              <w:rPr>
                <w:b/>
              </w:rPr>
            </w:pPr>
            <w:r>
              <w:rPr>
                <w:b/>
              </w:rPr>
              <w:t>Voraussetzungen</w:t>
            </w:r>
          </w:p>
        </w:tc>
        <w:tc>
          <w:tcPr>
            <w:tcW w:w="7697" w:type="dxa"/>
            <w:gridSpan w:val="3"/>
            <w:shd w:val="clear" w:color="auto" w:fill="FFFFFF" w:themeFill="background1"/>
          </w:tcPr>
          <w:p w:rsidR="00E6018E" w:rsidRPr="004E45DD" w:rsidRDefault="00E6018E" w:rsidP="00F975BF">
            <w:pPr>
              <w:pStyle w:val="Textkrper"/>
              <w:jc w:val="left"/>
              <w:rPr>
                <w:sz w:val="18"/>
                <w:szCs w:val="18"/>
              </w:rPr>
            </w:pPr>
            <w:r w:rsidRPr="004E45DD">
              <w:rPr>
                <w:sz w:val="18"/>
                <w:szCs w:val="18"/>
              </w:rPr>
              <w:t xml:space="preserve">Applikation ist </w:t>
            </w:r>
            <w:r>
              <w:rPr>
                <w:sz w:val="18"/>
                <w:szCs w:val="18"/>
              </w:rPr>
              <w:t xml:space="preserve">im Debug Modus aus Eclipse </w:t>
            </w:r>
            <w:r w:rsidRPr="004E45DD">
              <w:rPr>
                <w:sz w:val="18"/>
                <w:szCs w:val="18"/>
              </w:rPr>
              <w:t xml:space="preserve">gestartet, entsprechend </w:t>
            </w:r>
            <w:r w:rsidRPr="00227D0A">
              <w:rPr>
                <w:b/>
                <w:sz w:val="18"/>
                <w:szCs w:val="18"/>
              </w:rPr>
              <w:t>berechtigter</w:t>
            </w:r>
            <w:r w:rsidRPr="004E45DD">
              <w:rPr>
                <w:sz w:val="18"/>
                <w:szCs w:val="18"/>
              </w:rPr>
              <w:t xml:space="preserve"> Benutzer ist eingeloggt</w:t>
            </w:r>
            <w:r>
              <w:rPr>
                <w:sz w:val="18"/>
                <w:szCs w:val="18"/>
              </w:rPr>
              <w:t xml:space="preserve">, Breakpoint in </w:t>
            </w:r>
            <w:r w:rsidRPr="00E6018E">
              <w:rPr>
                <w:i/>
                <w:sz w:val="18"/>
                <w:szCs w:val="18"/>
              </w:rPr>
              <w:t>OpenMapViewHandler.isEnabled</w:t>
            </w:r>
            <w:r>
              <w:rPr>
                <w:sz w:val="18"/>
                <w:szCs w:val="18"/>
              </w:rPr>
              <w:t xml:space="preserve"> gesetzt</w:t>
            </w:r>
          </w:p>
        </w:tc>
      </w:tr>
      <w:tr w:rsidR="00E6018E" w:rsidRPr="00624EA9" w:rsidTr="00F975BF">
        <w:tc>
          <w:tcPr>
            <w:tcW w:w="1884" w:type="dxa"/>
            <w:shd w:val="pct20" w:color="auto" w:fill="auto"/>
          </w:tcPr>
          <w:p w:rsidR="00E6018E" w:rsidRDefault="00E6018E" w:rsidP="00F975BF">
            <w:pPr>
              <w:pStyle w:val="Textkrper"/>
              <w:jc w:val="left"/>
              <w:rPr>
                <w:b/>
              </w:rPr>
            </w:pPr>
            <w:r>
              <w:rPr>
                <w:b/>
              </w:rPr>
              <w:t>Begründung für Test</w:t>
            </w:r>
          </w:p>
        </w:tc>
        <w:tc>
          <w:tcPr>
            <w:tcW w:w="7697" w:type="dxa"/>
            <w:gridSpan w:val="3"/>
            <w:shd w:val="clear" w:color="auto" w:fill="FFFFFF" w:themeFill="background1"/>
          </w:tcPr>
          <w:p w:rsidR="00E6018E" w:rsidRPr="004E45DD" w:rsidRDefault="00E6018E" w:rsidP="00E6018E">
            <w:pPr>
              <w:pStyle w:val="Textkrper"/>
              <w:jc w:val="left"/>
              <w:rPr>
                <w:sz w:val="18"/>
                <w:szCs w:val="18"/>
              </w:rPr>
            </w:pPr>
            <w:r>
              <w:rPr>
                <w:sz w:val="18"/>
                <w:szCs w:val="18"/>
              </w:rPr>
              <w:t xml:space="preserve">Mit dem Einbau des Authentications-Service soll getestet werden, ob dieser auch </w:t>
            </w:r>
            <w:r>
              <w:rPr>
                <w:sz w:val="18"/>
                <w:szCs w:val="18"/>
              </w:rPr>
              <w:t xml:space="preserve">injiziert </w:t>
            </w:r>
            <w:r>
              <w:rPr>
                <w:sz w:val="18"/>
                <w:szCs w:val="18"/>
              </w:rPr>
              <w:t xml:space="preserve"> wird</w:t>
            </w:r>
          </w:p>
        </w:tc>
      </w:tr>
      <w:tr w:rsidR="00E6018E" w:rsidRPr="00624EA9" w:rsidTr="00F975BF">
        <w:tc>
          <w:tcPr>
            <w:tcW w:w="1884" w:type="dxa"/>
            <w:shd w:val="pct20" w:color="auto" w:fill="auto"/>
          </w:tcPr>
          <w:p w:rsidR="00E6018E" w:rsidRDefault="00E6018E" w:rsidP="00F975BF">
            <w:pPr>
              <w:pStyle w:val="Textkrper"/>
              <w:jc w:val="left"/>
              <w:rPr>
                <w:b/>
              </w:rPr>
            </w:pPr>
            <w:r>
              <w:rPr>
                <w:b/>
              </w:rPr>
              <w:t>Fokus</w:t>
            </w:r>
          </w:p>
        </w:tc>
        <w:tc>
          <w:tcPr>
            <w:tcW w:w="7697" w:type="dxa"/>
            <w:gridSpan w:val="3"/>
            <w:shd w:val="clear" w:color="auto" w:fill="FFFFFF" w:themeFill="background1"/>
          </w:tcPr>
          <w:p w:rsidR="00E6018E" w:rsidRPr="004E45DD" w:rsidRDefault="00E6018E" w:rsidP="00F975BF">
            <w:pPr>
              <w:pStyle w:val="Textkrper"/>
              <w:jc w:val="left"/>
              <w:rPr>
                <w:sz w:val="18"/>
                <w:szCs w:val="18"/>
              </w:rPr>
            </w:pPr>
            <w:r w:rsidRPr="004E45DD">
              <w:rPr>
                <w:sz w:val="18"/>
                <w:szCs w:val="18"/>
              </w:rPr>
              <w:t>Funktionalität</w:t>
            </w:r>
          </w:p>
        </w:tc>
      </w:tr>
      <w:tr w:rsidR="00E6018E" w:rsidRPr="00624EA9" w:rsidTr="00F975BF">
        <w:tc>
          <w:tcPr>
            <w:tcW w:w="1884" w:type="dxa"/>
            <w:shd w:val="pct20" w:color="auto" w:fill="auto"/>
          </w:tcPr>
          <w:p w:rsidR="00E6018E" w:rsidRDefault="00E6018E" w:rsidP="00F975BF">
            <w:pPr>
              <w:pStyle w:val="Textkrper"/>
              <w:jc w:val="left"/>
              <w:rPr>
                <w:b/>
              </w:rPr>
            </w:pPr>
            <w:r>
              <w:rPr>
                <w:b/>
              </w:rPr>
              <w:t>Test-Datum</w:t>
            </w:r>
          </w:p>
        </w:tc>
        <w:tc>
          <w:tcPr>
            <w:tcW w:w="7697" w:type="dxa"/>
            <w:gridSpan w:val="3"/>
            <w:shd w:val="clear" w:color="auto" w:fill="FFFFFF" w:themeFill="background1"/>
          </w:tcPr>
          <w:p w:rsidR="00E6018E" w:rsidRPr="004E45DD" w:rsidRDefault="00E6018E" w:rsidP="00F975BF">
            <w:pPr>
              <w:pStyle w:val="Textkrper"/>
              <w:jc w:val="left"/>
              <w:rPr>
                <w:sz w:val="18"/>
                <w:szCs w:val="18"/>
              </w:rPr>
            </w:pPr>
            <w:r w:rsidRPr="004E45DD">
              <w:rPr>
                <w:sz w:val="18"/>
                <w:szCs w:val="18"/>
              </w:rPr>
              <w:t>0</w:t>
            </w:r>
            <w:r>
              <w:rPr>
                <w:sz w:val="18"/>
                <w:szCs w:val="18"/>
              </w:rPr>
              <w:t>6</w:t>
            </w:r>
            <w:r w:rsidRPr="004E45DD">
              <w:rPr>
                <w:sz w:val="18"/>
                <w:szCs w:val="18"/>
              </w:rPr>
              <w:t>.0</w:t>
            </w:r>
            <w:r>
              <w:rPr>
                <w:sz w:val="18"/>
                <w:szCs w:val="18"/>
              </w:rPr>
              <w:t>8</w:t>
            </w:r>
            <w:r w:rsidRPr="004E45DD">
              <w:rPr>
                <w:sz w:val="18"/>
                <w:szCs w:val="18"/>
              </w:rPr>
              <w:t>.2013</w:t>
            </w:r>
          </w:p>
        </w:tc>
      </w:tr>
      <w:tr w:rsidR="00E6018E" w:rsidRPr="00624EA9" w:rsidTr="00F975BF">
        <w:tc>
          <w:tcPr>
            <w:tcW w:w="1884" w:type="dxa"/>
            <w:shd w:val="pct20" w:color="auto" w:fill="auto"/>
          </w:tcPr>
          <w:p w:rsidR="00E6018E" w:rsidRDefault="00E6018E" w:rsidP="00F975BF">
            <w:pPr>
              <w:pStyle w:val="Textkrper"/>
              <w:jc w:val="left"/>
              <w:rPr>
                <w:b/>
              </w:rPr>
            </w:pPr>
            <w:r>
              <w:rPr>
                <w:b/>
              </w:rPr>
              <w:t>Schritt</w:t>
            </w:r>
          </w:p>
        </w:tc>
        <w:tc>
          <w:tcPr>
            <w:tcW w:w="1939" w:type="dxa"/>
            <w:shd w:val="pct20" w:color="auto" w:fill="auto"/>
          </w:tcPr>
          <w:p w:rsidR="00E6018E" w:rsidRDefault="00E6018E" w:rsidP="00F975BF">
            <w:pPr>
              <w:pStyle w:val="Textkrper"/>
              <w:jc w:val="left"/>
              <w:rPr>
                <w:b/>
              </w:rPr>
            </w:pPr>
            <w:r>
              <w:rPr>
                <w:b/>
              </w:rPr>
              <w:t>Bezeichnung</w:t>
            </w:r>
          </w:p>
        </w:tc>
        <w:tc>
          <w:tcPr>
            <w:tcW w:w="2948" w:type="dxa"/>
            <w:shd w:val="pct20" w:color="auto" w:fill="auto"/>
          </w:tcPr>
          <w:p w:rsidR="00E6018E" w:rsidRPr="00624EA9" w:rsidRDefault="00E6018E" w:rsidP="00F975BF">
            <w:pPr>
              <w:pStyle w:val="Textkrper"/>
              <w:jc w:val="left"/>
              <w:rPr>
                <w:b/>
              </w:rPr>
            </w:pPr>
            <w:r>
              <w:rPr>
                <w:b/>
              </w:rPr>
              <w:t>Erwartetes Ergebnis</w:t>
            </w:r>
          </w:p>
        </w:tc>
        <w:tc>
          <w:tcPr>
            <w:tcW w:w="2810" w:type="dxa"/>
            <w:shd w:val="pct20" w:color="auto" w:fill="auto"/>
          </w:tcPr>
          <w:p w:rsidR="00E6018E" w:rsidRDefault="00E6018E" w:rsidP="00F975BF">
            <w:pPr>
              <w:pStyle w:val="Textkrper"/>
              <w:jc w:val="left"/>
              <w:rPr>
                <w:b/>
              </w:rPr>
            </w:pPr>
            <w:r w:rsidRPr="005165AA">
              <w:rPr>
                <w:b/>
              </w:rPr>
              <w:t>Testergebnis</w:t>
            </w:r>
          </w:p>
        </w:tc>
      </w:tr>
      <w:tr w:rsidR="00E6018E" w:rsidRPr="004E45DD" w:rsidTr="00F975BF">
        <w:trPr>
          <w:trHeight w:val="197"/>
        </w:trPr>
        <w:tc>
          <w:tcPr>
            <w:tcW w:w="1884" w:type="dxa"/>
          </w:tcPr>
          <w:p w:rsidR="00E6018E" w:rsidRPr="004E45DD" w:rsidRDefault="00E6018E" w:rsidP="00F975BF">
            <w:pPr>
              <w:pStyle w:val="Textkrper"/>
              <w:jc w:val="left"/>
              <w:rPr>
                <w:sz w:val="18"/>
                <w:szCs w:val="18"/>
              </w:rPr>
            </w:pPr>
            <w:r w:rsidRPr="004E45DD">
              <w:rPr>
                <w:sz w:val="18"/>
                <w:szCs w:val="18"/>
              </w:rPr>
              <w:t>1</w:t>
            </w:r>
          </w:p>
        </w:tc>
        <w:tc>
          <w:tcPr>
            <w:tcW w:w="1939" w:type="dxa"/>
          </w:tcPr>
          <w:p w:rsidR="00E6018E" w:rsidRPr="004E45DD" w:rsidRDefault="00E6018E" w:rsidP="00F975BF">
            <w:pPr>
              <w:pStyle w:val="Textkrper"/>
              <w:jc w:val="left"/>
              <w:rPr>
                <w:sz w:val="18"/>
                <w:szCs w:val="18"/>
              </w:rPr>
            </w:pPr>
            <w:r w:rsidRPr="004E45DD">
              <w:rPr>
                <w:sz w:val="18"/>
                <w:szCs w:val="18"/>
              </w:rPr>
              <w:t>In Hauptfenster Menu Fenster anklicken öffnen</w:t>
            </w:r>
          </w:p>
        </w:tc>
        <w:tc>
          <w:tcPr>
            <w:tcW w:w="2948" w:type="dxa"/>
          </w:tcPr>
          <w:p w:rsidR="00E6018E" w:rsidRPr="004E45DD" w:rsidRDefault="00E6018E" w:rsidP="00E6018E">
            <w:pPr>
              <w:pStyle w:val="Textkrper"/>
              <w:jc w:val="left"/>
              <w:rPr>
                <w:sz w:val="18"/>
                <w:szCs w:val="18"/>
              </w:rPr>
            </w:pPr>
            <w:r>
              <w:rPr>
                <w:sz w:val="18"/>
                <w:szCs w:val="18"/>
              </w:rPr>
              <w:t>Parameter a</w:t>
            </w:r>
            <w:r>
              <w:rPr>
                <w:sz w:val="18"/>
                <w:szCs w:val="18"/>
              </w:rPr>
              <w:t>uthenticationService</w:t>
            </w:r>
            <w:r>
              <w:rPr>
                <w:sz w:val="18"/>
                <w:szCs w:val="18"/>
              </w:rPr>
              <w:t xml:space="preserve"> nicht </w:t>
            </w:r>
            <w:r w:rsidRPr="00E6018E">
              <w:rPr>
                <w:i/>
                <w:sz w:val="18"/>
                <w:szCs w:val="18"/>
              </w:rPr>
              <w:t>null</w:t>
            </w:r>
          </w:p>
        </w:tc>
        <w:tc>
          <w:tcPr>
            <w:tcW w:w="2810" w:type="dxa"/>
          </w:tcPr>
          <w:p w:rsidR="00E6018E" w:rsidRPr="004E45DD" w:rsidRDefault="00E6018E" w:rsidP="00F975BF">
            <w:pPr>
              <w:pStyle w:val="Textkrper"/>
              <w:jc w:val="left"/>
              <w:rPr>
                <w:sz w:val="18"/>
                <w:szCs w:val="18"/>
              </w:rPr>
            </w:pPr>
            <w:r>
              <w:rPr>
                <w:sz w:val="18"/>
                <w:szCs w:val="18"/>
              </w:rPr>
              <w:t xml:space="preserve">Parameter authenticationService nicht </w:t>
            </w:r>
            <w:r w:rsidRPr="00E6018E">
              <w:rPr>
                <w:i/>
                <w:sz w:val="18"/>
                <w:szCs w:val="18"/>
              </w:rPr>
              <w:t>null</w:t>
            </w:r>
          </w:p>
        </w:tc>
      </w:tr>
      <w:tr w:rsidR="00E6018E" w:rsidRPr="00624EA9" w:rsidTr="00F975BF">
        <w:tc>
          <w:tcPr>
            <w:tcW w:w="1884" w:type="dxa"/>
            <w:shd w:val="pct20" w:color="auto" w:fill="auto"/>
          </w:tcPr>
          <w:p w:rsidR="00E6018E" w:rsidRDefault="00E6018E" w:rsidP="00F975BF">
            <w:pPr>
              <w:pStyle w:val="Textkrper"/>
              <w:jc w:val="left"/>
              <w:rPr>
                <w:b/>
              </w:rPr>
            </w:pPr>
            <w:r>
              <w:rPr>
                <w:b/>
              </w:rPr>
              <w:t>Testergebnis</w:t>
            </w:r>
          </w:p>
        </w:tc>
        <w:tc>
          <w:tcPr>
            <w:tcW w:w="7697" w:type="dxa"/>
            <w:gridSpan w:val="3"/>
            <w:shd w:val="clear" w:color="auto" w:fill="92D050"/>
          </w:tcPr>
          <w:p w:rsidR="00E6018E" w:rsidRPr="00C20285" w:rsidRDefault="00E6018E" w:rsidP="00F975BF">
            <w:pPr>
              <w:pStyle w:val="Textkrper"/>
              <w:jc w:val="left"/>
              <w:rPr>
                <w:sz w:val="18"/>
                <w:szCs w:val="18"/>
              </w:rPr>
            </w:pPr>
            <w:r>
              <w:rPr>
                <w:sz w:val="18"/>
                <w:szCs w:val="18"/>
              </w:rPr>
              <w:t>OK</w:t>
            </w:r>
          </w:p>
        </w:tc>
      </w:tr>
    </w:tbl>
    <w:p w:rsidR="00855E17" w:rsidRDefault="00855E17" w:rsidP="003054A2">
      <w:pPr>
        <w:rPr>
          <w:lang w:val="de-CH"/>
        </w:rPr>
      </w:pPr>
    </w:p>
    <w:p w:rsidR="00855E17" w:rsidRDefault="00855E17">
      <w:pPr>
        <w:widowControl/>
        <w:autoSpaceDE/>
        <w:autoSpaceDN/>
        <w:adjustRightInd/>
        <w:rPr>
          <w:lang w:val="de-CH"/>
        </w:rPr>
      </w:pPr>
      <w:r>
        <w:rPr>
          <w:lang w:val="de-CH"/>
        </w:rPr>
        <w:br w:type="page"/>
      </w:r>
    </w:p>
    <w:p w:rsidR="00E6018E" w:rsidRDefault="00E6018E" w:rsidP="003054A2">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3054A2" w:rsidRPr="00624EA9" w:rsidTr="00D9323D">
        <w:tc>
          <w:tcPr>
            <w:tcW w:w="1884" w:type="dxa"/>
            <w:shd w:val="pct20" w:color="auto" w:fill="auto"/>
          </w:tcPr>
          <w:p w:rsidR="003054A2" w:rsidRDefault="003054A2" w:rsidP="00D9323D">
            <w:pPr>
              <w:pStyle w:val="Textkrper"/>
              <w:jc w:val="left"/>
              <w:rPr>
                <w:b/>
              </w:rPr>
            </w:pPr>
            <w:r>
              <w:rPr>
                <w:b/>
              </w:rPr>
              <w:t>Bezeichnung</w:t>
            </w:r>
          </w:p>
        </w:tc>
        <w:tc>
          <w:tcPr>
            <w:tcW w:w="7697" w:type="dxa"/>
            <w:gridSpan w:val="3"/>
            <w:shd w:val="clear" w:color="auto" w:fill="FFFFFF" w:themeFill="background1"/>
          </w:tcPr>
          <w:p w:rsidR="003054A2" w:rsidRPr="00F3524A" w:rsidRDefault="003054A2" w:rsidP="00D9323D">
            <w:pPr>
              <w:pStyle w:val="Textkrper"/>
              <w:jc w:val="left"/>
              <w:rPr>
                <w:sz w:val="18"/>
                <w:szCs w:val="18"/>
              </w:rPr>
            </w:pPr>
            <w:r w:rsidRPr="00F3524A">
              <w:rPr>
                <w:sz w:val="18"/>
                <w:szCs w:val="18"/>
              </w:rPr>
              <w:t>Testfa</w:t>
            </w:r>
            <w:r w:rsidR="00F3524A" w:rsidRPr="00F3524A">
              <w:rPr>
                <w:sz w:val="18"/>
                <w:szCs w:val="18"/>
              </w:rPr>
              <w:t>ll A4</w:t>
            </w:r>
            <w:r w:rsidR="00227D0A">
              <w:rPr>
                <w:sz w:val="18"/>
                <w:szCs w:val="18"/>
              </w:rPr>
              <w:t>_2</w:t>
            </w:r>
          </w:p>
        </w:tc>
      </w:tr>
      <w:tr w:rsidR="003054A2" w:rsidRPr="00624EA9" w:rsidTr="00D9323D">
        <w:tc>
          <w:tcPr>
            <w:tcW w:w="1884" w:type="dxa"/>
            <w:shd w:val="pct20" w:color="auto" w:fill="auto"/>
          </w:tcPr>
          <w:p w:rsidR="003054A2" w:rsidRDefault="003054A2" w:rsidP="00D9323D">
            <w:pPr>
              <w:pStyle w:val="Textkrper"/>
              <w:jc w:val="left"/>
              <w:rPr>
                <w:b/>
              </w:rPr>
            </w:pPr>
            <w:r>
              <w:rPr>
                <w:b/>
              </w:rPr>
              <w:t>Beschreibung</w:t>
            </w:r>
          </w:p>
        </w:tc>
        <w:tc>
          <w:tcPr>
            <w:tcW w:w="7697" w:type="dxa"/>
            <w:gridSpan w:val="3"/>
            <w:shd w:val="clear" w:color="auto" w:fill="FFFFFF" w:themeFill="background1"/>
          </w:tcPr>
          <w:p w:rsidR="003054A2" w:rsidRPr="004E45DD" w:rsidRDefault="003054A2" w:rsidP="004E45DD">
            <w:pPr>
              <w:rPr>
                <w:sz w:val="18"/>
                <w:szCs w:val="18"/>
              </w:rPr>
            </w:pPr>
            <w:r w:rsidRPr="004E45DD">
              <w:rPr>
                <w:sz w:val="18"/>
                <w:szCs w:val="18"/>
              </w:rPr>
              <w:t xml:space="preserve">Öffnen der geografischen Karte </w:t>
            </w:r>
            <w:r w:rsidR="004E45DD" w:rsidRPr="00227D0A">
              <w:rPr>
                <w:b/>
                <w:sz w:val="18"/>
                <w:szCs w:val="18"/>
              </w:rPr>
              <w:t>mit</w:t>
            </w:r>
            <w:r w:rsidR="004E45DD">
              <w:rPr>
                <w:sz w:val="18"/>
                <w:szCs w:val="18"/>
              </w:rPr>
              <w:t xml:space="preserve"> Berechtigung</w:t>
            </w:r>
          </w:p>
        </w:tc>
      </w:tr>
      <w:tr w:rsidR="003054A2" w:rsidRPr="00624EA9" w:rsidTr="00D9323D">
        <w:tc>
          <w:tcPr>
            <w:tcW w:w="1884" w:type="dxa"/>
            <w:shd w:val="pct20" w:color="auto" w:fill="auto"/>
          </w:tcPr>
          <w:p w:rsidR="003054A2" w:rsidRDefault="003054A2" w:rsidP="00D9323D">
            <w:pPr>
              <w:pStyle w:val="Textkrper"/>
              <w:jc w:val="left"/>
              <w:rPr>
                <w:b/>
              </w:rPr>
            </w:pPr>
            <w:r>
              <w:rPr>
                <w:b/>
              </w:rPr>
              <w:t>Voraussetzungen</w:t>
            </w:r>
          </w:p>
        </w:tc>
        <w:tc>
          <w:tcPr>
            <w:tcW w:w="7697" w:type="dxa"/>
            <w:gridSpan w:val="3"/>
            <w:shd w:val="clear" w:color="auto" w:fill="FFFFFF" w:themeFill="background1"/>
          </w:tcPr>
          <w:p w:rsidR="003054A2" w:rsidRPr="004E45DD" w:rsidRDefault="003054A2" w:rsidP="00227D0A">
            <w:pPr>
              <w:pStyle w:val="Textkrper"/>
              <w:jc w:val="left"/>
              <w:rPr>
                <w:sz w:val="18"/>
                <w:szCs w:val="18"/>
              </w:rPr>
            </w:pPr>
            <w:r w:rsidRPr="004E45DD">
              <w:rPr>
                <w:sz w:val="18"/>
                <w:szCs w:val="18"/>
              </w:rPr>
              <w:t xml:space="preserve">Applikation ist gestartet, entsprechend </w:t>
            </w:r>
            <w:r w:rsidRPr="00227D0A">
              <w:rPr>
                <w:b/>
                <w:sz w:val="18"/>
                <w:szCs w:val="18"/>
              </w:rPr>
              <w:t>berechtigter</w:t>
            </w:r>
            <w:r w:rsidRPr="004E45DD">
              <w:rPr>
                <w:sz w:val="18"/>
                <w:szCs w:val="18"/>
              </w:rPr>
              <w:t xml:space="preserve"> Benutzer ist eingeloggt</w:t>
            </w:r>
          </w:p>
        </w:tc>
      </w:tr>
      <w:tr w:rsidR="003054A2" w:rsidRPr="00624EA9" w:rsidTr="00D9323D">
        <w:tc>
          <w:tcPr>
            <w:tcW w:w="1884" w:type="dxa"/>
            <w:shd w:val="pct20" w:color="auto" w:fill="auto"/>
          </w:tcPr>
          <w:p w:rsidR="003054A2" w:rsidRDefault="003054A2" w:rsidP="00D9323D">
            <w:pPr>
              <w:pStyle w:val="Textkrper"/>
              <w:jc w:val="left"/>
              <w:rPr>
                <w:b/>
              </w:rPr>
            </w:pPr>
            <w:r>
              <w:rPr>
                <w:b/>
              </w:rPr>
              <w:t>Begründung für Test</w:t>
            </w:r>
          </w:p>
        </w:tc>
        <w:tc>
          <w:tcPr>
            <w:tcW w:w="7697" w:type="dxa"/>
            <w:gridSpan w:val="3"/>
            <w:shd w:val="clear" w:color="auto" w:fill="FFFFFF" w:themeFill="background1"/>
          </w:tcPr>
          <w:p w:rsidR="003054A2" w:rsidRPr="004E45DD" w:rsidRDefault="004E45DD" w:rsidP="004E45DD">
            <w:pPr>
              <w:pStyle w:val="Textkrper"/>
              <w:jc w:val="left"/>
              <w:rPr>
                <w:sz w:val="18"/>
                <w:szCs w:val="18"/>
              </w:rPr>
            </w:pPr>
            <w:r>
              <w:rPr>
                <w:sz w:val="18"/>
                <w:szCs w:val="18"/>
              </w:rPr>
              <w:t>Mit dem Einbau des Authentications-Service soll getestet werden, ob dieser auch aufgerufen wird und dies zum richtigen Resultat führt.</w:t>
            </w:r>
          </w:p>
        </w:tc>
      </w:tr>
      <w:tr w:rsidR="003054A2" w:rsidRPr="00624EA9" w:rsidTr="00D9323D">
        <w:tc>
          <w:tcPr>
            <w:tcW w:w="1884" w:type="dxa"/>
            <w:shd w:val="pct20" w:color="auto" w:fill="auto"/>
          </w:tcPr>
          <w:p w:rsidR="003054A2" w:rsidRDefault="003054A2" w:rsidP="00D9323D">
            <w:pPr>
              <w:pStyle w:val="Textkrper"/>
              <w:jc w:val="left"/>
              <w:rPr>
                <w:b/>
              </w:rPr>
            </w:pPr>
            <w:r>
              <w:rPr>
                <w:b/>
              </w:rPr>
              <w:t>Fokus</w:t>
            </w:r>
          </w:p>
        </w:tc>
        <w:tc>
          <w:tcPr>
            <w:tcW w:w="7697" w:type="dxa"/>
            <w:gridSpan w:val="3"/>
            <w:shd w:val="clear" w:color="auto" w:fill="FFFFFF" w:themeFill="background1"/>
          </w:tcPr>
          <w:p w:rsidR="003054A2" w:rsidRPr="004E45DD" w:rsidRDefault="003054A2" w:rsidP="00D9323D">
            <w:pPr>
              <w:pStyle w:val="Textkrper"/>
              <w:jc w:val="left"/>
              <w:rPr>
                <w:sz w:val="18"/>
                <w:szCs w:val="18"/>
              </w:rPr>
            </w:pPr>
            <w:r w:rsidRPr="004E45DD">
              <w:rPr>
                <w:sz w:val="18"/>
                <w:szCs w:val="18"/>
              </w:rPr>
              <w:t>Funktionalität</w:t>
            </w:r>
          </w:p>
        </w:tc>
      </w:tr>
      <w:tr w:rsidR="003054A2" w:rsidRPr="00624EA9" w:rsidTr="00D9323D">
        <w:tc>
          <w:tcPr>
            <w:tcW w:w="1884" w:type="dxa"/>
            <w:shd w:val="pct20" w:color="auto" w:fill="auto"/>
          </w:tcPr>
          <w:p w:rsidR="003054A2" w:rsidRDefault="003054A2" w:rsidP="00D9323D">
            <w:pPr>
              <w:pStyle w:val="Textkrper"/>
              <w:jc w:val="left"/>
              <w:rPr>
                <w:b/>
              </w:rPr>
            </w:pPr>
            <w:r>
              <w:rPr>
                <w:b/>
              </w:rPr>
              <w:t>Test-Datum</w:t>
            </w:r>
          </w:p>
        </w:tc>
        <w:tc>
          <w:tcPr>
            <w:tcW w:w="7697" w:type="dxa"/>
            <w:gridSpan w:val="3"/>
            <w:shd w:val="clear" w:color="auto" w:fill="FFFFFF" w:themeFill="background1"/>
          </w:tcPr>
          <w:p w:rsidR="003054A2" w:rsidRPr="004E45DD" w:rsidRDefault="003054A2" w:rsidP="004E45DD">
            <w:pPr>
              <w:pStyle w:val="Textkrper"/>
              <w:jc w:val="left"/>
              <w:rPr>
                <w:sz w:val="18"/>
                <w:szCs w:val="18"/>
              </w:rPr>
            </w:pPr>
            <w:r w:rsidRPr="004E45DD">
              <w:rPr>
                <w:sz w:val="18"/>
                <w:szCs w:val="18"/>
              </w:rPr>
              <w:t>0</w:t>
            </w:r>
            <w:r w:rsidR="004E45DD">
              <w:rPr>
                <w:sz w:val="18"/>
                <w:szCs w:val="18"/>
              </w:rPr>
              <w:t>6</w:t>
            </w:r>
            <w:r w:rsidRPr="004E45DD">
              <w:rPr>
                <w:sz w:val="18"/>
                <w:szCs w:val="18"/>
              </w:rPr>
              <w:t>.0</w:t>
            </w:r>
            <w:r w:rsidR="004E45DD">
              <w:rPr>
                <w:sz w:val="18"/>
                <w:szCs w:val="18"/>
              </w:rPr>
              <w:t>8</w:t>
            </w:r>
            <w:r w:rsidRPr="004E45DD">
              <w:rPr>
                <w:sz w:val="18"/>
                <w:szCs w:val="18"/>
              </w:rPr>
              <w:t>.2013</w:t>
            </w:r>
          </w:p>
        </w:tc>
      </w:tr>
      <w:tr w:rsidR="003054A2" w:rsidRPr="00624EA9" w:rsidTr="00D9323D">
        <w:tc>
          <w:tcPr>
            <w:tcW w:w="1884" w:type="dxa"/>
            <w:shd w:val="pct20" w:color="auto" w:fill="auto"/>
          </w:tcPr>
          <w:p w:rsidR="003054A2" w:rsidRDefault="003054A2" w:rsidP="00D9323D">
            <w:pPr>
              <w:pStyle w:val="Textkrper"/>
              <w:jc w:val="left"/>
              <w:rPr>
                <w:b/>
              </w:rPr>
            </w:pPr>
            <w:r>
              <w:rPr>
                <w:b/>
              </w:rPr>
              <w:t>Schritt</w:t>
            </w:r>
          </w:p>
        </w:tc>
        <w:tc>
          <w:tcPr>
            <w:tcW w:w="1939" w:type="dxa"/>
            <w:shd w:val="pct20" w:color="auto" w:fill="auto"/>
          </w:tcPr>
          <w:p w:rsidR="003054A2" w:rsidRDefault="003054A2" w:rsidP="00D9323D">
            <w:pPr>
              <w:pStyle w:val="Textkrper"/>
              <w:jc w:val="left"/>
              <w:rPr>
                <w:b/>
              </w:rPr>
            </w:pPr>
            <w:r>
              <w:rPr>
                <w:b/>
              </w:rPr>
              <w:t>Bezeichnung</w:t>
            </w:r>
          </w:p>
        </w:tc>
        <w:tc>
          <w:tcPr>
            <w:tcW w:w="2948" w:type="dxa"/>
            <w:shd w:val="pct20" w:color="auto" w:fill="auto"/>
          </w:tcPr>
          <w:p w:rsidR="003054A2" w:rsidRPr="00624EA9" w:rsidRDefault="003054A2" w:rsidP="00D9323D">
            <w:pPr>
              <w:pStyle w:val="Textkrper"/>
              <w:jc w:val="left"/>
              <w:rPr>
                <w:b/>
              </w:rPr>
            </w:pPr>
            <w:r>
              <w:rPr>
                <w:b/>
              </w:rPr>
              <w:t>Erwartetes Ergebnis</w:t>
            </w:r>
          </w:p>
        </w:tc>
        <w:tc>
          <w:tcPr>
            <w:tcW w:w="2810" w:type="dxa"/>
            <w:shd w:val="pct20" w:color="auto" w:fill="auto"/>
          </w:tcPr>
          <w:p w:rsidR="003054A2" w:rsidRDefault="003054A2" w:rsidP="00D9323D">
            <w:pPr>
              <w:pStyle w:val="Textkrper"/>
              <w:jc w:val="left"/>
              <w:rPr>
                <w:b/>
              </w:rPr>
            </w:pPr>
            <w:r w:rsidRPr="005165AA">
              <w:rPr>
                <w:b/>
              </w:rPr>
              <w:t>Testergebnis</w:t>
            </w:r>
          </w:p>
        </w:tc>
      </w:tr>
      <w:tr w:rsidR="004E45DD" w:rsidRPr="004E45DD" w:rsidTr="00D9323D">
        <w:trPr>
          <w:trHeight w:val="197"/>
        </w:trPr>
        <w:tc>
          <w:tcPr>
            <w:tcW w:w="1884" w:type="dxa"/>
          </w:tcPr>
          <w:p w:rsidR="003054A2" w:rsidRPr="004E45DD" w:rsidRDefault="003054A2" w:rsidP="00D9323D">
            <w:pPr>
              <w:pStyle w:val="Textkrper"/>
              <w:jc w:val="left"/>
              <w:rPr>
                <w:sz w:val="18"/>
                <w:szCs w:val="18"/>
              </w:rPr>
            </w:pPr>
            <w:r w:rsidRPr="004E45DD">
              <w:rPr>
                <w:sz w:val="18"/>
                <w:szCs w:val="18"/>
              </w:rPr>
              <w:t>1</w:t>
            </w:r>
          </w:p>
        </w:tc>
        <w:tc>
          <w:tcPr>
            <w:tcW w:w="1939" w:type="dxa"/>
          </w:tcPr>
          <w:p w:rsidR="003054A2" w:rsidRPr="004E45DD" w:rsidRDefault="003054A2" w:rsidP="00D9323D">
            <w:pPr>
              <w:pStyle w:val="Textkrper"/>
              <w:jc w:val="left"/>
              <w:rPr>
                <w:sz w:val="18"/>
                <w:szCs w:val="18"/>
              </w:rPr>
            </w:pPr>
            <w:r w:rsidRPr="004E45DD">
              <w:rPr>
                <w:sz w:val="18"/>
                <w:szCs w:val="18"/>
              </w:rPr>
              <w:t>In Hauptfenster Menu Fenster anklicken öffnen</w:t>
            </w:r>
          </w:p>
        </w:tc>
        <w:tc>
          <w:tcPr>
            <w:tcW w:w="2948" w:type="dxa"/>
          </w:tcPr>
          <w:p w:rsidR="003054A2" w:rsidRPr="004E45DD" w:rsidRDefault="003054A2" w:rsidP="00227D0A">
            <w:pPr>
              <w:pStyle w:val="Textkrper"/>
              <w:jc w:val="left"/>
              <w:rPr>
                <w:sz w:val="18"/>
                <w:szCs w:val="18"/>
              </w:rPr>
            </w:pPr>
            <w:r w:rsidRPr="004E45DD">
              <w:rPr>
                <w:sz w:val="18"/>
                <w:szCs w:val="18"/>
              </w:rPr>
              <w:t>Menu Geografische Karte erscheint</w:t>
            </w:r>
            <w:r w:rsidR="00227D0A">
              <w:rPr>
                <w:sz w:val="18"/>
                <w:szCs w:val="18"/>
              </w:rPr>
              <w:t xml:space="preserve"> en</w:t>
            </w:r>
            <w:r w:rsidR="004E45DD">
              <w:rPr>
                <w:sz w:val="18"/>
                <w:szCs w:val="18"/>
              </w:rPr>
              <w:t>abled</w:t>
            </w:r>
          </w:p>
        </w:tc>
        <w:tc>
          <w:tcPr>
            <w:tcW w:w="2810" w:type="dxa"/>
          </w:tcPr>
          <w:p w:rsidR="003054A2" w:rsidRPr="004E45DD" w:rsidRDefault="003054A2" w:rsidP="00227D0A">
            <w:pPr>
              <w:pStyle w:val="Textkrper"/>
              <w:jc w:val="left"/>
              <w:rPr>
                <w:sz w:val="18"/>
                <w:szCs w:val="18"/>
              </w:rPr>
            </w:pPr>
            <w:r w:rsidRPr="004E45DD">
              <w:rPr>
                <w:sz w:val="18"/>
                <w:szCs w:val="18"/>
              </w:rPr>
              <w:t>Menu Geografische Karte erscheint</w:t>
            </w:r>
            <w:r w:rsidR="004E45DD">
              <w:rPr>
                <w:sz w:val="18"/>
                <w:szCs w:val="18"/>
              </w:rPr>
              <w:t xml:space="preserve"> </w:t>
            </w:r>
            <w:r w:rsidR="00227D0A">
              <w:rPr>
                <w:sz w:val="18"/>
                <w:szCs w:val="18"/>
              </w:rPr>
              <w:t>en</w:t>
            </w:r>
            <w:r w:rsidR="004E45DD">
              <w:rPr>
                <w:sz w:val="18"/>
                <w:szCs w:val="18"/>
              </w:rPr>
              <w:t>abled</w:t>
            </w:r>
          </w:p>
        </w:tc>
      </w:tr>
      <w:tr w:rsidR="00227D0A" w:rsidRPr="004E45DD" w:rsidTr="00D9323D">
        <w:trPr>
          <w:trHeight w:val="197"/>
        </w:trPr>
        <w:tc>
          <w:tcPr>
            <w:tcW w:w="1884" w:type="dxa"/>
          </w:tcPr>
          <w:p w:rsidR="00227D0A" w:rsidRPr="004E45DD" w:rsidRDefault="00227D0A" w:rsidP="00D9323D">
            <w:pPr>
              <w:pStyle w:val="Textkrper"/>
              <w:jc w:val="left"/>
              <w:rPr>
                <w:sz w:val="18"/>
                <w:szCs w:val="18"/>
              </w:rPr>
            </w:pPr>
            <w:r>
              <w:rPr>
                <w:sz w:val="18"/>
                <w:szCs w:val="18"/>
              </w:rPr>
              <w:t>2</w:t>
            </w:r>
          </w:p>
        </w:tc>
        <w:tc>
          <w:tcPr>
            <w:tcW w:w="1939" w:type="dxa"/>
          </w:tcPr>
          <w:p w:rsidR="00227D0A" w:rsidRPr="004E45DD" w:rsidRDefault="00227D0A" w:rsidP="00227D0A">
            <w:pPr>
              <w:pStyle w:val="Textkrper"/>
              <w:jc w:val="left"/>
              <w:rPr>
                <w:sz w:val="18"/>
                <w:szCs w:val="18"/>
              </w:rPr>
            </w:pPr>
            <w:r>
              <w:rPr>
                <w:sz w:val="18"/>
                <w:szCs w:val="18"/>
              </w:rPr>
              <w:t>Geografische Karte Menupunkt auswählen</w:t>
            </w:r>
          </w:p>
        </w:tc>
        <w:tc>
          <w:tcPr>
            <w:tcW w:w="2948" w:type="dxa"/>
          </w:tcPr>
          <w:p w:rsidR="00227D0A" w:rsidRPr="004E45DD" w:rsidRDefault="00227D0A" w:rsidP="00227D0A">
            <w:pPr>
              <w:pStyle w:val="Textkrper"/>
              <w:jc w:val="left"/>
              <w:rPr>
                <w:sz w:val="18"/>
                <w:szCs w:val="18"/>
              </w:rPr>
            </w:pPr>
            <w:r w:rsidRPr="004E45DD">
              <w:rPr>
                <w:sz w:val="18"/>
                <w:szCs w:val="18"/>
              </w:rPr>
              <w:t>Menu Geografische Karte</w:t>
            </w:r>
            <w:r>
              <w:rPr>
                <w:sz w:val="18"/>
                <w:szCs w:val="18"/>
              </w:rPr>
              <w:t xml:space="preserve"> auswählbar</w:t>
            </w:r>
            <w:r>
              <w:rPr>
                <w:sz w:val="18"/>
                <w:szCs w:val="18"/>
              </w:rPr>
              <w:br/>
              <w:t>Geografische Karte öffnet sich</w:t>
            </w:r>
          </w:p>
        </w:tc>
        <w:tc>
          <w:tcPr>
            <w:tcW w:w="2810" w:type="dxa"/>
          </w:tcPr>
          <w:p w:rsidR="00227D0A" w:rsidRPr="004E45DD" w:rsidRDefault="00227D0A" w:rsidP="00227D0A">
            <w:pPr>
              <w:pStyle w:val="Textkrper"/>
              <w:jc w:val="left"/>
              <w:rPr>
                <w:sz w:val="18"/>
                <w:szCs w:val="18"/>
              </w:rPr>
            </w:pPr>
            <w:r w:rsidRPr="004E45DD">
              <w:rPr>
                <w:sz w:val="18"/>
                <w:szCs w:val="18"/>
              </w:rPr>
              <w:t>Menu Geografische Karte</w:t>
            </w:r>
            <w:r>
              <w:rPr>
                <w:sz w:val="18"/>
                <w:szCs w:val="18"/>
              </w:rPr>
              <w:t xml:space="preserve"> auswählbar</w:t>
            </w:r>
            <w:r>
              <w:rPr>
                <w:sz w:val="18"/>
                <w:szCs w:val="18"/>
              </w:rPr>
              <w:br/>
              <w:t>Geografische Karte öffnet sich</w:t>
            </w:r>
          </w:p>
        </w:tc>
      </w:tr>
      <w:tr w:rsidR="003054A2" w:rsidRPr="00624EA9" w:rsidTr="00D9323D">
        <w:tc>
          <w:tcPr>
            <w:tcW w:w="1884" w:type="dxa"/>
            <w:shd w:val="pct20" w:color="auto" w:fill="auto"/>
          </w:tcPr>
          <w:p w:rsidR="003054A2" w:rsidRDefault="003054A2" w:rsidP="00D9323D">
            <w:pPr>
              <w:pStyle w:val="Textkrper"/>
              <w:jc w:val="left"/>
              <w:rPr>
                <w:b/>
              </w:rPr>
            </w:pPr>
            <w:r>
              <w:rPr>
                <w:b/>
              </w:rPr>
              <w:t>Testergebnis</w:t>
            </w:r>
          </w:p>
        </w:tc>
        <w:tc>
          <w:tcPr>
            <w:tcW w:w="7697" w:type="dxa"/>
            <w:gridSpan w:val="3"/>
            <w:shd w:val="clear" w:color="auto" w:fill="92D050"/>
          </w:tcPr>
          <w:p w:rsidR="003054A2" w:rsidRPr="00C20285" w:rsidRDefault="003054A2" w:rsidP="00D9323D">
            <w:pPr>
              <w:pStyle w:val="Textkrper"/>
              <w:jc w:val="left"/>
              <w:rPr>
                <w:sz w:val="18"/>
                <w:szCs w:val="18"/>
              </w:rPr>
            </w:pPr>
            <w:r>
              <w:rPr>
                <w:sz w:val="18"/>
                <w:szCs w:val="18"/>
              </w:rPr>
              <w:t>OK</w:t>
            </w:r>
          </w:p>
        </w:tc>
      </w:tr>
    </w:tbl>
    <w:p w:rsidR="003054A2" w:rsidRDefault="003054A2" w:rsidP="003054A2">
      <w:pPr>
        <w:rPr>
          <w:lang w:val="de-CH"/>
        </w:rPr>
      </w:pPr>
    </w:p>
    <w:tbl>
      <w:tblPr>
        <w:tblStyle w:val="Tabellenraster"/>
        <w:tblW w:w="0" w:type="auto"/>
        <w:tblLook w:val="04A0" w:firstRow="1" w:lastRow="0" w:firstColumn="1" w:lastColumn="0" w:noHBand="0" w:noVBand="1"/>
      </w:tblPr>
      <w:tblGrid>
        <w:gridCol w:w="1884"/>
        <w:gridCol w:w="1939"/>
        <w:gridCol w:w="2948"/>
        <w:gridCol w:w="2810"/>
      </w:tblGrid>
      <w:tr w:rsidR="00227D0A" w:rsidRPr="00624EA9" w:rsidTr="00F975BF">
        <w:tc>
          <w:tcPr>
            <w:tcW w:w="1884" w:type="dxa"/>
            <w:shd w:val="pct20" w:color="auto" w:fill="auto"/>
          </w:tcPr>
          <w:p w:rsidR="00227D0A" w:rsidRDefault="00227D0A" w:rsidP="00F975BF">
            <w:pPr>
              <w:pStyle w:val="Textkrper"/>
              <w:jc w:val="left"/>
              <w:rPr>
                <w:b/>
              </w:rPr>
            </w:pPr>
            <w:r>
              <w:rPr>
                <w:b/>
              </w:rPr>
              <w:t>Bezeichnung</w:t>
            </w:r>
          </w:p>
        </w:tc>
        <w:tc>
          <w:tcPr>
            <w:tcW w:w="7697" w:type="dxa"/>
            <w:gridSpan w:val="3"/>
            <w:shd w:val="clear" w:color="auto" w:fill="FFFFFF" w:themeFill="background1"/>
          </w:tcPr>
          <w:p w:rsidR="00227D0A" w:rsidRPr="00F3524A" w:rsidRDefault="00227D0A" w:rsidP="00F975BF">
            <w:pPr>
              <w:pStyle w:val="Textkrper"/>
              <w:jc w:val="left"/>
              <w:rPr>
                <w:sz w:val="18"/>
                <w:szCs w:val="18"/>
              </w:rPr>
            </w:pPr>
            <w:r w:rsidRPr="00F3524A">
              <w:rPr>
                <w:sz w:val="18"/>
                <w:szCs w:val="18"/>
              </w:rPr>
              <w:t>Testfall A4</w:t>
            </w:r>
            <w:r>
              <w:rPr>
                <w:sz w:val="18"/>
                <w:szCs w:val="18"/>
              </w:rPr>
              <w:t>_3</w:t>
            </w:r>
          </w:p>
        </w:tc>
      </w:tr>
      <w:tr w:rsidR="00227D0A" w:rsidRPr="00624EA9" w:rsidTr="00F975BF">
        <w:tc>
          <w:tcPr>
            <w:tcW w:w="1884" w:type="dxa"/>
            <w:shd w:val="pct20" w:color="auto" w:fill="auto"/>
          </w:tcPr>
          <w:p w:rsidR="00227D0A" w:rsidRDefault="00227D0A" w:rsidP="00F975BF">
            <w:pPr>
              <w:pStyle w:val="Textkrper"/>
              <w:jc w:val="left"/>
              <w:rPr>
                <w:b/>
              </w:rPr>
            </w:pPr>
            <w:r>
              <w:rPr>
                <w:b/>
              </w:rPr>
              <w:t>Beschreibung</w:t>
            </w:r>
          </w:p>
        </w:tc>
        <w:tc>
          <w:tcPr>
            <w:tcW w:w="7697" w:type="dxa"/>
            <w:gridSpan w:val="3"/>
            <w:shd w:val="clear" w:color="auto" w:fill="FFFFFF" w:themeFill="background1"/>
          </w:tcPr>
          <w:p w:rsidR="00227D0A" w:rsidRPr="004E45DD" w:rsidRDefault="00227D0A" w:rsidP="00227D0A">
            <w:pPr>
              <w:rPr>
                <w:sz w:val="18"/>
                <w:szCs w:val="18"/>
              </w:rPr>
            </w:pPr>
            <w:r w:rsidRPr="004E45DD">
              <w:rPr>
                <w:sz w:val="18"/>
                <w:szCs w:val="18"/>
              </w:rPr>
              <w:t xml:space="preserve">Öffnen der geografischen Karte </w:t>
            </w:r>
            <w:r w:rsidRPr="00227D0A">
              <w:rPr>
                <w:b/>
                <w:sz w:val="18"/>
                <w:szCs w:val="18"/>
              </w:rPr>
              <w:t>ohne</w:t>
            </w:r>
            <w:r>
              <w:rPr>
                <w:sz w:val="18"/>
                <w:szCs w:val="18"/>
              </w:rPr>
              <w:t xml:space="preserve"> Berechtigung</w:t>
            </w:r>
          </w:p>
        </w:tc>
      </w:tr>
      <w:tr w:rsidR="00227D0A" w:rsidRPr="00624EA9" w:rsidTr="00F975BF">
        <w:tc>
          <w:tcPr>
            <w:tcW w:w="1884" w:type="dxa"/>
            <w:shd w:val="pct20" w:color="auto" w:fill="auto"/>
          </w:tcPr>
          <w:p w:rsidR="00227D0A" w:rsidRDefault="00227D0A" w:rsidP="00F975BF">
            <w:pPr>
              <w:pStyle w:val="Textkrper"/>
              <w:jc w:val="left"/>
              <w:rPr>
                <w:b/>
              </w:rPr>
            </w:pPr>
            <w:r>
              <w:rPr>
                <w:b/>
              </w:rPr>
              <w:t>Voraussetzungen</w:t>
            </w:r>
          </w:p>
        </w:tc>
        <w:tc>
          <w:tcPr>
            <w:tcW w:w="7697" w:type="dxa"/>
            <w:gridSpan w:val="3"/>
            <w:shd w:val="clear" w:color="auto" w:fill="FFFFFF" w:themeFill="background1"/>
          </w:tcPr>
          <w:p w:rsidR="00227D0A" w:rsidRPr="004E45DD" w:rsidRDefault="00227D0A" w:rsidP="00F975BF">
            <w:pPr>
              <w:pStyle w:val="Textkrper"/>
              <w:jc w:val="left"/>
              <w:rPr>
                <w:sz w:val="18"/>
                <w:szCs w:val="18"/>
              </w:rPr>
            </w:pPr>
            <w:r w:rsidRPr="004E45DD">
              <w:rPr>
                <w:sz w:val="18"/>
                <w:szCs w:val="18"/>
              </w:rPr>
              <w:t xml:space="preserve">Applikation ist gestartet, entsprechend </w:t>
            </w:r>
            <w:r w:rsidRPr="004E45DD">
              <w:rPr>
                <w:b/>
                <w:sz w:val="18"/>
                <w:szCs w:val="18"/>
              </w:rPr>
              <w:t>nicht</w:t>
            </w:r>
            <w:r>
              <w:rPr>
                <w:sz w:val="18"/>
                <w:szCs w:val="18"/>
              </w:rPr>
              <w:t xml:space="preserve"> </w:t>
            </w:r>
            <w:r w:rsidRPr="00227D0A">
              <w:rPr>
                <w:b/>
                <w:sz w:val="18"/>
                <w:szCs w:val="18"/>
              </w:rPr>
              <w:t>berechtigter</w:t>
            </w:r>
            <w:r w:rsidRPr="004E45DD">
              <w:rPr>
                <w:sz w:val="18"/>
                <w:szCs w:val="18"/>
              </w:rPr>
              <w:t xml:space="preserve"> Benutzer ist eingeloggt</w:t>
            </w:r>
          </w:p>
        </w:tc>
      </w:tr>
      <w:tr w:rsidR="00227D0A" w:rsidRPr="00624EA9" w:rsidTr="00F975BF">
        <w:tc>
          <w:tcPr>
            <w:tcW w:w="1884" w:type="dxa"/>
            <w:shd w:val="pct20" w:color="auto" w:fill="auto"/>
          </w:tcPr>
          <w:p w:rsidR="00227D0A" w:rsidRDefault="00227D0A" w:rsidP="00F975BF">
            <w:pPr>
              <w:pStyle w:val="Textkrper"/>
              <w:jc w:val="left"/>
              <w:rPr>
                <w:b/>
              </w:rPr>
            </w:pPr>
            <w:r>
              <w:rPr>
                <w:b/>
              </w:rPr>
              <w:t>Begründung für Test</w:t>
            </w:r>
          </w:p>
        </w:tc>
        <w:tc>
          <w:tcPr>
            <w:tcW w:w="7697" w:type="dxa"/>
            <w:gridSpan w:val="3"/>
            <w:shd w:val="clear" w:color="auto" w:fill="FFFFFF" w:themeFill="background1"/>
          </w:tcPr>
          <w:p w:rsidR="00227D0A" w:rsidRPr="004E45DD" w:rsidRDefault="00227D0A" w:rsidP="00F975BF">
            <w:pPr>
              <w:pStyle w:val="Textkrper"/>
              <w:jc w:val="left"/>
              <w:rPr>
                <w:sz w:val="18"/>
                <w:szCs w:val="18"/>
              </w:rPr>
            </w:pPr>
            <w:r>
              <w:rPr>
                <w:sz w:val="18"/>
                <w:szCs w:val="18"/>
              </w:rPr>
              <w:t>Mit dem Einbau des Authentications-Service soll getestet werden, ob dieser auch aufgerufen wird und dies zum richtigen Resultat führt.</w:t>
            </w:r>
          </w:p>
        </w:tc>
      </w:tr>
      <w:tr w:rsidR="00227D0A" w:rsidRPr="00624EA9" w:rsidTr="00F975BF">
        <w:tc>
          <w:tcPr>
            <w:tcW w:w="1884" w:type="dxa"/>
            <w:shd w:val="pct20" w:color="auto" w:fill="auto"/>
          </w:tcPr>
          <w:p w:rsidR="00227D0A" w:rsidRDefault="00227D0A" w:rsidP="00F975BF">
            <w:pPr>
              <w:pStyle w:val="Textkrper"/>
              <w:jc w:val="left"/>
              <w:rPr>
                <w:b/>
              </w:rPr>
            </w:pPr>
            <w:r>
              <w:rPr>
                <w:b/>
              </w:rPr>
              <w:t>Fokus</w:t>
            </w:r>
          </w:p>
        </w:tc>
        <w:tc>
          <w:tcPr>
            <w:tcW w:w="7697" w:type="dxa"/>
            <w:gridSpan w:val="3"/>
            <w:shd w:val="clear" w:color="auto" w:fill="FFFFFF" w:themeFill="background1"/>
          </w:tcPr>
          <w:p w:rsidR="00227D0A" w:rsidRPr="004E45DD" w:rsidRDefault="00227D0A" w:rsidP="00F975BF">
            <w:pPr>
              <w:pStyle w:val="Textkrper"/>
              <w:jc w:val="left"/>
              <w:rPr>
                <w:sz w:val="18"/>
                <w:szCs w:val="18"/>
              </w:rPr>
            </w:pPr>
            <w:r w:rsidRPr="004E45DD">
              <w:rPr>
                <w:sz w:val="18"/>
                <w:szCs w:val="18"/>
              </w:rPr>
              <w:t>Funktionalität</w:t>
            </w:r>
          </w:p>
        </w:tc>
      </w:tr>
      <w:tr w:rsidR="00227D0A" w:rsidRPr="00624EA9" w:rsidTr="00F975BF">
        <w:tc>
          <w:tcPr>
            <w:tcW w:w="1884" w:type="dxa"/>
            <w:shd w:val="pct20" w:color="auto" w:fill="auto"/>
          </w:tcPr>
          <w:p w:rsidR="00227D0A" w:rsidRDefault="00227D0A" w:rsidP="00F975BF">
            <w:pPr>
              <w:pStyle w:val="Textkrper"/>
              <w:jc w:val="left"/>
              <w:rPr>
                <w:b/>
              </w:rPr>
            </w:pPr>
            <w:r>
              <w:rPr>
                <w:b/>
              </w:rPr>
              <w:t>Test-Datum</w:t>
            </w:r>
          </w:p>
        </w:tc>
        <w:tc>
          <w:tcPr>
            <w:tcW w:w="7697" w:type="dxa"/>
            <w:gridSpan w:val="3"/>
            <w:shd w:val="clear" w:color="auto" w:fill="FFFFFF" w:themeFill="background1"/>
          </w:tcPr>
          <w:p w:rsidR="00227D0A" w:rsidRPr="004E45DD" w:rsidRDefault="00227D0A" w:rsidP="00F975BF">
            <w:pPr>
              <w:pStyle w:val="Textkrper"/>
              <w:jc w:val="left"/>
              <w:rPr>
                <w:sz w:val="18"/>
                <w:szCs w:val="18"/>
              </w:rPr>
            </w:pPr>
            <w:r w:rsidRPr="004E45DD">
              <w:rPr>
                <w:sz w:val="18"/>
                <w:szCs w:val="18"/>
              </w:rPr>
              <w:t>0</w:t>
            </w:r>
            <w:r>
              <w:rPr>
                <w:sz w:val="18"/>
                <w:szCs w:val="18"/>
              </w:rPr>
              <w:t>6</w:t>
            </w:r>
            <w:r w:rsidRPr="004E45DD">
              <w:rPr>
                <w:sz w:val="18"/>
                <w:szCs w:val="18"/>
              </w:rPr>
              <w:t>.0</w:t>
            </w:r>
            <w:r>
              <w:rPr>
                <w:sz w:val="18"/>
                <w:szCs w:val="18"/>
              </w:rPr>
              <w:t>8</w:t>
            </w:r>
            <w:r w:rsidRPr="004E45DD">
              <w:rPr>
                <w:sz w:val="18"/>
                <w:szCs w:val="18"/>
              </w:rPr>
              <w:t>.2013</w:t>
            </w:r>
          </w:p>
        </w:tc>
      </w:tr>
      <w:tr w:rsidR="00227D0A" w:rsidRPr="00624EA9" w:rsidTr="00F975BF">
        <w:tc>
          <w:tcPr>
            <w:tcW w:w="1884" w:type="dxa"/>
            <w:shd w:val="pct20" w:color="auto" w:fill="auto"/>
          </w:tcPr>
          <w:p w:rsidR="00227D0A" w:rsidRDefault="00227D0A" w:rsidP="00F975BF">
            <w:pPr>
              <w:pStyle w:val="Textkrper"/>
              <w:jc w:val="left"/>
              <w:rPr>
                <w:b/>
              </w:rPr>
            </w:pPr>
            <w:r>
              <w:rPr>
                <w:b/>
              </w:rPr>
              <w:t>Schritt</w:t>
            </w:r>
          </w:p>
        </w:tc>
        <w:tc>
          <w:tcPr>
            <w:tcW w:w="1939" w:type="dxa"/>
            <w:shd w:val="pct20" w:color="auto" w:fill="auto"/>
          </w:tcPr>
          <w:p w:rsidR="00227D0A" w:rsidRDefault="00227D0A" w:rsidP="00F975BF">
            <w:pPr>
              <w:pStyle w:val="Textkrper"/>
              <w:jc w:val="left"/>
              <w:rPr>
                <w:b/>
              </w:rPr>
            </w:pPr>
            <w:r>
              <w:rPr>
                <w:b/>
              </w:rPr>
              <w:t>Bezeichnung</w:t>
            </w:r>
          </w:p>
        </w:tc>
        <w:tc>
          <w:tcPr>
            <w:tcW w:w="2948" w:type="dxa"/>
            <w:shd w:val="pct20" w:color="auto" w:fill="auto"/>
          </w:tcPr>
          <w:p w:rsidR="00227D0A" w:rsidRPr="00624EA9" w:rsidRDefault="00227D0A" w:rsidP="00F975BF">
            <w:pPr>
              <w:pStyle w:val="Textkrper"/>
              <w:jc w:val="left"/>
              <w:rPr>
                <w:b/>
              </w:rPr>
            </w:pPr>
            <w:r>
              <w:rPr>
                <w:b/>
              </w:rPr>
              <w:t>Erwartetes Ergebnis</w:t>
            </w:r>
          </w:p>
        </w:tc>
        <w:tc>
          <w:tcPr>
            <w:tcW w:w="2810" w:type="dxa"/>
            <w:shd w:val="pct20" w:color="auto" w:fill="auto"/>
          </w:tcPr>
          <w:p w:rsidR="00227D0A" w:rsidRDefault="00227D0A" w:rsidP="00F975BF">
            <w:pPr>
              <w:pStyle w:val="Textkrper"/>
              <w:jc w:val="left"/>
              <w:rPr>
                <w:b/>
              </w:rPr>
            </w:pPr>
            <w:r w:rsidRPr="005165AA">
              <w:rPr>
                <w:b/>
              </w:rPr>
              <w:t>Testergebnis</w:t>
            </w:r>
          </w:p>
        </w:tc>
      </w:tr>
      <w:tr w:rsidR="00227D0A" w:rsidRPr="004E45DD" w:rsidTr="00F975BF">
        <w:trPr>
          <w:trHeight w:val="197"/>
        </w:trPr>
        <w:tc>
          <w:tcPr>
            <w:tcW w:w="1884" w:type="dxa"/>
          </w:tcPr>
          <w:p w:rsidR="00227D0A" w:rsidRPr="004E45DD" w:rsidRDefault="00227D0A" w:rsidP="00F975BF">
            <w:pPr>
              <w:pStyle w:val="Textkrper"/>
              <w:jc w:val="left"/>
              <w:rPr>
                <w:sz w:val="18"/>
                <w:szCs w:val="18"/>
              </w:rPr>
            </w:pPr>
            <w:r w:rsidRPr="004E45DD">
              <w:rPr>
                <w:sz w:val="18"/>
                <w:szCs w:val="18"/>
              </w:rPr>
              <w:t>1</w:t>
            </w:r>
          </w:p>
        </w:tc>
        <w:tc>
          <w:tcPr>
            <w:tcW w:w="1939" w:type="dxa"/>
          </w:tcPr>
          <w:p w:rsidR="00227D0A" w:rsidRPr="004E45DD" w:rsidRDefault="00227D0A" w:rsidP="00F975BF">
            <w:pPr>
              <w:pStyle w:val="Textkrper"/>
              <w:jc w:val="left"/>
              <w:rPr>
                <w:sz w:val="18"/>
                <w:szCs w:val="18"/>
              </w:rPr>
            </w:pPr>
            <w:r w:rsidRPr="004E45DD">
              <w:rPr>
                <w:sz w:val="18"/>
                <w:szCs w:val="18"/>
              </w:rPr>
              <w:t>In Hauptfenster Menu Fenster anklicken öffnen</w:t>
            </w:r>
          </w:p>
        </w:tc>
        <w:tc>
          <w:tcPr>
            <w:tcW w:w="2948" w:type="dxa"/>
          </w:tcPr>
          <w:p w:rsidR="00227D0A" w:rsidRPr="004E45DD" w:rsidRDefault="00227D0A" w:rsidP="00F975BF">
            <w:pPr>
              <w:pStyle w:val="Textkrper"/>
              <w:jc w:val="left"/>
              <w:rPr>
                <w:sz w:val="18"/>
                <w:szCs w:val="18"/>
              </w:rPr>
            </w:pPr>
            <w:r w:rsidRPr="004E45DD">
              <w:rPr>
                <w:sz w:val="18"/>
                <w:szCs w:val="18"/>
              </w:rPr>
              <w:t>Menu Geografische Karte erscheint</w:t>
            </w:r>
            <w:r>
              <w:rPr>
                <w:sz w:val="18"/>
                <w:szCs w:val="18"/>
              </w:rPr>
              <w:t xml:space="preserve"> disabled</w:t>
            </w:r>
          </w:p>
        </w:tc>
        <w:tc>
          <w:tcPr>
            <w:tcW w:w="2810" w:type="dxa"/>
          </w:tcPr>
          <w:p w:rsidR="00227D0A" w:rsidRPr="004E45DD" w:rsidRDefault="00227D0A" w:rsidP="00F975BF">
            <w:pPr>
              <w:pStyle w:val="Textkrper"/>
              <w:jc w:val="left"/>
              <w:rPr>
                <w:sz w:val="18"/>
                <w:szCs w:val="18"/>
              </w:rPr>
            </w:pPr>
            <w:r w:rsidRPr="004E45DD">
              <w:rPr>
                <w:sz w:val="18"/>
                <w:szCs w:val="18"/>
              </w:rPr>
              <w:t>Menu Geografische Karte erscheint</w:t>
            </w:r>
            <w:r>
              <w:rPr>
                <w:sz w:val="18"/>
                <w:szCs w:val="18"/>
              </w:rPr>
              <w:t xml:space="preserve"> disabled</w:t>
            </w:r>
          </w:p>
        </w:tc>
      </w:tr>
      <w:tr w:rsidR="00227D0A" w:rsidRPr="00624EA9" w:rsidTr="00F975BF">
        <w:tc>
          <w:tcPr>
            <w:tcW w:w="1884" w:type="dxa"/>
            <w:shd w:val="pct20" w:color="auto" w:fill="auto"/>
          </w:tcPr>
          <w:p w:rsidR="00227D0A" w:rsidRDefault="00227D0A" w:rsidP="00F975BF">
            <w:pPr>
              <w:pStyle w:val="Textkrper"/>
              <w:jc w:val="left"/>
              <w:rPr>
                <w:b/>
              </w:rPr>
            </w:pPr>
            <w:r>
              <w:rPr>
                <w:b/>
              </w:rPr>
              <w:t>Testergebnis</w:t>
            </w:r>
          </w:p>
        </w:tc>
        <w:tc>
          <w:tcPr>
            <w:tcW w:w="7697" w:type="dxa"/>
            <w:gridSpan w:val="3"/>
            <w:shd w:val="clear" w:color="auto" w:fill="92D050"/>
          </w:tcPr>
          <w:p w:rsidR="00227D0A" w:rsidRPr="00C20285" w:rsidRDefault="00227D0A" w:rsidP="00F975BF">
            <w:pPr>
              <w:pStyle w:val="Textkrper"/>
              <w:jc w:val="left"/>
              <w:rPr>
                <w:sz w:val="18"/>
                <w:szCs w:val="18"/>
              </w:rPr>
            </w:pPr>
            <w:r>
              <w:rPr>
                <w:sz w:val="18"/>
                <w:szCs w:val="18"/>
              </w:rPr>
              <w:t>OK</w:t>
            </w:r>
          </w:p>
        </w:tc>
      </w:tr>
    </w:tbl>
    <w:p w:rsidR="00227D0A" w:rsidRDefault="00227D0A" w:rsidP="003054A2">
      <w:pPr>
        <w:rPr>
          <w:lang w:val="de-CH"/>
        </w:rPr>
      </w:pPr>
    </w:p>
    <w:p w:rsidR="00227D0A" w:rsidRDefault="00227D0A" w:rsidP="003054A2">
      <w:pPr>
        <w:rPr>
          <w:lang w:val="de-CH"/>
        </w:rPr>
      </w:pPr>
    </w:p>
    <w:p w:rsidR="003054A2" w:rsidRPr="00EA4C6A" w:rsidRDefault="003054A2" w:rsidP="003054A2">
      <w:pPr>
        <w:rPr>
          <w:lang w:val="de-CH"/>
        </w:rPr>
      </w:pPr>
      <w:r w:rsidRPr="003B1A1C">
        <w:rPr>
          <w:color w:val="FF0000"/>
          <w:lang w:val="de-CH"/>
        </w:rPr>
        <w:t xml:space="preserve">TODO </w:t>
      </w:r>
      <w:r w:rsidRPr="00EA4C6A">
        <w:rPr>
          <w:lang w:val="de-CH"/>
        </w:rPr>
        <w:t>Screenshots</w:t>
      </w:r>
      <w:r>
        <w:rPr>
          <w:lang w:val="de-CH"/>
        </w:rPr>
        <w:t xml:space="preserve"> einfügen</w:t>
      </w:r>
    </w:p>
    <w:p w:rsidR="00E3411C" w:rsidRDefault="00E3411C" w:rsidP="00E3411C"/>
    <w:p w:rsidR="00E3411C" w:rsidRDefault="00E3411C" w:rsidP="00E3411C">
      <w:r>
        <w:rPr>
          <w:noProof/>
          <w:lang w:val="de-CH"/>
        </w:rPr>
        <w:drawing>
          <wp:inline distT="0" distB="0" distL="0" distR="0" wp14:anchorId="122EE31B" wp14:editId="2BCB41C0">
            <wp:extent cx="5946775" cy="2116889"/>
            <wp:effectExtent l="0" t="0" r="0" b="0"/>
            <wp:docPr id="353" name="Grafik 353" descr="D:\Schule\MAS\MAS\Ressourcen\Auth_Test_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hule\MAS\MAS\Ressourcen\Auth_Test_Debu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6775" cy="2116889"/>
                    </a:xfrm>
                    <a:prstGeom prst="rect">
                      <a:avLst/>
                    </a:prstGeom>
                    <a:noFill/>
                    <a:ln>
                      <a:noFill/>
                    </a:ln>
                  </pic:spPr>
                </pic:pic>
              </a:graphicData>
            </a:graphic>
          </wp:inline>
        </w:drawing>
      </w:r>
    </w:p>
    <w:p w:rsidR="00E3411C" w:rsidRDefault="00E3411C" w:rsidP="00E3411C">
      <w:pPr>
        <w:pStyle w:val="Beschriftung"/>
        <w:jc w:val="center"/>
      </w:pPr>
      <w:bookmarkStart w:id="87" w:name="_Toc366052222"/>
      <w:bookmarkStart w:id="88" w:name="_Toc366155199"/>
      <w:r>
        <w:lastRenderedPageBreak/>
        <w:t xml:space="preserve">Abbildung </w:t>
      </w:r>
      <w:r>
        <w:fldChar w:fldCharType="begin"/>
      </w:r>
      <w:r>
        <w:instrText xml:space="preserve"> SEQ Abbildung \* ARABIC </w:instrText>
      </w:r>
      <w:r>
        <w:fldChar w:fldCharType="separate"/>
      </w:r>
      <w:r w:rsidR="00481BF8">
        <w:rPr>
          <w:noProof/>
        </w:rPr>
        <w:t>2</w:t>
      </w:r>
      <w:r>
        <w:fldChar w:fldCharType="end"/>
      </w:r>
      <w:r>
        <w:t xml:space="preserve"> Debug Parameter AuthenticationService</w:t>
      </w:r>
      <w:bookmarkEnd w:id="87"/>
      <w:bookmarkEnd w:id="88"/>
    </w:p>
    <w:p w:rsidR="00E3411C" w:rsidRDefault="00E3411C" w:rsidP="00E3411C">
      <w:r>
        <w:t xml:space="preserve">Wir sehen, es kommt tatsächlich eine Instanz des </w:t>
      </w:r>
      <w:r w:rsidRPr="00B4035E">
        <w:rPr>
          <w:rStyle w:val="CodeimTextZchn"/>
        </w:rPr>
        <w:t>ch.sbb.rcsd.client.auth.internal.AuthenticationService</w:t>
      </w:r>
      <w:r>
        <w:t xml:space="preserve"> daher.</w:t>
      </w:r>
    </w:p>
    <w:p w:rsidR="00E3411C" w:rsidRDefault="00E3411C" w:rsidP="00E3411C">
      <w:r>
        <w:t>Ein weiterer Test war die Applikation einmal als berechtigter Benutzer zu starten und einmal als nicht berechtigter. Wie erwartet war der Menupunkt wenn ich als berechtigter Benutzer eingeloggt habe enabled und sonst disabled:</w:t>
      </w:r>
    </w:p>
    <w:p w:rsidR="00E3411C" w:rsidRDefault="00E3411C" w:rsidP="00E3411C">
      <w:r>
        <w:rPr>
          <w:noProof/>
          <w:lang w:val="de-CH"/>
        </w:rPr>
        <w:drawing>
          <wp:inline distT="0" distB="0" distL="0" distR="0" wp14:anchorId="2FA62C68" wp14:editId="15025A77">
            <wp:extent cx="5946775" cy="3577352"/>
            <wp:effectExtent l="0" t="0" r="0" b="4445"/>
            <wp:docPr id="378" name="Grafik 378" descr="D:\Schule\MAS\MAS\Ressourcen\Auth_Test_enabled_disab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hule\MAS\MAS\Ressourcen\Auth_Test_enabled_disable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6775" cy="3577352"/>
                    </a:xfrm>
                    <a:prstGeom prst="rect">
                      <a:avLst/>
                    </a:prstGeom>
                    <a:noFill/>
                    <a:ln>
                      <a:noFill/>
                    </a:ln>
                  </pic:spPr>
                </pic:pic>
              </a:graphicData>
            </a:graphic>
          </wp:inline>
        </w:drawing>
      </w:r>
    </w:p>
    <w:p w:rsidR="00E3411C" w:rsidRDefault="00E3411C" w:rsidP="00E3411C">
      <w:pPr>
        <w:pStyle w:val="Beschriftung"/>
        <w:jc w:val="center"/>
      </w:pPr>
      <w:bookmarkStart w:id="89" w:name="_Toc366052223"/>
      <w:bookmarkStart w:id="90" w:name="_Toc366155200"/>
      <w:r>
        <w:t xml:space="preserve">Abbildung </w:t>
      </w:r>
      <w:r>
        <w:fldChar w:fldCharType="begin"/>
      </w:r>
      <w:r>
        <w:instrText xml:space="preserve"> SEQ Abbildung \* ARABIC </w:instrText>
      </w:r>
      <w:r>
        <w:fldChar w:fldCharType="separate"/>
      </w:r>
      <w:r w:rsidR="00481BF8">
        <w:rPr>
          <w:noProof/>
        </w:rPr>
        <w:t>3</w:t>
      </w:r>
      <w:r>
        <w:fldChar w:fldCharType="end"/>
      </w:r>
      <w:r>
        <w:t xml:space="preserve"> Test AuthenticationService Menupunkt enabled und disabled</w:t>
      </w:r>
      <w:bookmarkEnd w:id="89"/>
      <w:bookmarkEnd w:id="90"/>
    </w:p>
    <w:p w:rsidR="003054A2" w:rsidRDefault="003054A2" w:rsidP="00C6156D">
      <w:pPr>
        <w:rPr>
          <w:lang w:val="de-CH"/>
        </w:rPr>
      </w:pPr>
    </w:p>
    <w:p w:rsidR="00F210FF" w:rsidRPr="003B38A0" w:rsidRDefault="00F210FF" w:rsidP="00F210FF">
      <w:pPr>
        <w:pStyle w:val="berschrift20"/>
        <w:numPr>
          <w:ilvl w:val="2"/>
          <w:numId w:val="5"/>
        </w:numPr>
        <w:rPr>
          <w:lang w:val="de-CH"/>
        </w:rPr>
      </w:pPr>
      <w:bookmarkStart w:id="91" w:name="_Toc366155176"/>
      <w:r w:rsidRPr="003B38A0">
        <w:rPr>
          <w:lang w:val="de-CH"/>
        </w:rPr>
        <w:t>Probleme</w:t>
      </w:r>
      <w:bookmarkEnd w:id="91"/>
    </w:p>
    <w:p w:rsidR="00F210FF" w:rsidRPr="003212EE" w:rsidRDefault="00F210FF" w:rsidP="00F210FF">
      <w:pPr>
        <w:rPr>
          <w:lang w:val="de-CH"/>
        </w:rPr>
      </w:pPr>
      <w:r w:rsidRPr="003212EE">
        <w:rPr>
          <w:lang w:val="de-CH"/>
        </w:rPr>
        <w:t>In diesem Kapitel wird beschrieben welche Probleme aufgetreten sind die das Voranschreiten der Arbeiten behindert hat.</w:t>
      </w:r>
      <w:r w:rsidR="003212EE">
        <w:rPr>
          <w:lang w:val="de-CH"/>
        </w:rPr>
        <w:t xml:space="preserve"> Auch sonstige Probleme sollen hier aufgelistet werden.</w:t>
      </w:r>
    </w:p>
    <w:p w:rsidR="00F210FF" w:rsidRPr="003B38A0" w:rsidRDefault="00F210FF" w:rsidP="00C6156D">
      <w:pPr>
        <w:rPr>
          <w:lang w:val="de-CH"/>
        </w:rPr>
      </w:pPr>
    </w:p>
    <w:p w:rsidR="00F210FF" w:rsidRPr="00C6156D" w:rsidRDefault="00094315" w:rsidP="00F210FF">
      <w:pPr>
        <w:pStyle w:val="Grosseberschrift"/>
        <w:rPr>
          <w:lang w:val="de-CH"/>
        </w:rPr>
      </w:pPr>
      <w:r>
        <w:rPr>
          <w:lang w:val="de-CH"/>
        </w:rPr>
        <w:t>Service wird nicht instanziert, injiziert</w:t>
      </w:r>
    </w:p>
    <w:p w:rsidR="00F210FF" w:rsidRDefault="00094315" w:rsidP="00094315">
      <w:pPr>
        <w:rPr>
          <w:lang w:val="de-CH"/>
        </w:rPr>
      </w:pPr>
      <w:r>
        <w:rPr>
          <w:lang w:val="de-CH"/>
        </w:rPr>
        <w:t xml:space="preserve">Es hat einige Zeit gedauert bis der Authentication Service in der Klasse </w:t>
      </w:r>
      <w:r w:rsidRPr="00094315">
        <w:rPr>
          <w:rStyle w:val="CodeimTextZchn"/>
        </w:rPr>
        <w:t>OpenMapViewHandler</w:t>
      </w:r>
      <w:r>
        <w:rPr>
          <w:lang w:val="de-CH"/>
        </w:rPr>
        <w:t xml:space="preserve"> injiziert wurde. Damit das klappt sollte man wirklich alle Schritte die im Projekthandbuch</w:t>
      </w:r>
      <w:r>
        <w:rPr>
          <w:rStyle w:val="Funotenzeichen"/>
          <w:lang w:val="de-CH"/>
        </w:rPr>
        <w:footnoteReference w:id="9"/>
      </w:r>
      <w:r>
        <w:rPr>
          <w:lang w:val="de-CH"/>
        </w:rPr>
        <w:t xml:space="preserve"> aufgeführt sind durchführen</w:t>
      </w:r>
    </w:p>
    <w:p w:rsidR="003C7280" w:rsidRDefault="003C7280" w:rsidP="00094315">
      <w:pPr>
        <w:rPr>
          <w:lang w:val="de-CH"/>
        </w:rPr>
      </w:pPr>
    </w:p>
    <w:p w:rsidR="003C7280" w:rsidRDefault="003C7280" w:rsidP="003C7280">
      <w:pPr>
        <w:pStyle w:val="Grosseberschrift"/>
        <w:rPr>
          <w:lang w:val="de-CH"/>
        </w:rPr>
      </w:pPr>
      <w:r>
        <w:rPr>
          <w:lang w:val="de-CH"/>
        </w:rPr>
        <w:t>Keine Fehlermeldung bei Injizierung auf Methode</w:t>
      </w:r>
    </w:p>
    <w:p w:rsidR="003C7280" w:rsidRPr="003B38A0" w:rsidRDefault="003C7280" w:rsidP="003C7280">
      <w:pPr>
        <w:rPr>
          <w:lang w:val="de-CH"/>
        </w:rPr>
      </w:pPr>
      <w:r>
        <w:rPr>
          <w:lang w:val="de-CH"/>
        </w:rPr>
        <w:t>Bei der Injizierung des Services als Methodenparameter hat es keine Fehlermeldung gegeben. Dies im Gegensatz zum Injizierung auf ein Feld.</w:t>
      </w:r>
    </w:p>
    <w:p w:rsidR="00472043" w:rsidRPr="003B38A0" w:rsidRDefault="00472043" w:rsidP="00472043">
      <w:pPr>
        <w:pStyle w:val="berschrift20"/>
        <w:numPr>
          <w:ilvl w:val="2"/>
          <w:numId w:val="44"/>
        </w:numPr>
        <w:rPr>
          <w:lang w:val="de-CH"/>
        </w:rPr>
      </w:pPr>
      <w:bookmarkStart w:id="92" w:name="_Toc366155177"/>
      <w:r w:rsidRPr="003B38A0">
        <w:rPr>
          <w:lang w:val="de-CH"/>
        </w:rPr>
        <w:t>Erfahrungen</w:t>
      </w:r>
      <w:bookmarkEnd w:id="92"/>
    </w:p>
    <w:p w:rsidR="00472043" w:rsidRDefault="00094315" w:rsidP="00472043">
      <w:pPr>
        <w:rPr>
          <w:lang w:val="de-CH"/>
        </w:rPr>
      </w:pPr>
      <w:r>
        <w:rPr>
          <w:lang w:val="de-CH"/>
        </w:rPr>
        <w:t>Zu diesem Punkt gibt es nichts zu ergänzen.</w:t>
      </w:r>
    </w:p>
    <w:p w:rsidR="00861C93" w:rsidRDefault="00861C93">
      <w:pPr>
        <w:widowControl/>
        <w:autoSpaceDE/>
        <w:autoSpaceDN/>
        <w:adjustRightInd/>
        <w:rPr>
          <w:b/>
          <w:bCs/>
          <w:iCs/>
          <w:color w:val="17365D" w:themeColor="text2" w:themeShade="BF"/>
          <w:sz w:val="22"/>
          <w:szCs w:val="22"/>
          <w:lang w:val="de-CH"/>
        </w:rPr>
      </w:pPr>
      <w:r>
        <w:rPr>
          <w:lang w:val="de-CH"/>
        </w:rPr>
        <w:br w:type="page"/>
      </w:r>
    </w:p>
    <w:p w:rsidR="003054A2" w:rsidRDefault="003054A2" w:rsidP="003054A2">
      <w:pPr>
        <w:pStyle w:val="berschrift20"/>
        <w:numPr>
          <w:ilvl w:val="2"/>
          <w:numId w:val="44"/>
        </w:numPr>
        <w:rPr>
          <w:lang w:val="de-CH"/>
        </w:rPr>
      </w:pPr>
      <w:bookmarkStart w:id="93" w:name="_Toc366155178"/>
      <w:r w:rsidRPr="003B38A0">
        <w:rPr>
          <w:lang w:val="de-CH"/>
        </w:rPr>
        <w:lastRenderedPageBreak/>
        <w:t>Risik</w:t>
      </w:r>
      <w:r>
        <w:rPr>
          <w:lang w:val="de-CH"/>
        </w:rPr>
        <w:t>obeurteilung</w:t>
      </w:r>
      <w:bookmarkEnd w:id="93"/>
    </w:p>
    <w:p w:rsidR="00E936AB" w:rsidRPr="00E936AB" w:rsidRDefault="00E936AB" w:rsidP="00E936AB">
      <w:pPr>
        <w:rPr>
          <w:lang w:val="de-CH"/>
        </w:rPr>
      </w:pPr>
      <w:r w:rsidRPr="00E936AB">
        <w:rPr>
          <w:lang w:val="de-CH"/>
        </w:rPr>
        <w:t>In diesem Kapitel werden die Risiken anhand der Erkenntnisse in dieser Iteration neu beurteilt</w:t>
      </w:r>
    </w:p>
    <w:p w:rsidR="00E936AB" w:rsidRPr="00E936AB" w:rsidRDefault="00E936AB" w:rsidP="00E936AB">
      <w:pPr>
        <w:rPr>
          <w:lang w:val="de-CH"/>
        </w:rPr>
      </w:pPr>
    </w:p>
    <w:tbl>
      <w:tblPr>
        <w:tblStyle w:val="Tabellenraster"/>
        <w:tblW w:w="5000" w:type="pct"/>
        <w:tblLook w:val="04A0" w:firstRow="1" w:lastRow="0" w:firstColumn="1" w:lastColumn="0" w:noHBand="0" w:noVBand="1"/>
      </w:tblPr>
      <w:tblGrid>
        <w:gridCol w:w="527"/>
        <w:gridCol w:w="3267"/>
        <w:gridCol w:w="5787"/>
      </w:tblGrid>
      <w:tr w:rsidR="00E936AB" w:rsidRPr="003912BF" w:rsidTr="00F975BF">
        <w:tc>
          <w:tcPr>
            <w:tcW w:w="275" w:type="pct"/>
            <w:shd w:val="pct20" w:color="auto" w:fill="auto"/>
          </w:tcPr>
          <w:p w:rsidR="00E936AB" w:rsidRPr="003912BF" w:rsidRDefault="00E936AB" w:rsidP="00F975BF">
            <w:pPr>
              <w:pStyle w:val="Textkrper"/>
              <w:jc w:val="left"/>
              <w:rPr>
                <w:b/>
                <w:sz w:val="18"/>
                <w:szCs w:val="18"/>
                <w:lang w:val="de-CH"/>
              </w:rPr>
            </w:pPr>
            <w:r w:rsidRPr="003912BF">
              <w:rPr>
                <w:b/>
                <w:sz w:val="18"/>
                <w:szCs w:val="18"/>
                <w:lang w:val="de-CH"/>
              </w:rPr>
              <w:t>Id</w:t>
            </w:r>
          </w:p>
        </w:tc>
        <w:tc>
          <w:tcPr>
            <w:tcW w:w="1705" w:type="pct"/>
            <w:shd w:val="pct20" w:color="auto" w:fill="auto"/>
          </w:tcPr>
          <w:p w:rsidR="00E936AB" w:rsidRPr="003912BF" w:rsidRDefault="00E936AB" w:rsidP="00F975BF">
            <w:pPr>
              <w:pStyle w:val="Textkrper"/>
              <w:jc w:val="left"/>
              <w:rPr>
                <w:b/>
                <w:sz w:val="18"/>
                <w:szCs w:val="18"/>
                <w:lang w:val="de-CH"/>
              </w:rPr>
            </w:pPr>
            <w:r w:rsidRPr="003912BF">
              <w:rPr>
                <w:b/>
                <w:sz w:val="18"/>
                <w:szCs w:val="18"/>
                <w:lang w:val="de-CH"/>
              </w:rPr>
              <w:t>Risiko</w:t>
            </w:r>
          </w:p>
        </w:tc>
        <w:tc>
          <w:tcPr>
            <w:tcW w:w="3020" w:type="pct"/>
            <w:shd w:val="pct20" w:color="auto" w:fill="auto"/>
          </w:tcPr>
          <w:p w:rsidR="00E936AB" w:rsidRPr="003912BF" w:rsidRDefault="00E936AB" w:rsidP="00F975BF">
            <w:pPr>
              <w:pStyle w:val="Textkrper"/>
              <w:jc w:val="left"/>
              <w:rPr>
                <w:b/>
                <w:sz w:val="18"/>
                <w:szCs w:val="18"/>
                <w:lang w:val="de-CH"/>
              </w:rPr>
            </w:pPr>
            <w:r w:rsidRPr="003912BF">
              <w:rPr>
                <w:b/>
                <w:bCs/>
                <w:iCs/>
                <w:sz w:val="18"/>
                <w:szCs w:val="18"/>
                <w:lang w:val="de-CH"/>
              </w:rPr>
              <w:t>Risikobehandlung</w:t>
            </w:r>
          </w:p>
        </w:tc>
      </w:tr>
      <w:tr w:rsidR="00E936AB" w:rsidRPr="004620AC" w:rsidTr="00F975BF">
        <w:tc>
          <w:tcPr>
            <w:tcW w:w="275" w:type="pct"/>
          </w:tcPr>
          <w:p w:rsidR="00E936AB" w:rsidRPr="004620AC" w:rsidRDefault="00E936AB" w:rsidP="00F975BF">
            <w:pPr>
              <w:pStyle w:val="Textkrper"/>
              <w:jc w:val="left"/>
              <w:rPr>
                <w:sz w:val="18"/>
                <w:szCs w:val="18"/>
                <w:lang w:val="de-CH"/>
              </w:rPr>
            </w:pPr>
            <w:r w:rsidRPr="004620AC">
              <w:rPr>
                <w:sz w:val="18"/>
                <w:szCs w:val="18"/>
                <w:lang w:val="de-CH"/>
              </w:rPr>
              <w:t>1</w:t>
            </w:r>
          </w:p>
        </w:tc>
        <w:tc>
          <w:tcPr>
            <w:tcW w:w="1705" w:type="pct"/>
          </w:tcPr>
          <w:p w:rsidR="00E936AB" w:rsidRPr="004620AC" w:rsidRDefault="00E936AB" w:rsidP="00F975BF">
            <w:pPr>
              <w:pStyle w:val="Textkrper"/>
              <w:jc w:val="left"/>
              <w:rPr>
                <w:sz w:val="18"/>
                <w:szCs w:val="18"/>
                <w:lang w:val="de-CH"/>
              </w:rPr>
            </w:pPr>
            <w:r w:rsidRPr="004620AC">
              <w:rPr>
                <w:sz w:val="18"/>
                <w:szCs w:val="18"/>
                <w:lang w:val="de-CH"/>
              </w:rPr>
              <w:t>Migration wegen unbekannten technischen Problemen nicht möglich</w:t>
            </w:r>
          </w:p>
        </w:tc>
        <w:tc>
          <w:tcPr>
            <w:tcW w:w="3020" w:type="pct"/>
          </w:tcPr>
          <w:p w:rsidR="00E936AB" w:rsidRPr="004620AC" w:rsidRDefault="00E936AB" w:rsidP="00F975BF">
            <w:pPr>
              <w:pStyle w:val="Textkrper"/>
              <w:jc w:val="left"/>
              <w:rPr>
                <w:sz w:val="18"/>
                <w:szCs w:val="18"/>
                <w:lang w:val="de-CH"/>
              </w:rPr>
            </w:pPr>
            <w:r w:rsidRPr="004620AC">
              <w:rPr>
                <w:color w:val="FF0000"/>
                <w:sz w:val="18"/>
                <w:szCs w:val="18"/>
                <w:lang w:val="de-CH"/>
              </w:rPr>
              <w:t>TODO evtl. rausnehmen</w:t>
            </w:r>
            <w:r>
              <w:rPr>
                <w:sz w:val="18"/>
                <w:szCs w:val="18"/>
                <w:lang w:val="de-CH"/>
              </w:rPr>
              <w:t xml:space="preserve"> Momentan sieht es so aus, als ob die Erfassung von Key Binding‘s in Fragmenten nicht möglich sind. Falls dem so ist, ist die Migration für RCS gefährdet. Denn es ist unmöglich alle Menu-Einträge in einem Schritt zu tätigen.</w:t>
            </w:r>
          </w:p>
        </w:tc>
      </w:tr>
      <w:tr w:rsidR="00E936AB" w:rsidRPr="00480EC9" w:rsidTr="00F975BF">
        <w:tc>
          <w:tcPr>
            <w:tcW w:w="275" w:type="pct"/>
          </w:tcPr>
          <w:p w:rsidR="00E936AB" w:rsidRPr="00480EC9" w:rsidRDefault="00E936AB" w:rsidP="00F975BF">
            <w:pPr>
              <w:pStyle w:val="Textkrper"/>
              <w:jc w:val="left"/>
              <w:rPr>
                <w:sz w:val="18"/>
                <w:szCs w:val="18"/>
                <w:lang w:val="de-CH"/>
              </w:rPr>
            </w:pPr>
            <w:r w:rsidRPr="00480EC9">
              <w:rPr>
                <w:sz w:val="18"/>
                <w:szCs w:val="18"/>
                <w:lang w:val="de-CH"/>
              </w:rPr>
              <w:t>2</w:t>
            </w:r>
          </w:p>
        </w:tc>
        <w:tc>
          <w:tcPr>
            <w:tcW w:w="1705" w:type="pct"/>
          </w:tcPr>
          <w:p w:rsidR="00E936AB" w:rsidRPr="00480EC9" w:rsidRDefault="00E936AB" w:rsidP="00F975BF">
            <w:pPr>
              <w:pStyle w:val="Textkrper"/>
              <w:jc w:val="left"/>
              <w:rPr>
                <w:sz w:val="18"/>
                <w:szCs w:val="18"/>
                <w:lang w:val="de-CH"/>
              </w:rPr>
            </w:pPr>
            <w:r w:rsidRPr="00480EC9">
              <w:rPr>
                <w:sz w:val="18"/>
                <w:szCs w:val="18"/>
                <w:lang w:val="de-CH"/>
              </w:rPr>
              <w:t>Zeitplan kann nicht eingehalten werden</w:t>
            </w:r>
          </w:p>
        </w:tc>
        <w:tc>
          <w:tcPr>
            <w:tcW w:w="3020" w:type="pct"/>
          </w:tcPr>
          <w:p w:rsidR="00E936AB" w:rsidRPr="00480EC9" w:rsidRDefault="00E936AB" w:rsidP="00F975BF">
            <w:pPr>
              <w:pStyle w:val="Textkrper"/>
              <w:jc w:val="left"/>
              <w:rPr>
                <w:sz w:val="18"/>
                <w:szCs w:val="18"/>
                <w:lang w:val="de-CH"/>
              </w:rPr>
            </w:pPr>
            <w:r w:rsidRPr="00480EC9">
              <w:rPr>
                <w:sz w:val="18"/>
                <w:szCs w:val="18"/>
                <w:lang w:val="de-CH"/>
              </w:rPr>
              <w:t xml:space="preserve">Der Zeitplan wurde nicht eingehalten, er wurde </w:t>
            </w:r>
            <w:r>
              <w:rPr>
                <w:sz w:val="18"/>
                <w:szCs w:val="18"/>
                <w:lang w:val="de-CH"/>
              </w:rPr>
              <w:t>wiederum</w:t>
            </w:r>
            <w:r w:rsidRPr="00480EC9">
              <w:rPr>
                <w:sz w:val="18"/>
                <w:szCs w:val="18"/>
                <w:lang w:val="de-CH"/>
              </w:rPr>
              <w:t xml:space="preserve"> </w:t>
            </w:r>
            <w:r>
              <w:rPr>
                <w:sz w:val="18"/>
                <w:szCs w:val="18"/>
                <w:lang w:val="de-CH"/>
              </w:rPr>
              <w:t xml:space="preserve">– und dieses Mal mehrere Tage - </w:t>
            </w:r>
            <w:r w:rsidRPr="00480EC9">
              <w:rPr>
                <w:sz w:val="18"/>
                <w:szCs w:val="18"/>
                <w:lang w:val="de-CH"/>
              </w:rPr>
              <w:t xml:space="preserve">überschritten. </w:t>
            </w:r>
            <w:r>
              <w:rPr>
                <w:sz w:val="18"/>
                <w:szCs w:val="18"/>
                <w:lang w:val="de-CH"/>
              </w:rPr>
              <w:t>Es sind mehrere Massnahmen nötig, damit dies nicht mehr passiert und damit die Arbeit zu Ende geschrieben werden kann.</w:t>
            </w:r>
          </w:p>
        </w:tc>
      </w:tr>
      <w:tr w:rsidR="00E936AB" w:rsidRPr="00D130AD" w:rsidTr="00F975BF">
        <w:tc>
          <w:tcPr>
            <w:tcW w:w="275" w:type="pct"/>
          </w:tcPr>
          <w:p w:rsidR="00E936AB" w:rsidRPr="00D130AD" w:rsidRDefault="00E936AB" w:rsidP="00F975BF">
            <w:pPr>
              <w:pStyle w:val="Textkrper"/>
              <w:jc w:val="left"/>
              <w:rPr>
                <w:sz w:val="18"/>
                <w:szCs w:val="18"/>
                <w:lang w:val="de-CH"/>
              </w:rPr>
            </w:pPr>
            <w:r w:rsidRPr="00D130AD">
              <w:rPr>
                <w:sz w:val="18"/>
                <w:szCs w:val="18"/>
                <w:lang w:val="de-CH"/>
              </w:rPr>
              <w:t>3</w:t>
            </w:r>
          </w:p>
        </w:tc>
        <w:tc>
          <w:tcPr>
            <w:tcW w:w="1705" w:type="pct"/>
          </w:tcPr>
          <w:p w:rsidR="00E936AB" w:rsidRPr="00D130AD" w:rsidRDefault="00E936AB" w:rsidP="00F975BF">
            <w:pPr>
              <w:pStyle w:val="Textkrper"/>
              <w:jc w:val="left"/>
              <w:rPr>
                <w:sz w:val="18"/>
                <w:szCs w:val="18"/>
                <w:lang w:val="de-CH"/>
              </w:rPr>
            </w:pPr>
            <w:r w:rsidRPr="00D130AD">
              <w:rPr>
                <w:sz w:val="18"/>
                <w:szCs w:val="18"/>
                <w:lang w:val="de-CH"/>
              </w:rPr>
              <w:t>Funktionalität geht verloren</w:t>
            </w:r>
          </w:p>
        </w:tc>
        <w:tc>
          <w:tcPr>
            <w:tcW w:w="3020" w:type="pct"/>
          </w:tcPr>
          <w:p w:rsidR="00E936AB" w:rsidRPr="00D130AD" w:rsidRDefault="00E936AB" w:rsidP="00F975BF">
            <w:pPr>
              <w:pStyle w:val="Textkrper"/>
              <w:jc w:val="left"/>
              <w:rPr>
                <w:sz w:val="18"/>
                <w:szCs w:val="18"/>
                <w:lang w:val="de-CH"/>
              </w:rPr>
            </w:pPr>
            <w:r>
              <w:rPr>
                <w:sz w:val="18"/>
                <w:szCs w:val="18"/>
                <w:lang w:val="de-CH"/>
              </w:rPr>
              <w:t xml:space="preserve">Auch mit </w:t>
            </w:r>
            <w:r w:rsidRPr="00D130AD">
              <w:rPr>
                <w:sz w:val="18"/>
                <w:szCs w:val="18"/>
                <w:lang w:val="de-CH"/>
              </w:rPr>
              <w:t>d</w:t>
            </w:r>
            <w:r>
              <w:rPr>
                <w:sz w:val="18"/>
                <w:szCs w:val="18"/>
                <w:lang w:val="de-CH"/>
              </w:rPr>
              <w:t>ies</w:t>
            </w:r>
            <w:r w:rsidRPr="00D130AD">
              <w:rPr>
                <w:sz w:val="18"/>
                <w:szCs w:val="18"/>
                <w:lang w:val="de-CH"/>
              </w:rPr>
              <w:t xml:space="preserve">em </w:t>
            </w:r>
            <w:r>
              <w:rPr>
                <w:sz w:val="18"/>
                <w:szCs w:val="18"/>
                <w:lang w:val="de-CH"/>
              </w:rPr>
              <w:t>Migrationsschritt</w:t>
            </w:r>
            <w:r w:rsidRPr="00D130AD">
              <w:rPr>
                <w:sz w:val="18"/>
                <w:szCs w:val="18"/>
                <w:lang w:val="de-CH"/>
              </w:rPr>
              <w:t xml:space="preserve"> konnte kein Verlust an Funktionalität festgestellt werden.</w:t>
            </w:r>
          </w:p>
        </w:tc>
      </w:tr>
      <w:tr w:rsidR="00E936AB" w:rsidRPr="00D130AD" w:rsidTr="00F975BF">
        <w:tc>
          <w:tcPr>
            <w:tcW w:w="275" w:type="pct"/>
          </w:tcPr>
          <w:p w:rsidR="00E936AB" w:rsidRPr="00D130AD" w:rsidRDefault="00E936AB" w:rsidP="00F975BF">
            <w:pPr>
              <w:pStyle w:val="Textkrper"/>
              <w:jc w:val="left"/>
              <w:rPr>
                <w:sz w:val="18"/>
                <w:szCs w:val="18"/>
                <w:lang w:val="de-CH"/>
              </w:rPr>
            </w:pPr>
            <w:r w:rsidRPr="00D130AD">
              <w:rPr>
                <w:sz w:val="18"/>
                <w:szCs w:val="18"/>
                <w:lang w:val="de-CH"/>
              </w:rPr>
              <w:t>4</w:t>
            </w:r>
          </w:p>
        </w:tc>
        <w:tc>
          <w:tcPr>
            <w:tcW w:w="1705" w:type="pct"/>
          </w:tcPr>
          <w:p w:rsidR="00E936AB" w:rsidRPr="00D130AD" w:rsidRDefault="00E936AB" w:rsidP="00F975BF">
            <w:pPr>
              <w:pStyle w:val="Textkrper"/>
              <w:jc w:val="left"/>
              <w:rPr>
                <w:sz w:val="18"/>
                <w:szCs w:val="18"/>
                <w:lang w:val="de-CH"/>
              </w:rPr>
            </w:pPr>
            <w:r w:rsidRPr="00D130AD">
              <w:rPr>
                <w:sz w:val="18"/>
                <w:szCs w:val="18"/>
                <w:lang w:val="de-CH"/>
              </w:rPr>
              <w:t xml:space="preserve">Performanceeinbussen </w:t>
            </w:r>
          </w:p>
        </w:tc>
        <w:tc>
          <w:tcPr>
            <w:tcW w:w="3020" w:type="pct"/>
          </w:tcPr>
          <w:p w:rsidR="00E936AB" w:rsidRPr="00016625" w:rsidRDefault="00E936AB" w:rsidP="00F975BF">
            <w:pPr>
              <w:pStyle w:val="Textkrper"/>
              <w:jc w:val="left"/>
              <w:rPr>
                <w:sz w:val="18"/>
                <w:szCs w:val="18"/>
                <w:lang w:val="de-CH"/>
              </w:rPr>
            </w:pPr>
            <w:r>
              <w:rPr>
                <w:sz w:val="18"/>
                <w:szCs w:val="18"/>
                <w:lang w:val="de-CH"/>
              </w:rPr>
              <w:t>Gegenüber Aspekt 1 hat sich hier nicht geändert, da nur eine bestimmte View migriert wurde. Hier ist die Perfomance nicht messbar</w:t>
            </w:r>
          </w:p>
        </w:tc>
      </w:tr>
      <w:tr w:rsidR="00E936AB" w:rsidRPr="00D130AD" w:rsidTr="00F975BF">
        <w:tc>
          <w:tcPr>
            <w:tcW w:w="275" w:type="pct"/>
          </w:tcPr>
          <w:p w:rsidR="00E936AB" w:rsidRPr="00D130AD" w:rsidRDefault="00E936AB" w:rsidP="00F975BF">
            <w:pPr>
              <w:pStyle w:val="Textkrper"/>
              <w:jc w:val="left"/>
              <w:rPr>
                <w:sz w:val="18"/>
                <w:szCs w:val="18"/>
                <w:lang w:val="de-CH"/>
              </w:rPr>
            </w:pPr>
            <w:r w:rsidRPr="00D130AD">
              <w:rPr>
                <w:sz w:val="18"/>
                <w:szCs w:val="18"/>
                <w:lang w:val="de-CH"/>
              </w:rPr>
              <w:t>5</w:t>
            </w:r>
          </w:p>
        </w:tc>
        <w:tc>
          <w:tcPr>
            <w:tcW w:w="1705" w:type="pct"/>
          </w:tcPr>
          <w:p w:rsidR="00E936AB" w:rsidRPr="00D130AD" w:rsidRDefault="00E936AB" w:rsidP="00F975BF">
            <w:pPr>
              <w:pStyle w:val="Textkrper"/>
              <w:jc w:val="left"/>
              <w:rPr>
                <w:sz w:val="18"/>
                <w:szCs w:val="18"/>
                <w:lang w:val="de-CH"/>
              </w:rPr>
            </w:pPr>
            <w:r w:rsidRPr="00D130AD">
              <w:rPr>
                <w:sz w:val="18"/>
                <w:szCs w:val="18"/>
                <w:lang w:val="de-CH"/>
              </w:rPr>
              <w:t>Verlust von Stabilität</w:t>
            </w:r>
          </w:p>
        </w:tc>
        <w:tc>
          <w:tcPr>
            <w:tcW w:w="3020" w:type="pct"/>
          </w:tcPr>
          <w:p w:rsidR="00E936AB" w:rsidRPr="00D130AD" w:rsidRDefault="00E936AB" w:rsidP="00F975BF">
            <w:pPr>
              <w:pStyle w:val="Textkrper"/>
              <w:jc w:val="left"/>
              <w:rPr>
                <w:sz w:val="18"/>
                <w:szCs w:val="18"/>
                <w:lang w:val="de-CH"/>
              </w:rPr>
            </w:pPr>
            <w:r w:rsidRPr="00D130AD">
              <w:rPr>
                <w:sz w:val="18"/>
                <w:szCs w:val="18"/>
                <w:lang w:val="de-CH"/>
              </w:rPr>
              <w:t>Es konnte kein Verlust an Stabilität festgestellt werden.</w:t>
            </w:r>
          </w:p>
        </w:tc>
      </w:tr>
      <w:tr w:rsidR="00E936AB" w:rsidRPr="00D130AD" w:rsidTr="00F975BF">
        <w:tc>
          <w:tcPr>
            <w:tcW w:w="275" w:type="pct"/>
          </w:tcPr>
          <w:p w:rsidR="00E936AB" w:rsidRPr="00D130AD" w:rsidRDefault="00E936AB" w:rsidP="00F975BF">
            <w:pPr>
              <w:pStyle w:val="Textkrper"/>
              <w:jc w:val="left"/>
              <w:rPr>
                <w:sz w:val="18"/>
                <w:szCs w:val="18"/>
                <w:lang w:val="de-CH"/>
              </w:rPr>
            </w:pPr>
            <w:r w:rsidRPr="00D130AD">
              <w:rPr>
                <w:sz w:val="18"/>
                <w:szCs w:val="18"/>
                <w:lang w:val="de-CH"/>
              </w:rPr>
              <w:t>6</w:t>
            </w:r>
          </w:p>
        </w:tc>
        <w:tc>
          <w:tcPr>
            <w:tcW w:w="1705" w:type="pct"/>
          </w:tcPr>
          <w:p w:rsidR="00E936AB" w:rsidRPr="00D130AD" w:rsidRDefault="00E936AB" w:rsidP="00F975BF">
            <w:pPr>
              <w:pStyle w:val="Textkrper"/>
              <w:jc w:val="left"/>
              <w:rPr>
                <w:sz w:val="18"/>
                <w:szCs w:val="18"/>
                <w:lang w:val="de-CH"/>
              </w:rPr>
            </w:pPr>
            <w:r w:rsidRPr="00D130AD">
              <w:rPr>
                <w:sz w:val="18"/>
                <w:szCs w:val="18"/>
                <w:lang w:val="de-CH"/>
              </w:rPr>
              <w:t>Verlust von Usability</w:t>
            </w:r>
          </w:p>
        </w:tc>
        <w:tc>
          <w:tcPr>
            <w:tcW w:w="3020" w:type="pct"/>
          </w:tcPr>
          <w:p w:rsidR="00E936AB" w:rsidRPr="00D130AD" w:rsidRDefault="00E936AB" w:rsidP="00F975BF">
            <w:pPr>
              <w:pStyle w:val="Textkrper"/>
              <w:jc w:val="left"/>
              <w:rPr>
                <w:sz w:val="18"/>
                <w:szCs w:val="18"/>
                <w:lang w:val="de-CH"/>
              </w:rPr>
            </w:pPr>
            <w:r w:rsidRPr="004620AC">
              <w:rPr>
                <w:color w:val="FF0000"/>
                <w:sz w:val="18"/>
                <w:szCs w:val="18"/>
                <w:lang w:val="de-CH"/>
              </w:rPr>
              <w:t>TODO evtl. rausnehmen</w:t>
            </w:r>
            <w:r>
              <w:rPr>
                <w:sz w:val="18"/>
                <w:szCs w:val="18"/>
                <w:lang w:val="de-CH"/>
              </w:rPr>
              <w:t xml:space="preserve"> Das in Risiko 1 erwähnte Problem führt dazu, dass die Usability stark eingeschränkt wird</w:t>
            </w:r>
            <w:r w:rsidRPr="00D130AD">
              <w:rPr>
                <w:sz w:val="18"/>
                <w:szCs w:val="18"/>
                <w:lang w:val="de-CH"/>
              </w:rPr>
              <w:t>.</w:t>
            </w:r>
            <w:r>
              <w:rPr>
                <w:sz w:val="18"/>
                <w:szCs w:val="18"/>
                <w:lang w:val="de-CH"/>
              </w:rPr>
              <w:t xml:space="preserve"> Ein Verlust der Key Bindings wäre für RCS nicht tolerierbar.</w:t>
            </w:r>
          </w:p>
        </w:tc>
      </w:tr>
      <w:tr w:rsidR="00E936AB" w:rsidRPr="00051A5D" w:rsidTr="00F975BF">
        <w:tc>
          <w:tcPr>
            <w:tcW w:w="275" w:type="pct"/>
          </w:tcPr>
          <w:p w:rsidR="00E936AB" w:rsidRPr="00051A5D" w:rsidRDefault="00E936AB" w:rsidP="00F975BF">
            <w:pPr>
              <w:pStyle w:val="Textkrper"/>
              <w:jc w:val="left"/>
              <w:rPr>
                <w:sz w:val="18"/>
                <w:szCs w:val="18"/>
                <w:lang w:val="de-CH"/>
              </w:rPr>
            </w:pPr>
            <w:r w:rsidRPr="00051A5D">
              <w:rPr>
                <w:sz w:val="18"/>
                <w:szCs w:val="18"/>
                <w:lang w:val="de-CH"/>
              </w:rPr>
              <w:t>7</w:t>
            </w:r>
          </w:p>
        </w:tc>
        <w:tc>
          <w:tcPr>
            <w:tcW w:w="1705" w:type="pct"/>
          </w:tcPr>
          <w:p w:rsidR="00E936AB" w:rsidRPr="00051A5D" w:rsidRDefault="00E936AB" w:rsidP="00F975BF">
            <w:pPr>
              <w:pStyle w:val="Textkrper"/>
              <w:jc w:val="left"/>
              <w:rPr>
                <w:sz w:val="18"/>
                <w:szCs w:val="18"/>
                <w:lang w:val="de-CH"/>
              </w:rPr>
            </w:pPr>
            <w:r w:rsidRPr="00051A5D">
              <w:rPr>
                <w:sz w:val="18"/>
                <w:szCs w:val="18"/>
                <w:lang w:val="de-CH"/>
              </w:rPr>
              <w:t>Wartbarkeit nimmt ab</w:t>
            </w:r>
          </w:p>
        </w:tc>
        <w:tc>
          <w:tcPr>
            <w:tcW w:w="3020" w:type="pct"/>
          </w:tcPr>
          <w:p w:rsidR="00E936AB" w:rsidRPr="00051A5D" w:rsidRDefault="00E936AB" w:rsidP="00F975BF">
            <w:pPr>
              <w:pStyle w:val="Textkrper"/>
              <w:jc w:val="left"/>
              <w:rPr>
                <w:sz w:val="18"/>
                <w:szCs w:val="18"/>
                <w:lang w:val="de-CH"/>
              </w:rPr>
            </w:pPr>
            <w:r w:rsidRPr="00051A5D">
              <w:rPr>
                <w:sz w:val="18"/>
                <w:szCs w:val="18"/>
                <w:lang w:val="de-CH"/>
              </w:rPr>
              <w:t>Mit dem Ansatz vom Application Model ist die Wartbarkeit gestiegen</w:t>
            </w:r>
          </w:p>
        </w:tc>
      </w:tr>
      <w:tr w:rsidR="00E936AB" w:rsidRPr="00051A5D" w:rsidTr="00F975BF">
        <w:tc>
          <w:tcPr>
            <w:tcW w:w="275" w:type="pct"/>
          </w:tcPr>
          <w:p w:rsidR="00E936AB" w:rsidRPr="00051A5D" w:rsidRDefault="00E936AB" w:rsidP="00F975BF">
            <w:pPr>
              <w:pStyle w:val="Textkrper"/>
              <w:jc w:val="left"/>
              <w:rPr>
                <w:sz w:val="18"/>
                <w:szCs w:val="18"/>
                <w:lang w:val="de-CH"/>
              </w:rPr>
            </w:pPr>
            <w:r w:rsidRPr="00051A5D">
              <w:rPr>
                <w:sz w:val="18"/>
                <w:szCs w:val="18"/>
                <w:lang w:val="de-CH"/>
              </w:rPr>
              <w:t>8</w:t>
            </w:r>
          </w:p>
        </w:tc>
        <w:tc>
          <w:tcPr>
            <w:tcW w:w="1705" w:type="pct"/>
          </w:tcPr>
          <w:p w:rsidR="00E936AB" w:rsidRPr="00051A5D" w:rsidRDefault="00E936AB" w:rsidP="00F975BF">
            <w:pPr>
              <w:pStyle w:val="Textkrper"/>
              <w:jc w:val="left"/>
              <w:rPr>
                <w:sz w:val="18"/>
                <w:szCs w:val="18"/>
                <w:lang w:val="de-CH"/>
              </w:rPr>
            </w:pPr>
            <w:r w:rsidRPr="00051A5D">
              <w:rPr>
                <w:sz w:val="18"/>
                <w:szCs w:val="18"/>
                <w:lang w:val="de-CH"/>
              </w:rPr>
              <w:t>Testbarkeit nimmt ab</w:t>
            </w:r>
          </w:p>
        </w:tc>
        <w:tc>
          <w:tcPr>
            <w:tcW w:w="3020" w:type="pct"/>
          </w:tcPr>
          <w:p w:rsidR="00E936AB" w:rsidRPr="00051A5D" w:rsidRDefault="00E936AB" w:rsidP="00F975BF">
            <w:pPr>
              <w:pStyle w:val="Textkrper"/>
              <w:jc w:val="left"/>
              <w:rPr>
                <w:sz w:val="18"/>
                <w:szCs w:val="18"/>
                <w:lang w:val="de-CH"/>
              </w:rPr>
            </w:pPr>
            <w:r>
              <w:rPr>
                <w:sz w:val="18"/>
                <w:szCs w:val="18"/>
                <w:lang w:val="de-CH"/>
              </w:rPr>
              <w:t>Die Migration dieses Aspektes hat keinen Einfluss auf die Testbarkeit</w:t>
            </w:r>
          </w:p>
        </w:tc>
      </w:tr>
      <w:tr w:rsidR="00E936AB" w:rsidRPr="008A7CB1" w:rsidTr="00F975BF">
        <w:tc>
          <w:tcPr>
            <w:tcW w:w="275" w:type="pct"/>
          </w:tcPr>
          <w:p w:rsidR="00E936AB" w:rsidRPr="008A7CB1" w:rsidRDefault="00E936AB" w:rsidP="00F975BF">
            <w:pPr>
              <w:pStyle w:val="Textkrper"/>
              <w:jc w:val="left"/>
              <w:rPr>
                <w:sz w:val="18"/>
                <w:szCs w:val="18"/>
                <w:lang w:val="de-CH"/>
              </w:rPr>
            </w:pPr>
            <w:r w:rsidRPr="008A7CB1">
              <w:rPr>
                <w:sz w:val="18"/>
                <w:szCs w:val="18"/>
                <w:lang w:val="de-CH"/>
              </w:rPr>
              <w:t>9</w:t>
            </w:r>
          </w:p>
        </w:tc>
        <w:tc>
          <w:tcPr>
            <w:tcW w:w="1705" w:type="pct"/>
          </w:tcPr>
          <w:p w:rsidR="00E936AB" w:rsidRPr="008A7CB1" w:rsidRDefault="00E936AB" w:rsidP="00F975BF">
            <w:pPr>
              <w:pStyle w:val="Textkrper"/>
              <w:jc w:val="left"/>
              <w:rPr>
                <w:sz w:val="18"/>
                <w:szCs w:val="18"/>
                <w:lang w:val="de-CH"/>
              </w:rPr>
            </w:pPr>
            <w:r w:rsidRPr="008A7CB1">
              <w:rPr>
                <w:sz w:val="18"/>
                <w:szCs w:val="18"/>
                <w:lang w:val="de-CH"/>
              </w:rPr>
              <w:t>Look and Feel wird von Anwendern nicht toleriert</w:t>
            </w:r>
          </w:p>
        </w:tc>
        <w:tc>
          <w:tcPr>
            <w:tcW w:w="3020" w:type="pct"/>
          </w:tcPr>
          <w:p w:rsidR="00E936AB" w:rsidRPr="008A7CB1" w:rsidRDefault="00E936AB" w:rsidP="00F975BF">
            <w:pPr>
              <w:pStyle w:val="Textkrper"/>
              <w:jc w:val="left"/>
              <w:rPr>
                <w:sz w:val="18"/>
                <w:szCs w:val="18"/>
                <w:lang w:val="de-CH"/>
              </w:rPr>
            </w:pPr>
            <w:r w:rsidRPr="008A7CB1">
              <w:rPr>
                <w:sz w:val="18"/>
                <w:szCs w:val="18"/>
                <w:lang w:val="de-CH"/>
              </w:rPr>
              <w:t>Das Look and feel hat keine Änderungen erfahren</w:t>
            </w:r>
          </w:p>
        </w:tc>
      </w:tr>
    </w:tbl>
    <w:p w:rsidR="00E936AB" w:rsidRPr="00E936AB" w:rsidRDefault="00E936AB" w:rsidP="00E936AB">
      <w:pPr>
        <w:rPr>
          <w:lang w:val="de-CH"/>
        </w:rPr>
      </w:pPr>
    </w:p>
    <w:p w:rsidR="003054A2" w:rsidRPr="00E936AB" w:rsidRDefault="00E936AB" w:rsidP="003054A2">
      <w:pPr>
        <w:rPr>
          <w:lang w:val="de-CH"/>
        </w:rPr>
      </w:pPr>
      <w:r w:rsidRPr="00E936AB">
        <w:rPr>
          <w:lang w:val="de-CH"/>
        </w:rPr>
        <w:t>Weitere, neue Risiken konnten nicht festgestellt werden.</w:t>
      </w:r>
    </w:p>
    <w:p w:rsidR="003054A2" w:rsidRPr="003B38A0" w:rsidRDefault="003054A2" w:rsidP="003054A2">
      <w:pPr>
        <w:pStyle w:val="berschrift20"/>
        <w:numPr>
          <w:ilvl w:val="2"/>
          <w:numId w:val="9"/>
        </w:numPr>
        <w:rPr>
          <w:lang w:val="de-CH"/>
        </w:rPr>
      </w:pPr>
      <w:bookmarkStart w:id="94" w:name="_Toc366155179"/>
      <w:r w:rsidRPr="003B38A0">
        <w:rPr>
          <w:lang w:val="de-CH"/>
        </w:rPr>
        <w:t>Massnahmen</w:t>
      </w:r>
      <w:bookmarkEnd w:id="94"/>
    </w:p>
    <w:p w:rsidR="003054A2" w:rsidRPr="003B38A0" w:rsidRDefault="00AA05A0" w:rsidP="00AA05A0">
      <w:pPr>
        <w:rPr>
          <w:lang w:val="de-CH"/>
        </w:rPr>
      </w:pPr>
      <w:r>
        <w:rPr>
          <w:lang w:val="de-CH"/>
        </w:rPr>
        <w:t>Ab sofort stehen Aufräumarbeiten an. Alle offenen Themen werden auf Eis gelegt und – falls noch Zeit bleibt – später noch behandelt. Die Aktualisierung aller Dokumente hat höchste Priorität.</w:t>
      </w:r>
    </w:p>
    <w:p w:rsidR="003054A2" w:rsidRPr="003B38A0" w:rsidRDefault="003054A2" w:rsidP="003054A2">
      <w:pPr>
        <w:pStyle w:val="berschrift20"/>
        <w:numPr>
          <w:ilvl w:val="2"/>
          <w:numId w:val="9"/>
        </w:numPr>
        <w:rPr>
          <w:lang w:val="de-CH"/>
        </w:rPr>
      </w:pPr>
      <w:bookmarkStart w:id="95" w:name="_Toc366155180"/>
      <w:r w:rsidRPr="003B38A0">
        <w:rPr>
          <w:lang w:val="de-CH"/>
        </w:rPr>
        <w:t>Fazit</w:t>
      </w:r>
      <w:bookmarkEnd w:id="95"/>
    </w:p>
    <w:p w:rsidR="003054A2" w:rsidRPr="003B38A0" w:rsidRDefault="001362A6" w:rsidP="003054A2">
      <w:pPr>
        <w:rPr>
          <w:lang w:val="de-CH"/>
        </w:rPr>
      </w:pPr>
      <w:r>
        <w:rPr>
          <w:lang w:val="de-CH"/>
        </w:rPr>
        <w:t>Die Iteration kann leider nur zur Hälfte als erledigt betrachtet werden. Das Thema „Eigene Extensions Points“ konnte nicht behandelt werden.</w:t>
      </w:r>
      <w:r w:rsidR="00AE67A3">
        <w:rPr>
          <w:lang w:val="de-CH"/>
        </w:rPr>
        <w:t xml:space="preserve"> Dafür konnte das Thema Services erfolgreich abgeschlossen werden. </w:t>
      </w:r>
    </w:p>
    <w:p w:rsidR="003054A2" w:rsidRPr="003B38A0" w:rsidRDefault="003054A2" w:rsidP="003054A2">
      <w:pPr>
        <w:rPr>
          <w:color w:val="FF0000"/>
          <w:lang w:val="de-CH"/>
        </w:rPr>
      </w:pPr>
      <w:r w:rsidRPr="003B38A0">
        <w:rPr>
          <w:color w:val="FF0000"/>
          <w:lang w:val="de-CH"/>
        </w:rPr>
        <w:t>Lessons learned</w:t>
      </w:r>
    </w:p>
    <w:p w:rsidR="003054A2" w:rsidRDefault="003054A2">
      <w:pPr>
        <w:widowControl/>
        <w:autoSpaceDE/>
        <w:autoSpaceDN/>
        <w:adjustRightInd/>
        <w:rPr>
          <w:b/>
          <w:bCs/>
          <w:iCs/>
          <w:color w:val="17365D" w:themeColor="text2" w:themeShade="BF"/>
          <w:sz w:val="32"/>
          <w:szCs w:val="32"/>
          <w:lang w:val="de-CH"/>
        </w:rPr>
      </w:pPr>
      <w:r>
        <w:rPr>
          <w:lang w:val="de-CH"/>
        </w:rPr>
        <w:br w:type="page"/>
      </w:r>
    </w:p>
    <w:p w:rsidR="00452322" w:rsidRDefault="00452322" w:rsidP="00452322">
      <w:pPr>
        <w:pStyle w:val="Formatvorlage1"/>
        <w:rPr>
          <w:lang w:val="de-CH"/>
        </w:rPr>
      </w:pPr>
      <w:bookmarkStart w:id="96" w:name="_Toc366155181"/>
      <w:r>
        <w:rPr>
          <w:lang w:val="de-CH"/>
        </w:rPr>
        <w:lastRenderedPageBreak/>
        <w:t xml:space="preserve">Aspekt </w:t>
      </w:r>
      <w:r w:rsidRPr="00C64F9B">
        <w:rPr>
          <w:lang w:val="de-CH"/>
        </w:rPr>
        <w:t>Application Model vs. Advisors</w:t>
      </w:r>
      <w:bookmarkEnd w:id="96"/>
    </w:p>
    <w:p w:rsidR="006F0246" w:rsidRPr="003B38A0" w:rsidRDefault="006F0246" w:rsidP="006F0246">
      <w:pPr>
        <w:pStyle w:val="berschrift20"/>
        <w:numPr>
          <w:ilvl w:val="2"/>
          <w:numId w:val="5"/>
        </w:numPr>
        <w:rPr>
          <w:lang w:val="de-CH"/>
        </w:rPr>
      </w:pPr>
      <w:bookmarkStart w:id="97" w:name="_Toc366155182"/>
      <w:r w:rsidRPr="003B38A0">
        <w:rPr>
          <w:lang w:val="de-CH"/>
        </w:rPr>
        <w:t>Dauer der Iteration</w:t>
      </w:r>
      <w:bookmarkEnd w:id="97"/>
    </w:p>
    <w:p w:rsidR="006F0246" w:rsidRPr="00A51EB3" w:rsidRDefault="006F0246" w:rsidP="006F0246">
      <w:pPr>
        <w:spacing w:before="120"/>
        <w:rPr>
          <w:lang w:val="de-CH"/>
        </w:rPr>
      </w:pPr>
      <w:r w:rsidRPr="00A51EB3">
        <w:rPr>
          <w:lang w:val="de-CH"/>
        </w:rPr>
        <w:t xml:space="preserve">Die Iteration war </w:t>
      </w:r>
      <w:r>
        <w:rPr>
          <w:lang w:val="de-CH"/>
        </w:rPr>
        <w:t xml:space="preserve">ursprünglich </w:t>
      </w:r>
      <w:r w:rsidRPr="00A51EB3">
        <w:rPr>
          <w:lang w:val="de-CH"/>
        </w:rPr>
        <w:t xml:space="preserve">in der Periode </w:t>
      </w:r>
    </w:p>
    <w:p w:rsidR="006F0246" w:rsidRPr="00A51EB3" w:rsidRDefault="006F0246" w:rsidP="006F0246">
      <w:pPr>
        <w:spacing w:before="120"/>
        <w:ind w:firstLine="720"/>
        <w:rPr>
          <w:lang w:val="de-CH"/>
        </w:rPr>
      </w:pPr>
      <w:r>
        <w:rPr>
          <w:lang w:val="de-CH"/>
        </w:rPr>
        <w:t>29</w:t>
      </w:r>
      <w:r w:rsidRPr="00A51EB3">
        <w:rPr>
          <w:lang w:val="de-CH"/>
        </w:rPr>
        <w:t xml:space="preserve">.07.2013 – </w:t>
      </w:r>
      <w:r>
        <w:rPr>
          <w:lang w:val="de-CH"/>
        </w:rPr>
        <w:t>11</w:t>
      </w:r>
      <w:r w:rsidRPr="00A51EB3">
        <w:rPr>
          <w:lang w:val="de-CH"/>
        </w:rPr>
        <w:t>.0</w:t>
      </w:r>
      <w:r>
        <w:rPr>
          <w:lang w:val="de-CH"/>
        </w:rPr>
        <w:t>8</w:t>
      </w:r>
      <w:r w:rsidRPr="00A51EB3">
        <w:rPr>
          <w:lang w:val="de-CH"/>
        </w:rPr>
        <w:t>.2013</w:t>
      </w:r>
    </w:p>
    <w:p w:rsidR="006F0246" w:rsidRPr="00A51EB3" w:rsidRDefault="006F0246" w:rsidP="006F0246">
      <w:pPr>
        <w:spacing w:before="120"/>
        <w:rPr>
          <w:lang w:val="de-CH"/>
        </w:rPr>
      </w:pPr>
      <w:r w:rsidRPr="00A51EB3">
        <w:rPr>
          <w:lang w:val="de-CH"/>
        </w:rPr>
        <w:t xml:space="preserve">geplant, tatsächlich </w:t>
      </w:r>
      <w:r>
        <w:rPr>
          <w:lang w:val="de-CH"/>
        </w:rPr>
        <w:t xml:space="preserve">wurde sie aber aufgrund des Zeitmangels </w:t>
      </w:r>
      <w:r w:rsidR="00677437">
        <w:rPr>
          <w:lang w:val="de-CH"/>
        </w:rPr>
        <w:t>geopfert.</w:t>
      </w:r>
    </w:p>
    <w:p w:rsidR="006F0246" w:rsidRDefault="006F0246" w:rsidP="00452322">
      <w:pPr>
        <w:rPr>
          <w:lang w:val="de-CH"/>
        </w:rPr>
      </w:pPr>
    </w:p>
    <w:p w:rsidR="00452322" w:rsidRPr="003B38A0" w:rsidRDefault="006F0246" w:rsidP="00452322">
      <w:pPr>
        <w:rPr>
          <w:lang w:val="de-CH"/>
        </w:rPr>
      </w:pPr>
      <w:r>
        <w:rPr>
          <w:lang w:val="de-CH"/>
        </w:rPr>
        <w:t>D</w:t>
      </w:r>
      <w:r w:rsidR="00452322" w:rsidRPr="003B38A0">
        <w:rPr>
          <w:lang w:val="de-CH"/>
        </w:rPr>
        <w:t xml:space="preserve">as Thema </w:t>
      </w:r>
      <w:r>
        <w:rPr>
          <w:lang w:val="de-CH"/>
        </w:rPr>
        <w:t xml:space="preserve">ist jedoch teilweise </w:t>
      </w:r>
      <w:r w:rsidR="00452322" w:rsidRPr="003B38A0">
        <w:rPr>
          <w:lang w:val="de-CH"/>
        </w:rPr>
        <w:t>durch den Aspekt 1</w:t>
      </w:r>
      <w:r>
        <w:rPr>
          <w:lang w:val="de-CH"/>
        </w:rPr>
        <w:t xml:space="preserve"> - wo das Application Model erklärt wird -</w:t>
      </w:r>
      <w:r w:rsidR="00452322" w:rsidRPr="003B38A0">
        <w:rPr>
          <w:lang w:val="de-CH"/>
        </w:rPr>
        <w:t xml:space="preserve"> abgedeckt.</w:t>
      </w:r>
    </w:p>
    <w:p w:rsidR="00F81773" w:rsidRPr="003B38A0" w:rsidRDefault="00F81773" w:rsidP="00F81773">
      <w:pPr>
        <w:pStyle w:val="Formatvorlage1"/>
        <w:rPr>
          <w:lang w:val="de-CH"/>
        </w:rPr>
      </w:pPr>
      <w:bookmarkStart w:id="98" w:name="_Toc366155183"/>
      <w:r w:rsidRPr="003B38A0">
        <w:rPr>
          <w:lang w:val="de-CH"/>
        </w:rPr>
        <w:t>Aufräum-Iteration</w:t>
      </w:r>
      <w:bookmarkEnd w:id="98"/>
    </w:p>
    <w:p w:rsidR="00F210FF" w:rsidRDefault="00F81773" w:rsidP="00F81773">
      <w:pPr>
        <w:rPr>
          <w:color w:val="FF0000"/>
          <w:lang w:val="de-CH"/>
        </w:rPr>
      </w:pPr>
      <w:r w:rsidRPr="00092BE3">
        <w:rPr>
          <w:color w:val="FF0000"/>
          <w:lang w:val="de-CH"/>
        </w:rPr>
        <w:t xml:space="preserve">Nach dem Review vom 08.08.2013 mit dem Betreuer wurde entschieden </w:t>
      </w:r>
      <w:r w:rsidR="00452322" w:rsidRPr="00092BE3">
        <w:rPr>
          <w:color w:val="FF0000"/>
          <w:lang w:val="de-CH"/>
        </w:rPr>
        <w:t>die</w:t>
      </w:r>
      <w:r w:rsidRPr="00092BE3">
        <w:rPr>
          <w:color w:val="FF0000"/>
          <w:lang w:val="de-CH"/>
        </w:rPr>
        <w:t xml:space="preserve"> Aufräum-Iteration </w:t>
      </w:r>
      <w:r w:rsidR="00452322" w:rsidRPr="00092BE3">
        <w:rPr>
          <w:color w:val="FF0000"/>
          <w:lang w:val="de-CH"/>
        </w:rPr>
        <w:t xml:space="preserve">zu starten </w:t>
      </w:r>
      <w:r w:rsidRPr="00092BE3">
        <w:rPr>
          <w:color w:val="FF0000"/>
          <w:lang w:val="de-CH"/>
        </w:rPr>
        <w:t>bevor. Dieser Schritt war notwendig, damit nicht alle Aufräumarbeiten auf den Schluss der Arbeit fallen. Jetzt wo die Themen noch relativ frisch sind, ist es weitaus sinnvoller die Aufräumarbeiten zu starten.</w:t>
      </w:r>
    </w:p>
    <w:p w:rsidR="00BA492B" w:rsidRDefault="00BA492B" w:rsidP="00F81773">
      <w:pPr>
        <w:rPr>
          <w:color w:val="FF0000"/>
          <w:lang w:val="de-CH"/>
        </w:rPr>
      </w:pPr>
    </w:p>
    <w:p w:rsidR="00BA492B" w:rsidRDefault="00BA492B" w:rsidP="00F81773">
      <w:pPr>
        <w:rPr>
          <w:color w:val="FF0000"/>
          <w:lang w:val="de-CH"/>
        </w:rPr>
      </w:pPr>
      <w:r>
        <w:rPr>
          <w:color w:val="FF0000"/>
          <w:lang w:val="de-CH"/>
        </w:rPr>
        <w:t>Formatierung</w:t>
      </w:r>
    </w:p>
    <w:p w:rsidR="00BA492B" w:rsidRDefault="00BA492B" w:rsidP="00F81773">
      <w:pPr>
        <w:rPr>
          <w:color w:val="FF0000"/>
          <w:lang w:val="de-CH"/>
        </w:rPr>
      </w:pPr>
      <w:r>
        <w:rPr>
          <w:color w:val="FF0000"/>
          <w:lang w:val="de-CH"/>
        </w:rPr>
        <w:t>Strukturierung</w:t>
      </w:r>
    </w:p>
    <w:p w:rsidR="00BA492B" w:rsidRDefault="00BA492B" w:rsidP="00F81773">
      <w:pPr>
        <w:rPr>
          <w:color w:val="FF0000"/>
          <w:lang w:val="de-CH"/>
        </w:rPr>
      </w:pPr>
      <w:r>
        <w:rPr>
          <w:color w:val="FF0000"/>
          <w:lang w:val="de-CH"/>
        </w:rPr>
        <w:t>Aufteilung Projekthandbuch Projektbericht</w:t>
      </w:r>
    </w:p>
    <w:p w:rsidR="00BA492B" w:rsidRDefault="00BA492B" w:rsidP="00F81773">
      <w:pPr>
        <w:rPr>
          <w:color w:val="FF0000"/>
          <w:lang w:val="de-CH"/>
        </w:rPr>
      </w:pPr>
      <w:r>
        <w:rPr>
          <w:color w:val="FF0000"/>
          <w:lang w:val="de-CH"/>
        </w:rPr>
        <w:t>TODOs aufräumen</w:t>
      </w:r>
    </w:p>
    <w:p w:rsidR="00BA492B" w:rsidRDefault="00BA492B" w:rsidP="00F81773">
      <w:pPr>
        <w:rPr>
          <w:color w:val="FF0000"/>
          <w:lang w:val="de-CH"/>
        </w:rPr>
      </w:pPr>
      <w:r>
        <w:rPr>
          <w:color w:val="FF0000"/>
          <w:lang w:val="de-CH"/>
        </w:rPr>
        <w:t xml:space="preserve">Vergessene Teilaspekte </w:t>
      </w:r>
    </w:p>
    <w:p w:rsidR="00BA492B" w:rsidRPr="00092BE3" w:rsidRDefault="00BA492B" w:rsidP="00F81773">
      <w:pPr>
        <w:rPr>
          <w:color w:val="FF0000"/>
          <w:lang w:val="de-CH"/>
        </w:rPr>
      </w:pPr>
      <w:r>
        <w:rPr>
          <w:color w:val="FF0000"/>
          <w:lang w:val="de-CH"/>
        </w:rPr>
        <w:t>Vorbereitung Schlussreview</w:t>
      </w:r>
    </w:p>
    <w:p w:rsidR="00B51D2D" w:rsidRPr="003B38A0" w:rsidRDefault="00B51D2D" w:rsidP="00B51D2D">
      <w:pPr>
        <w:pStyle w:val="Formatvorlage1"/>
        <w:rPr>
          <w:lang w:val="de-CH"/>
        </w:rPr>
      </w:pPr>
      <w:bookmarkStart w:id="99" w:name="_Toc366155184"/>
      <w:r w:rsidRPr="003B38A0">
        <w:rPr>
          <w:lang w:val="de-CH"/>
        </w:rPr>
        <w:t>Zwischenreview</w:t>
      </w:r>
      <w:bookmarkEnd w:id="99"/>
    </w:p>
    <w:p w:rsidR="000B6687" w:rsidRPr="003B38A0" w:rsidRDefault="00B51D2D" w:rsidP="00B51D2D">
      <w:pPr>
        <w:rPr>
          <w:lang w:val="de-CH"/>
        </w:rPr>
      </w:pPr>
      <w:r w:rsidRPr="003B38A0">
        <w:rPr>
          <w:lang w:val="de-CH"/>
        </w:rPr>
        <w:t xml:space="preserve">Am </w:t>
      </w:r>
      <w:r w:rsidR="00C73C8A" w:rsidRPr="003B38A0">
        <w:rPr>
          <w:lang w:val="de-CH"/>
        </w:rPr>
        <w:t>10.07.2013</w:t>
      </w:r>
      <w:r w:rsidRPr="003B38A0">
        <w:rPr>
          <w:color w:val="FF0000"/>
          <w:lang w:val="de-CH"/>
        </w:rPr>
        <w:t xml:space="preserve"> </w:t>
      </w:r>
      <w:r w:rsidRPr="003B38A0">
        <w:rPr>
          <w:lang w:val="de-CH"/>
        </w:rPr>
        <w:t>wurde mit dem Experten und Betreuer an der Haslerstrasse 30 in Bern ein Zwischenreview durchgeführt. Dabei wurd</w:t>
      </w:r>
      <w:r w:rsidR="002A70BF" w:rsidRPr="003B38A0">
        <w:rPr>
          <w:lang w:val="de-CH"/>
        </w:rPr>
        <w:t>e folgendes präsentiert:</w:t>
      </w:r>
    </w:p>
    <w:p w:rsidR="002A70BF" w:rsidRPr="003B38A0" w:rsidRDefault="002A70BF" w:rsidP="00B51D2D">
      <w:pPr>
        <w:rPr>
          <w:lang w:val="de-CH"/>
        </w:rPr>
      </w:pPr>
    </w:p>
    <w:p w:rsidR="002A70BF" w:rsidRPr="003B38A0" w:rsidRDefault="00D54D2F" w:rsidP="00D54D2F">
      <w:pPr>
        <w:pStyle w:val="Listenabsatz"/>
        <w:numPr>
          <w:ilvl w:val="0"/>
          <w:numId w:val="10"/>
        </w:numPr>
        <w:rPr>
          <w:lang w:val="de-CH"/>
        </w:rPr>
      </w:pPr>
      <w:r w:rsidRPr="003B38A0">
        <w:rPr>
          <w:lang w:val="de-CH"/>
        </w:rPr>
        <w:t>RCS, als das Rail Control System der SBB</w:t>
      </w:r>
    </w:p>
    <w:p w:rsidR="00D54D2F" w:rsidRPr="003B38A0" w:rsidRDefault="00D54D2F" w:rsidP="00D54D2F">
      <w:pPr>
        <w:pStyle w:val="Listenabsatz"/>
        <w:numPr>
          <w:ilvl w:val="1"/>
          <w:numId w:val="10"/>
        </w:numPr>
        <w:rPr>
          <w:lang w:val="de-CH"/>
        </w:rPr>
      </w:pPr>
      <w:r w:rsidRPr="003B38A0">
        <w:rPr>
          <w:lang w:val="de-CH"/>
        </w:rPr>
        <w:t>Wie sehen die UIs aus</w:t>
      </w:r>
    </w:p>
    <w:p w:rsidR="00D54D2F" w:rsidRPr="003B38A0" w:rsidRDefault="00D54D2F" w:rsidP="00D54D2F">
      <w:pPr>
        <w:pStyle w:val="Listenabsatz"/>
        <w:numPr>
          <w:ilvl w:val="1"/>
          <w:numId w:val="10"/>
        </w:numPr>
        <w:rPr>
          <w:lang w:val="de-CH"/>
        </w:rPr>
      </w:pPr>
      <w:r w:rsidRPr="003B38A0">
        <w:rPr>
          <w:lang w:val="de-CH"/>
        </w:rPr>
        <w:t xml:space="preserve">Was </w:t>
      </w:r>
      <w:r w:rsidR="00F30492" w:rsidRPr="003B38A0">
        <w:rPr>
          <w:color w:val="FF0000"/>
          <w:lang w:val="de-CH"/>
        </w:rPr>
        <w:t>TODO mehr</w:t>
      </w:r>
      <w:r w:rsidR="00C104C5">
        <w:rPr>
          <w:color w:val="FF0000"/>
          <w:lang w:val="de-CH"/>
        </w:rPr>
        <w:t xml:space="preserve"> </w:t>
      </w:r>
      <w:r w:rsidR="00C104C5" w:rsidRPr="00C104C5">
        <w:rPr>
          <w:color w:val="FF0000"/>
          <w:lang w:val="de-CH"/>
        </w:rPr>
        <w:sym w:font="Wingdings" w:char="F0E0"/>
      </w:r>
      <w:r w:rsidR="00C104C5">
        <w:rPr>
          <w:color w:val="FF0000"/>
          <w:lang w:val="de-CH"/>
        </w:rPr>
        <w:t xml:space="preserve"> siehe Notizen</w:t>
      </w:r>
    </w:p>
    <w:p w:rsidR="00483E6F" w:rsidRDefault="00483E6F" w:rsidP="00483E6F">
      <w:pPr>
        <w:widowControl/>
        <w:autoSpaceDE/>
        <w:autoSpaceDN/>
        <w:adjustRightInd/>
        <w:rPr>
          <w:lang w:val="de-CH"/>
        </w:rPr>
      </w:pPr>
    </w:p>
    <w:p w:rsidR="004D0406" w:rsidRPr="003B38A0" w:rsidRDefault="004D0406" w:rsidP="004D0406">
      <w:pPr>
        <w:pStyle w:val="Formatvorlage1"/>
        <w:rPr>
          <w:lang w:val="de-CH"/>
        </w:rPr>
      </w:pPr>
      <w:bookmarkStart w:id="100" w:name="_Toc366155185"/>
      <w:r>
        <w:rPr>
          <w:lang w:val="de-CH"/>
        </w:rPr>
        <w:t>Schluss</w:t>
      </w:r>
      <w:r w:rsidRPr="003B38A0">
        <w:rPr>
          <w:lang w:val="de-CH"/>
        </w:rPr>
        <w:t>review</w:t>
      </w:r>
      <w:bookmarkEnd w:id="100"/>
    </w:p>
    <w:p w:rsidR="00D302A9" w:rsidRPr="00D302A9" w:rsidRDefault="00D302A9" w:rsidP="00D302A9">
      <w:pPr>
        <w:widowControl/>
        <w:autoSpaceDE/>
        <w:autoSpaceDN/>
        <w:adjustRightInd/>
        <w:rPr>
          <w:color w:val="FF0000"/>
          <w:lang w:val="de-CH"/>
        </w:rPr>
      </w:pPr>
      <w:r w:rsidRPr="00D302A9">
        <w:rPr>
          <w:color w:val="FF0000"/>
          <w:lang w:val="de-CH"/>
        </w:rPr>
        <w:t>TODO</w:t>
      </w:r>
    </w:p>
    <w:p w:rsidR="00D302A9" w:rsidRPr="00D302A9" w:rsidRDefault="00D302A9" w:rsidP="00D302A9">
      <w:pPr>
        <w:widowControl/>
        <w:autoSpaceDE/>
        <w:autoSpaceDN/>
        <w:adjustRightInd/>
        <w:rPr>
          <w:lang w:val="de-CH"/>
        </w:rPr>
      </w:pPr>
      <w:r w:rsidRPr="00D302A9">
        <w:rPr>
          <w:lang w:val="de-CH"/>
        </w:rPr>
        <w:t>DEMO</w:t>
      </w:r>
    </w:p>
    <w:p w:rsidR="00D302A9" w:rsidRPr="00D302A9" w:rsidRDefault="00D302A9" w:rsidP="00D302A9">
      <w:pPr>
        <w:widowControl/>
        <w:autoSpaceDE/>
        <w:autoSpaceDN/>
        <w:adjustRightInd/>
        <w:rPr>
          <w:lang w:val="de-CH"/>
        </w:rPr>
      </w:pPr>
      <w:r w:rsidRPr="00D302A9">
        <w:rPr>
          <w:lang w:val="de-CH"/>
        </w:rPr>
        <w:t>E4 RCS starten</w:t>
      </w:r>
    </w:p>
    <w:p w:rsidR="00D302A9" w:rsidRPr="00D302A9" w:rsidRDefault="00D302A9" w:rsidP="00D302A9">
      <w:pPr>
        <w:widowControl/>
        <w:autoSpaceDE/>
        <w:autoSpaceDN/>
        <w:adjustRightInd/>
        <w:rPr>
          <w:lang w:val="de-CH"/>
        </w:rPr>
      </w:pPr>
      <w:r w:rsidRPr="00D302A9">
        <w:rPr>
          <w:lang w:val="de-CH"/>
        </w:rPr>
        <w:t>ZWL öffnen (BN NBS)</w:t>
      </w:r>
    </w:p>
    <w:p w:rsidR="00D302A9" w:rsidRPr="00D302A9" w:rsidRDefault="00D302A9" w:rsidP="00D302A9">
      <w:pPr>
        <w:widowControl/>
        <w:autoSpaceDE/>
        <w:autoSpaceDN/>
        <w:adjustRightInd/>
        <w:rPr>
          <w:lang w:val="de-CH"/>
        </w:rPr>
      </w:pPr>
      <w:r w:rsidRPr="00D302A9">
        <w:rPr>
          <w:lang w:val="de-CH"/>
        </w:rPr>
        <w:t>Zug selektieren</w:t>
      </w:r>
    </w:p>
    <w:p w:rsidR="00D302A9" w:rsidRPr="00D302A9" w:rsidRDefault="00D302A9" w:rsidP="00D302A9">
      <w:pPr>
        <w:widowControl/>
        <w:autoSpaceDE/>
        <w:autoSpaceDN/>
        <w:adjustRightInd/>
        <w:rPr>
          <w:lang w:val="de-CH"/>
        </w:rPr>
      </w:pPr>
      <w:r w:rsidRPr="00D302A9">
        <w:rPr>
          <w:lang w:val="de-CH"/>
        </w:rPr>
        <w:t>CTRL+7 Zugfahrteditor öffnen</w:t>
      </w:r>
    </w:p>
    <w:p w:rsidR="00D302A9" w:rsidRPr="00D302A9" w:rsidRDefault="00D302A9" w:rsidP="00D302A9">
      <w:pPr>
        <w:widowControl/>
        <w:autoSpaceDE/>
        <w:autoSpaceDN/>
        <w:adjustRightInd/>
        <w:rPr>
          <w:lang w:val="de-CH"/>
        </w:rPr>
      </w:pPr>
      <w:r w:rsidRPr="00D302A9">
        <w:rPr>
          <w:lang w:val="de-CH"/>
        </w:rPr>
        <w:t>HGBP öffnen (BN)</w:t>
      </w:r>
    </w:p>
    <w:p w:rsidR="00D302A9" w:rsidRPr="00D302A9" w:rsidRDefault="00D302A9" w:rsidP="00D302A9">
      <w:pPr>
        <w:widowControl/>
        <w:autoSpaceDE/>
        <w:autoSpaceDN/>
        <w:adjustRightInd/>
        <w:rPr>
          <w:lang w:val="de-CH"/>
        </w:rPr>
      </w:pPr>
      <w:r w:rsidRPr="00D302A9">
        <w:rPr>
          <w:lang w:val="de-CH"/>
        </w:rPr>
        <w:t>Bahnhofinfo öffnen (BN)</w:t>
      </w:r>
    </w:p>
    <w:p w:rsidR="00D302A9" w:rsidRPr="00D302A9" w:rsidRDefault="00D302A9" w:rsidP="00D302A9">
      <w:pPr>
        <w:widowControl/>
        <w:autoSpaceDE/>
        <w:autoSpaceDN/>
        <w:adjustRightInd/>
        <w:rPr>
          <w:lang w:val="de-CH"/>
        </w:rPr>
      </w:pPr>
    </w:p>
    <w:p w:rsidR="00D302A9" w:rsidRPr="00D302A9" w:rsidRDefault="00D302A9" w:rsidP="00D302A9">
      <w:pPr>
        <w:widowControl/>
        <w:autoSpaceDE/>
        <w:autoSpaceDN/>
        <w:adjustRightInd/>
        <w:rPr>
          <w:lang w:val="de-CH"/>
        </w:rPr>
      </w:pPr>
      <w:r w:rsidRPr="00D302A9">
        <w:rPr>
          <w:lang w:val="de-CH"/>
        </w:rPr>
        <w:t>Geografisch Karte öffnen</w:t>
      </w:r>
    </w:p>
    <w:p w:rsidR="00D302A9" w:rsidRPr="00D302A9" w:rsidRDefault="00D302A9" w:rsidP="00D302A9">
      <w:pPr>
        <w:widowControl/>
        <w:autoSpaceDE/>
        <w:autoSpaceDN/>
        <w:adjustRightInd/>
        <w:rPr>
          <w:lang w:val="de-CH"/>
        </w:rPr>
      </w:pPr>
      <w:r w:rsidRPr="00D302A9">
        <w:rPr>
          <w:lang w:val="de-CH"/>
        </w:rPr>
        <w:t>Zug in ZWL selektieren</w:t>
      </w:r>
    </w:p>
    <w:p w:rsidR="00D302A9" w:rsidRPr="00D302A9" w:rsidRDefault="00D302A9" w:rsidP="00D302A9">
      <w:pPr>
        <w:widowControl/>
        <w:autoSpaceDE/>
        <w:autoSpaceDN/>
        <w:adjustRightInd/>
        <w:rPr>
          <w:lang w:val="de-CH"/>
        </w:rPr>
      </w:pPr>
    </w:p>
    <w:p w:rsidR="00D302A9" w:rsidRPr="00D302A9" w:rsidRDefault="00D302A9" w:rsidP="00D302A9">
      <w:pPr>
        <w:widowControl/>
        <w:autoSpaceDE/>
        <w:autoSpaceDN/>
        <w:adjustRightInd/>
        <w:rPr>
          <w:lang w:val="de-CH"/>
        </w:rPr>
      </w:pPr>
      <w:r w:rsidRPr="00D302A9">
        <w:rPr>
          <w:lang w:val="de-CH"/>
        </w:rPr>
        <w:t>Projektbericht</w:t>
      </w:r>
    </w:p>
    <w:p w:rsidR="00D302A9" w:rsidRPr="00D302A9" w:rsidRDefault="00D302A9" w:rsidP="00D302A9">
      <w:pPr>
        <w:widowControl/>
        <w:autoSpaceDE/>
        <w:autoSpaceDN/>
        <w:adjustRightInd/>
        <w:rPr>
          <w:lang w:val="de-CH"/>
        </w:rPr>
      </w:pPr>
      <w:r w:rsidRPr="00D302A9">
        <w:rPr>
          <w:lang w:val="de-CH"/>
        </w:rPr>
        <w:t xml:space="preserve"> Struktur</w:t>
      </w:r>
    </w:p>
    <w:p w:rsidR="00D302A9" w:rsidRPr="00D302A9" w:rsidRDefault="00D302A9" w:rsidP="00D302A9">
      <w:pPr>
        <w:widowControl/>
        <w:autoSpaceDE/>
        <w:autoSpaceDN/>
        <w:adjustRightInd/>
        <w:rPr>
          <w:lang w:val="de-CH"/>
        </w:rPr>
      </w:pPr>
      <w:r w:rsidRPr="00D302A9">
        <w:rPr>
          <w:lang w:val="de-CH"/>
        </w:rPr>
        <w:lastRenderedPageBreak/>
        <w:t>Projekthandbuch</w:t>
      </w:r>
    </w:p>
    <w:p w:rsidR="00D302A9" w:rsidRPr="00D302A9" w:rsidRDefault="00D302A9" w:rsidP="00D302A9">
      <w:pPr>
        <w:widowControl/>
        <w:autoSpaceDE/>
        <w:autoSpaceDN/>
        <w:adjustRightInd/>
        <w:rPr>
          <w:lang w:val="de-CH"/>
        </w:rPr>
      </w:pPr>
      <w:r w:rsidRPr="00D302A9">
        <w:rPr>
          <w:lang w:val="de-CH"/>
        </w:rPr>
        <w:t xml:space="preserve"> Struktur</w:t>
      </w:r>
    </w:p>
    <w:p w:rsidR="00D302A9" w:rsidRPr="00D302A9" w:rsidRDefault="00D302A9" w:rsidP="00D302A9">
      <w:pPr>
        <w:widowControl/>
        <w:autoSpaceDE/>
        <w:autoSpaceDN/>
        <w:adjustRightInd/>
        <w:rPr>
          <w:lang w:val="de-CH"/>
        </w:rPr>
      </w:pPr>
    </w:p>
    <w:p w:rsidR="00D302A9" w:rsidRPr="00D302A9" w:rsidRDefault="00D302A9" w:rsidP="00D302A9">
      <w:pPr>
        <w:widowControl/>
        <w:autoSpaceDE/>
        <w:autoSpaceDN/>
        <w:adjustRightInd/>
        <w:rPr>
          <w:lang w:val="de-CH"/>
        </w:rPr>
      </w:pPr>
      <w:r w:rsidRPr="00D302A9">
        <w:rPr>
          <w:lang w:val="de-CH"/>
        </w:rPr>
        <w:t>Restliche Arbeiten</w:t>
      </w:r>
    </w:p>
    <w:p w:rsidR="00D302A9" w:rsidRPr="00D302A9" w:rsidRDefault="00D302A9" w:rsidP="00D302A9">
      <w:pPr>
        <w:widowControl/>
        <w:autoSpaceDE/>
        <w:autoSpaceDN/>
        <w:adjustRightInd/>
        <w:rPr>
          <w:lang w:val="de-CH"/>
        </w:rPr>
      </w:pPr>
      <w:r w:rsidRPr="00D302A9">
        <w:rPr>
          <w:lang w:val="de-CH"/>
        </w:rPr>
        <w:t xml:space="preserve"> Dokumente fertig stellen</w:t>
      </w:r>
    </w:p>
    <w:p w:rsidR="00D302A9" w:rsidRPr="00D302A9" w:rsidRDefault="00D302A9" w:rsidP="00D302A9">
      <w:pPr>
        <w:widowControl/>
        <w:autoSpaceDE/>
        <w:autoSpaceDN/>
        <w:adjustRightInd/>
        <w:rPr>
          <w:lang w:val="de-CH"/>
        </w:rPr>
      </w:pPr>
      <w:r w:rsidRPr="00D302A9">
        <w:rPr>
          <w:lang w:val="de-CH"/>
        </w:rPr>
        <w:t xml:space="preserve"> Poster</w:t>
      </w:r>
    </w:p>
    <w:p w:rsidR="00D302A9" w:rsidRPr="00D302A9" w:rsidRDefault="00D302A9" w:rsidP="00D302A9">
      <w:pPr>
        <w:widowControl/>
        <w:autoSpaceDE/>
        <w:autoSpaceDN/>
        <w:adjustRightInd/>
        <w:rPr>
          <w:lang w:val="de-CH"/>
        </w:rPr>
      </w:pPr>
      <w:r w:rsidRPr="00D302A9">
        <w:rPr>
          <w:lang w:val="de-CH"/>
        </w:rPr>
        <w:t xml:space="preserve"> Dokumentenuploads</w:t>
      </w:r>
    </w:p>
    <w:p w:rsidR="00D302A9" w:rsidRPr="00D302A9" w:rsidRDefault="00D302A9" w:rsidP="00D302A9">
      <w:pPr>
        <w:widowControl/>
        <w:autoSpaceDE/>
        <w:autoSpaceDN/>
        <w:adjustRightInd/>
        <w:rPr>
          <w:lang w:val="de-CH"/>
        </w:rPr>
      </w:pPr>
      <w:r w:rsidRPr="00D302A9">
        <w:rPr>
          <w:lang w:val="de-CH"/>
        </w:rPr>
        <w:t xml:space="preserve"> Päsentation vorbereiten, halten</w:t>
      </w:r>
    </w:p>
    <w:p w:rsidR="00D302A9" w:rsidRPr="00D302A9" w:rsidRDefault="00D302A9" w:rsidP="00D302A9">
      <w:pPr>
        <w:widowControl/>
        <w:autoSpaceDE/>
        <w:autoSpaceDN/>
        <w:adjustRightInd/>
        <w:rPr>
          <w:lang w:val="de-CH"/>
        </w:rPr>
      </w:pPr>
    </w:p>
    <w:p w:rsidR="00D302A9" w:rsidRPr="00D302A9" w:rsidRDefault="00D302A9" w:rsidP="00D302A9">
      <w:pPr>
        <w:widowControl/>
        <w:autoSpaceDE/>
        <w:autoSpaceDN/>
        <w:adjustRightInd/>
        <w:rPr>
          <w:lang w:val="de-CH"/>
        </w:rPr>
      </w:pPr>
      <w:r w:rsidRPr="00D302A9">
        <w:rPr>
          <w:lang w:val="de-CH"/>
        </w:rPr>
        <w:t>Fragen</w:t>
      </w:r>
    </w:p>
    <w:p w:rsidR="00D302A9" w:rsidRPr="00D302A9" w:rsidRDefault="00D302A9" w:rsidP="00D302A9">
      <w:pPr>
        <w:widowControl/>
        <w:autoSpaceDE/>
        <w:autoSpaceDN/>
        <w:adjustRightInd/>
        <w:rPr>
          <w:lang w:val="de-CH"/>
        </w:rPr>
      </w:pPr>
      <w:r w:rsidRPr="00D302A9">
        <w:rPr>
          <w:lang w:val="de-CH"/>
        </w:rPr>
        <w:t xml:space="preserve"> </w:t>
      </w:r>
    </w:p>
    <w:p w:rsidR="00D302A9" w:rsidRPr="00D302A9" w:rsidRDefault="00D302A9" w:rsidP="00D302A9">
      <w:pPr>
        <w:widowControl/>
        <w:autoSpaceDE/>
        <w:autoSpaceDN/>
        <w:adjustRightInd/>
        <w:rPr>
          <w:lang w:val="de-CH"/>
        </w:rPr>
      </w:pPr>
    </w:p>
    <w:p w:rsidR="00D302A9" w:rsidRPr="00D302A9" w:rsidRDefault="00D302A9" w:rsidP="00D302A9">
      <w:pPr>
        <w:widowControl/>
        <w:autoSpaceDE/>
        <w:autoSpaceDN/>
        <w:adjustRightInd/>
        <w:rPr>
          <w:lang w:val="de-CH"/>
        </w:rPr>
      </w:pPr>
    </w:p>
    <w:p w:rsidR="00D302A9" w:rsidRPr="00D302A9" w:rsidRDefault="00D302A9" w:rsidP="00D302A9">
      <w:pPr>
        <w:widowControl/>
        <w:autoSpaceDE/>
        <w:autoSpaceDN/>
        <w:adjustRightInd/>
        <w:rPr>
          <w:lang w:val="de-CH"/>
        </w:rPr>
      </w:pPr>
    </w:p>
    <w:p w:rsidR="00D302A9" w:rsidRPr="00D302A9" w:rsidRDefault="00D302A9" w:rsidP="00D302A9">
      <w:pPr>
        <w:widowControl/>
        <w:autoSpaceDE/>
        <w:autoSpaceDN/>
        <w:adjustRightInd/>
        <w:rPr>
          <w:lang w:val="de-CH"/>
        </w:rPr>
      </w:pPr>
    </w:p>
    <w:p w:rsidR="004D0406" w:rsidRDefault="004D0406" w:rsidP="00483E6F">
      <w:pPr>
        <w:widowControl/>
        <w:autoSpaceDE/>
        <w:autoSpaceDN/>
        <w:adjustRightInd/>
        <w:rPr>
          <w:lang w:val="de-CH"/>
        </w:rPr>
      </w:pPr>
    </w:p>
    <w:p w:rsidR="00027AF2" w:rsidRDefault="00027AF2" w:rsidP="00027AF2">
      <w:pPr>
        <w:pStyle w:val="Formatvorlage1"/>
        <w:rPr>
          <w:lang w:val="de-CH"/>
        </w:rPr>
      </w:pPr>
      <w:bookmarkStart w:id="101" w:name="_Toc366155186"/>
      <w:r>
        <w:rPr>
          <w:lang w:val="de-CH"/>
        </w:rPr>
        <w:t>Präsentation</w:t>
      </w:r>
      <w:bookmarkEnd w:id="101"/>
    </w:p>
    <w:p w:rsidR="00225D14" w:rsidRDefault="00225D14" w:rsidP="00225D14">
      <w:pPr>
        <w:pStyle w:val="Listenabsatz"/>
        <w:rPr>
          <w:lang w:val="de-CH"/>
        </w:rPr>
      </w:pPr>
    </w:p>
    <w:p w:rsidR="00225D14" w:rsidRPr="00225D14" w:rsidRDefault="00225D14" w:rsidP="00225D14">
      <w:pPr>
        <w:rPr>
          <w:color w:val="FF0000"/>
          <w:lang w:val="de-CH"/>
        </w:rPr>
      </w:pPr>
      <w:r w:rsidRPr="00225D14">
        <w:rPr>
          <w:color w:val="FF0000"/>
          <w:lang w:val="de-CH"/>
        </w:rPr>
        <w:t>TODO Einladen für Testpräsi</w:t>
      </w:r>
      <w:r w:rsidR="00F23D93">
        <w:rPr>
          <w:color w:val="FF0000"/>
          <w:lang w:val="de-CH"/>
        </w:rPr>
        <w:t xml:space="preserve">, </w:t>
      </w:r>
    </w:p>
    <w:p w:rsidR="00027AF2" w:rsidRDefault="00027AF2" w:rsidP="00027AF2">
      <w:pPr>
        <w:pStyle w:val="Listenabsatz"/>
        <w:rPr>
          <w:lang w:val="de-CH"/>
        </w:rPr>
      </w:pPr>
    </w:p>
    <w:p w:rsidR="00027AF2" w:rsidRDefault="00027AF2" w:rsidP="00027AF2">
      <w:pPr>
        <w:pStyle w:val="berschrift1"/>
        <w:shd w:val="clear" w:color="auto" w:fill="FFFFFF"/>
        <w:spacing w:before="15" w:after="135" w:line="270" w:lineRule="atLeast"/>
        <w:rPr>
          <w:color w:val="BD7E00"/>
          <w:sz w:val="27"/>
          <w:szCs w:val="27"/>
        </w:rPr>
      </w:pPr>
      <w:bookmarkStart w:id="102" w:name="_Toc366155187"/>
      <w:r>
        <w:rPr>
          <w:color w:val="BD7E00"/>
          <w:sz w:val="27"/>
          <w:szCs w:val="27"/>
        </w:rPr>
        <w:t>Beurteilungskriterien für Diplompräsentationen</w:t>
      </w:r>
      <w:bookmarkEnd w:id="102"/>
    </w:p>
    <w:p w:rsidR="00027AF2" w:rsidRDefault="00027AF2" w:rsidP="00027AF2">
      <w:pPr>
        <w:pStyle w:val="bodytext"/>
        <w:shd w:val="clear" w:color="auto" w:fill="FFFFFF"/>
        <w:spacing w:before="0" w:beforeAutospacing="0" w:after="225" w:afterAutospacing="0" w:line="270" w:lineRule="atLeast"/>
        <w:rPr>
          <w:rFonts w:ascii="Arial" w:hAnsi="Arial" w:cs="Arial"/>
          <w:color w:val="333333"/>
          <w:sz w:val="18"/>
          <w:szCs w:val="18"/>
        </w:rPr>
      </w:pPr>
      <w:r>
        <w:rPr>
          <w:rFonts w:ascii="Arial" w:hAnsi="Arial" w:cs="Arial"/>
          <w:color w:val="333333"/>
          <w:sz w:val="18"/>
          <w:szCs w:val="18"/>
        </w:rPr>
        <w:t>Folgende Kriterien sind massgebend für die Beurteilung der Diplompräsentation. Die Einzelkriterien sind mit jeweils 1 Punkt gewichtet.</w:t>
      </w:r>
    </w:p>
    <w:p w:rsidR="00027AF2" w:rsidRDefault="00027AF2" w:rsidP="00027AF2">
      <w:pPr>
        <w:pStyle w:val="berschrift3"/>
        <w:shd w:val="clear" w:color="auto" w:fill="FFFFFF"/>
        <w:spacing w:before="0" w:after="0" w:line="255" w:lineRule="atLeast"/>
        <w:rPr>
          <w:color w:val="333333"/>
          <w:sz w:val="20"/>
          <w:szCs w:val="20"/>
        </w:rPr>
      </w:pPr>
      <w:bookmarkStart w:id="103" w:name="_Toc366155188"/>
      <w:r>
        <w:rPr>
          <w:color w:val="333333"/>
          <w:sz w:val="20"/>
          <w:szCs w:val="20"/>
        </w:rPr>
        <w:t>1. Publikumskontakt</w:t>
      </w:r>
      <w:bookmarkEnd w:id="103"/>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Der Blickkontakt zum Publikum besteht.</w:t>
      </w:r>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persönliche Präsenz (Mimik/Gestik) ist spührbar.</w:t>
      </w:r>
    </w:p>
    <w:p w:rsidR="00027AF2" w:rsidRDefault="00027AF2" w:rsidP="00027AF2">
      <w:pPr>
        <w:widowControl/>
        <w:numPr>
          <w:ilvl w:val="0"/>
          <w:numId w:val="23"/>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Ein geeigneter Standort wurde gewählt.</w:t>
      </w:r>
    </w:p>
    <w:p w:rsidR="00027AF2" w:rsidRDefault="00027AF2" w:rsidP="00027AF2">
      <w:pPr>
        <w:pStyle w:val="berschrift3"/>
        <w:shd w:val="clear" w:color="auto" w:fill="FFFFFF"/>
        <w:spacing w:before="0" w:after="0" w:line="255" w:lineRule="atLeast"/>
        <w:rPr>
          <w:color w:val="333333"/>
          <w:sz w:val="20"/>
          <w:szCs w:val="20"/>
        </w:rPr>
      </w:pPr>
      <w:bookmarkStart w:id="104" w:name="_Toc366155189"/>
      <w:r>
        <w:rPr>
          <w:color w:val="333333"/>
          <w:sz w:val="20"/>
          <w:szCs w:val="20"/>
        </w:rPr>
        <w:t>2. Stimme</w:t>
      </w:r>
      <w:bookmarkEnd w:id="104"/>
    </w:p>
    <w:p w:rsidR="00027AF2" w:rsidRDefault="00027AF2" w:rsidP="00027AF2">
      <w:pPr>
        <w:widowControl/>
        <w:numPr>
          <w:ilvl w:val="0"/>
          <w:numId w:val="24"/>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stimmliche Lautstärke ist der Raumgrösse angepasst</w:t>
      </w:r>
    </w:p>
    <w:p w:rsidR="00027AF2" w:rsidRDefault="00027AF2" w:rsidP="00027AF2">
      <w:pPr>
        <w:widowControl/>
        <w:numPr>
          <w:ilvl w:val="0"/>
          <w:numId w:val="24"/>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Aussprache ist deutlich (Atmung, Betonung, Sprechpausen)</w:t>
      </w:r>
    </w:p>
    <w:p w:rsidR="00027AF2" w:rsidRDefault="00027AF2" w:rsidP="00027AF2">
      <w:pPr>
        <w:pStyle w:val="berschrift3"/>
        <w:shd w:val="clear" w:color="auto" w:fill="FFFFFF"/>
        <w:spacing w:before="0" w:after="0" w:line="255" w:lineRule="atLeast"/>
        <w:rPr>
          <w:color w:val="333333"/>
          <w:sz w:val="20"/>
          <w:szCs w:val="20"/>
        </w:rPr>
      </w:pPr>
      <w:bookmarkStart w:id="105" w:name="_Toc366155190"/>
      <w:r>
        <w:rPr>
          <w:color w:val="333333"/>
          <w:sz w:val="20"/>
          <w:szCs w:val="20"/>
        </w:rPr>
        <w:t>3. Präsentationsmittel</w:t>
      </w:r>
      <w:bookmarkEnd w:id="105"/>
    </w:p>
    <w:p w:rsidR="00027AF2" w:rsidRDefault="00027AF2" w:rsidP="00027AF2">
      <w:pPr>
        <w:widowControl/>
        <w:numPr>
          <w:ilvl w:val="0"/>
          <w:numId w:val="25"/>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eingesetzten Hilfsmittel sind in Gestaltung und Umfang der Präsentation angepasst</w:t>
      </w:r>
    </w:p>
    <w:p w:rsidR="00027AF2" w:rsidRDefault="00027AF2" w:rsidP="00027AF2">
      <w:pPr>
        <w:pStyle w:val="berschrift3"/>
        <w:shd w:val="clear" w:color="auto" w:fill="FFFFFF"/>
        <w:spacing w:before="0" w:after="0" w:line="255" w:lineRule="atLeast"/>
        <w:rPr>
          <w:color w:val="333333"/>
          <w:sz w:val="20"/>
          <w:szCs w:val="20"/>
        </w:rPr>
      </w:pPr>
      <w:bookmarkStart w:id="106" w:name="_Toc366155191"/>
      <w:r>
        <w:rPr>
          <w:color w:val="333333"/>
          <w:sz w:val="20"/>
          <w:szCs w:val="20"/>
        </w:rPr>
        <w:t>4. Aufbau / Gliederung</w:t>
      </w:r>
      <w:bookmarkEnd w:id="106"/>
    </w:p>
    <w:p w:rsidR="00027AF2" w:rsidRDefault="00027AF2" w:rsidP="00027AF2">
      <w:pPr>
        <w:widowControl/>
        <w:numPr>
          <w:ilvl w:val="0"/>
          <w:numId w:val="26"/>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Gliederung der Präsentation ist ersichtlich (Einleitung, Hauptteil, Abschluss)</w:t>
      </w:r>
    </w:p>
    <w:p w:rsidR="00027AF2" w:rsidRDefault="00027AF2" w:rsidP="00027AF2">
      <w:pPr>
        <w:widowControl/>
        <w:numPr>
          <w:ilvl w:val="0"/>
          <w:numId w:val="26"/>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Hauptbotschaft und der rote Faden der Präsentation sind erkennbar und verständlich</w:t>
      </w:r>
    </w:p>
    <w:p w:rsidR="00027AF2" w:rsidRDefault="00027AF2" w:rsidP="00027AF2">
      <w:pPr>
        <w:pStyle w:val="berschrift3"/>
        <w:shd w:val="clear" w:color="auto" w:fill="FFFFFF"/>
        <w:spacing w:before="0" w:after="0" w:line="255" w:lineRule="atLeast"/>
        <w:rPr>
          <w:color w:val="333333"/>
          <w:sz w:val="20"/>
          <w:szCs w:val="20"/>
        </w:rPr>
      </w:pPr>
      <w:bookmarkStart w:id="107" w:name="_Toc366155192"/>
      <w:r>
        <w:rPr>
          <w:color w:val="333333"/>
          <w:sz w:val="20"/>
          <w:szCs w:val="20"/>
        </w:rPr>
        <w:t>5. Zeitmanagement</w:t>
      </w:r>
      <w:bookmarkEnd w:id="107"/>
    </w:p>
    <w:p w:rsidR="00027AF2" w:rsidRDefault="00027AF2" w:rsidP="00027AF2">
      <w:pPr>
        <w:widowControl/>
        <w:numPr>
          <w:ilvl w:val="0"/>
          <w:numId w:val="27"/>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Die zur Verfügung stehende Zeit wird eingehalten</w:t>
      </w:r>
    </w:p>
    <w:p w:rsidR="00027AF2" w:rsidRDefault="00027AF2" w:rsidP="00027AF2">
      <w:pPr>
        <w:pStyle w:val="berschrift3"/>
        <w:shd w:val="clear" w:color="auto" w:fill="FFFFFF"/>
        <w:spacing w:before="0" w:after="0" w:line="255" w:lineRule="atLeast"/>
        <w:rPr>
          <w:color w:val="333333"/>
          <w:sz w:val="20"/>
          <w:szCs w:val="20"/>
        </w:rPr>
      </w:pPr>
      <w:bookmarkStart w:id="108" w:name="_Toc366155193"/>
      <w:r>
        <w:rPr>
          <w:color w:val="333333"/>
          <w:sz w:val="20"/>
          <w:szCs w:val="20"/>
        </w:rPr>
        <w:lastRenderedPageBreak/>
        <w:t>6. Gesamtbild</w:t>
      </w:r>
      <w:bookmarkEnd w:id="108"/>
    </w:p>
    <w:p w:rsidR="00027AF2" w:rsidRDefault="00027AF2" w:rsidP="00027AF2">
      <w:pPr>
        <w:widowControl/>
        <w:numPr>
          <w:ilvl w:val="0"/>
          <w:numId w:val="28"/>
        </w:numPr>
        <w:shd w:val="clear" w:color="auto" w:fill="FFFFFF"/>
        <w:autoSpaceDE/>
        <w:autoSpaceDN/>
        <w:adjustRightInd/>
        <w:spacing w:before="100" w:beforeAutospacing="1" w:after="150" w:line="270" w:lineRule="atLeast"/>
        <w:ind w:left="0"/>
        <w:rPr>
          <w:color w:val="333333"/>
          <w:sz w:val="18"/>
          <w:szCs w:val="18"/>
        </w:rPr>
      </w:pPr>
      <w:r>
        <w:rPr>
          <w:color w:val="333333"/>
          <w:sz w:val="18"/>
          <w:szCs w:val="18"/>
        </w:rPr>
        <w:t>Der Redner/die Rednerin hinterlässt einen professionellen Eindruck des Auftretens</w:t>
      </w:r>
    </w:p>
    <w:p w:rsidR="005C3C26" w:rsidRPr="005C3C26" w:rsidRDefault="005C3C26" w:rsidP="005C3C26">
      <w:pPr>
        <w:pStyle w:val="Formatvorlage1"/>
        <w:rPr>
          <w:lang w:val="de-CH"/>
        </w:rPr>
      </w:pPr>
      <w:bookmarkStart w:id="109" w:name="_Toc366052131"/>
      <w:bookmarkStart w:id="110" w:name="_Toc366155194"/>
      <w:r w:rsidRPr="005C3C26">
        <w:rPr>
          <w:lang w:val="de-CH"/>
        </w:rPr>
        <w:t>Reflexion</w:t>
      </w:r>
      <w:bookmarkEnd w:id="110"/>
    </w:p>
    <w:p w:rsidR="005C3C26" w:rsidRDefault="005C3C26">
      <w:pPr>
        <w:widowControl/>
        <w:autoSpaceDE/>
        <w:autoSpaceDN/>
        <w:adjustRightInd/>
        <w:rPr>
          <w:b/>
          <w:bCs/>
          <w:iCs/>
          <w:color w:val="17365D" w:themeColor="text2" w:themeShade="BF"/>
          <w:sz w:val="32"/>
          <w:szCs w:val="32"/>
          <w:lang w:val="de-CH"/>
        </w:rPr>
      </w:pPr>
      <w:r>
        <w:rPr>
          <w:lang w:val="de-CH"/>
        </w:rPr>
        <w:br w:type="page"/>
      </w:r>
    </w:p>
    <w:p w:rsidR="006A64C0" w:rsidRPr="005C3C26" w:rsidRDefault="006A64C0" w:rsidP="005C3C26">
      <w:pPr>
        <w:pStyle w:val="Formatvorlage1"/>
        <w:rPr>
          <w:lang w:val="de-CH"/>
        </w:rPr>
      </w:pPr>
      <w:bookmarkStart w:id="111" w:name="_Toc366155195"/>
      <w:r w:rsidRPr="005C3C26">
        <w:rPr>
          <w:lang w:val="de-CH"/>
        </w:rPr>
        <w:lastRenderedPageBreak/>
        <w:t>Verzeichnisse / Quellen</w:t>
      </w:r>
      <w:bookmarkEnd w:id="109"/>
      <w:bookmarkEnd w:id="111"/>
    </w:p>
    <w:p w:rsidR="006A64C0" w:rsidRPr="006A64C0" w:rsidRDefault="006A64C0" w:rsidP="006A64C0">
      <w:pPr>
        <w:pStyle w:val="berschrift20"/>
        <w:rPr>
          <w:lang w:val="de-CH"/>
        </w:rPr>
      </w:pPr>
      <w:bookmarkStart w:id="112" w:name="_Toc366155196"/>
      <w:r>
        <w:rPr>
          <w:lang w:val="de-CH"/>
        </w:rPr>
        <w:t>Abbildungsverzeichnis</w:t>
      </w:r>
      <w:bookmarkEnd w:id="112"/>
    </w:p>
    <w:p w:rsidR="00481BF8" w:rsidRDefault="00242EC8">
      <w:pPr>
        <w:pStyle w:val="Abbildungsverzeichnis"/>
        <w:tabs>
          <w:tab w:val="right" w:leader="dot" w:pos="9355"/>
        </w:tabs>
        <w:rPr>
          <w:rFonts w:asciiTheme="minorHAnsi" w:eastAsiaTheme="minorEastAsia" w:hAnsiTheme="minorHAnsi" w:cstheme="minorBidi"/>
          <w:noProof/>
          <w:sz w:val="22"/>
          <w:szCs w:val="22"/>
          <w:lang w:val="de-CH"/>
        </w:rPr>
      </w:pPr>
      <w:r>
        <w:rPr>
          <w:lang w:val="de-CH"/>
        </w:rPr>
        <w:fldChar w:fldCharType="begin"/>
      </w:r>
      <w:r>
        <w:rPr>
          <w:lang w:val="de-CH"/>
        </w:rPr>
        <w:instrText xml:space="preserve"> TOC \h \z \c "Abbildung" </w:instrText>
      </w:r>
      <w:r>
        <w:rPr>
          <w:lang w:val="de-CH"/>
        </w:rPr>
        <w:fldChar w:fldCharType="separate"/>
      </w:r>
      <w:hyperlink w:anchor="_Toc366155198" w:history="1">
        <w:r w:rsidR="00481BF8" w:rsidRPr="002843EF">
          <w:rPr>
            <w:rStyle w:val="Hyperlink"/>
            <w:noProof/>
          </w:rPr>
          <w:t>Abbildung 1 E4 Branch Builds</w:t>
        </w:r>
        <w:r w:rsidR="00481BF8">
          <w:rPr>
            <w:noProof/>
            <w:webHidden/>
          </w:rPr>
          <w:tab/>
        </w:r>
        <w:r w:rsidR="00481BF8">
          <w:rPr>
            <w:noProof/>
            <w:webHidden/>
          </w:rPr>
          <w:fldChar w:fldCharType="begin"/>
        </w:r>
        <w:r w:rsidR="00481BF8">
          <w:rPr>
            <w:noProof/>
            <w:webHidden/>
          </w:rPr>
          <w:instrText xml:space="preserve"> PAGEREF _Toc366155198 \h </w:instrText>
        </w:r>
        <w:r w:rsidR="00481BF8">
          <w:rPr>
            <w:noProof/>
            <w:webHidden/>
          </w:rPr>
        </w:r>
        <w:r w:rsidR="00481BF8">
          <w:rPr>
            <w:noProof/>
            <w:webHidden/>
          </w:rPr>
          <w:fldChar w:fldCharType="separate"/>
        </w:r>
        <w:r w:rsidR="00481BF8">
          <w:rPr>
            <w:noProof/>
            <w:webHidden/>
          </w:rPr>
          <w:t>18</w:t>
        </w:r>
        <w:r w:rsidR="00481BF8">
          <w:rPr>
            <w:noProof/>
            <w:webHidden/>
          </w:rPr>
          <w:fldChar w:fldCharType="end"/>
        </w:r>
      </w:hyperlink>
    </w:p>
    <w:p w:rsidR="00481BF8" w:rsidRDefault="00481BF8">
      <w:pPr>
        <w:pStyle w:val="Abbildungsverzeichnis"/>
        <w:tabs>
          <w:tab w:val="right" w:leader="dot" w:pos="9355"/>
        </w:tabs>
        <w:rPr>
          <w:rFonts w:asciiTheme="minorHAnsi" w:eastAsiaTheme="minorEastAsia" w:hAnsiTheme="minorHAnsi" w:cstheme="minorBidi"/>
          <w:noProof/>
          <w:sz w:val="22"/>
          <w:szCs w:val="22"/>
          <w:lang w:val="de-CH"/>
        </w:rPr>
      </w:pPr>
      <w:hyperlink w:anchor="_Toc366155199" w:history="1">
        <w:r w:rsidRPr="002843EF">
          <w:rPr>
            <w:rStyle w:val="Hyperlink"/>
            <w:noProof/>
          </w:rPr>
          <w:t>Abbildung 2 Debug Parameter AuthenticationService</w:t>
        </w:r>
        <w:r>
          <w:rPr>
            <w:noProof/>
            <w:webHidden/>
          </w:rPr>
          <w:tab/>
        </w:r>
        <w:r>
          <w:rPr>
            <w:noProof/>
            <w:webHidden/>
          </w:rPr>
          <w:fldChar w:fldCharType="begin"/>
        </w:r>
        <w:r>
          <w:rPr>
            <w:noProof/>
            <w:webHidden/>
          </w:rPr>
          <w:instrText xml:space="preserve"> PAGEREF _Toc366155199 \h </w:instrText>
        </w:r>
        <w:r>
          <w:rPr>
            <w:noProof/>
            <w:webHidden/>
          </w:rPr>
        </w:r>
        <w:r>
          <w:rPr>
            <w:noProof/>
            <w:webHidden/>
          </w:rPr>
          <w:fldChar w:fldCharType="separate"/>
        </w:r>
        <w:r>
          <w:rPr>
            <w:noProof/>
            <w:webHidden/>
          </w:rPr>
          <w:t>40</w:t>
        </w:r>
        <w:r>
          <w:rPr>
            <w:noProof/>
            <w:webHidden/>
          </w:rPr>
          <w:fldChar w:fldCharType="end"/>
        </w:r>
      </w:hyperlink>
    </w:p>
    <w:p w:rsidR="00481BF8" w:rsidRDefault="00481BF8">
      <w:pPr>
        <w:pStyle w:val="Abbildungsverzeichnis"/>
        <w:tabs>
          <w:tab w:val="right" w:leader="dot" w:pos="9355"/>
        </w:tabs>
        <w:rPr>
          <w:rFonts w:asciiTheme="minorHAnsi" w:eastAsiaTheme="minorEastAsia" w:hAnsiTheme="minorHAnsi" w:cstheme="minorBidi"/>
          <w:noProof/>
          <w:sz w:val="22"/>
          <w:szCs w:val="22"/>
          <w:lang w:val="de-CH"/>
        </w:rPr>
      </w:pPr>
      <w:hyperlink w:anchor="_Toc366155200" w:history="1">
        <w:r w:rsidRPr="002843EF">
          <w:rPr>
            <w:rStyle w:val="Hyperlink"/>
            <w:noProof/>
          </w:rPr>
          <w:t>Abbildung 3 Test AuthenticationService Menupunkt enabled und disabled</w:t>
        </w:r>
        <w:r>
          <w:rPr>
            <w:noProof/>
            <w:webHidden/>
          </w:rPr>
          <w:tab/>
        </w:r>
        <w:r>
          <w:rPr>
            <w:noProof/>
            <w:webHidden/>
          </w:rPr>
          <w:fldChar w:fldCharType="begin"/>
        </w:r>
        <w:r>
          <w:rPr>
            <w:noProof/>
            <w:webHidden/>
          </w:rPr>
          <w:instrText xml:space="preserve"> PAGEREF _Toc366155200 \h </w:instrText>
        </w:r>
        <w:r>
          <w:rPr>
            <w:noProof/>
            <w:webHidden/>
          </w:rPr>
        </w:r>
        <w:r>
          <w:rPr>
            <w:noProof/>
            <w:webHidden/>
          </w:rPr>
          <w:fldChar w:fldCharType="separate"/>
        </w:r>
        <w:r>
          <w:rPr>
            <w:noProof/>
            <w:webHidden/>
          </w:rPr>
          <w:t>40</w:t>
        </w:r>
        <w:r>
          <w:rPr>
            <w:noProof/>
            <w:webHidden/>
          </w:rPr>
          <w:fldChar w:fldCharType="end"/>
        </w:r>
      </w:hyperlink>
    </w:p>
    <w:p w:rsidR="00242EC8" w:rsidRDefault="00242EC8" w:rsidP="00483E6F">
      <w:pPr>
        <w:widowControl/>
        <w:autoSpaceDE/>
        <w:autoSpaceDN/>
        <w:adjustRightInd/>
        <w:rPr>
          <w:lang w:val="de-CH"/>
        </w:rPr>
      </w:pPr>
      <w:r>
        <w:rPr>
          <w:lang w:val="de-CH"/>
        </w:rPr>
        <w:fldChar w:fldCharType="end"/>
      </w:r>
    </w:p>
    <w:p w:rsidR="006A64C0" w:rsidRDefault="006A64C0" w:rsidP="006A64C0">
      <w:pPr>
        <w:pStyle w:val="berschrift20"/>
        <w:numPr>
          <w:ilvl w:val="1"/>
          <w:numId w:val="21"/>
        </w:numPr>
        <w:rPr>
          <w:lang w:val="de-CH"/>
        </w:rPr>
      </w:pPr>
      <w:bookmarkStart w:id="113" w:name="_Toc366155197"/>
      <w:r>
        <w:rPr>
          <w:lang w:val="de-CH"/>
        </w:rPr>
        <w:t>Q</w:t>
      </w:r>
      <w:r w:rsidR="006A4458">
        <w:rPr>
          <w:lang w:val="de-CH"/>
        </w:rPr>
        <w:t>uellverzeichnis</w:t>
      </w:r>
      <w:bookmarkEnd w:id="113"/>
    </w:p>
    <w:p w:rsidR="006A4458" w:rsidRPr="006A64C0" w:rsidRDefault="006A4458" w:rsidP="006A4458">
      <w:pPr>
        <w:rPr>
          <w:lang w:val="de-CH"/>
        </w:rPr>
      </w:pPr>
      <w:r>
        <w:rPr>
          <w:lang w:val="de-CH"/>
        </w:rPr>
        <w:t>Das Quellverzeichnis befindet sich im Projekthandbuch</w:t>
      </w:r>
      <w:r>
        <w:rPr>
          <w:rStyle w:val="Funotenzeichen"/>
          <w:lang w:val="de-CH"/>
        </w:rPr>
        <w:footnoteReference w:id="10"/>
      </w:r>
    </w:p>
    <w:p w:rsidR="006A64C0" w:rsidRPr="003B38A0" w:rsidRDefault="006A64C0" w:rsidP="00483E6F">
      <w:pPr>
        <w:widowControl/>
        <w:autoSpaceDE/>
        <w:autoSpaceDN/>
        <w:adjustRightInd/>
        <w:rPr>
          <w:lang w:val="de-CH"/>
        </w:rPr>
      </w:pPr>
    </w:p>
    <w:sectPr w:rsidR="006A64C0" w:rsidRPr="003B38A0" w:rsidSect="00DB27EC">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168" w:rsidRDefault="00C52168">
      <w:r>
        <w:separator/>
      </w:r>
    </w:p>
  </w:endnote>
  <w:endnote w:type="continuationSeparator" w:id="0">
    <w:p w:rsidR="00C52168" w:rsidRDefault="00C52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17365D" w:themeColor="text2" w:themeShade="BF"/>
        <w:sz w:val="18"/>
        <w:szCs w:val="18"/>
      </w:rPr>
      <w:id w:val="-1093090936"/>
      <w:docPartObj>
        <w:docPartGallery w:val="Page Numbers (Bottom of Page)"/>
        <w:docPartUnique/>
      </w:docPartObj>
    </w:sdtPr>
    <w:sdtContent>
      <w:p w:rsidR="004620AC" w:rsidRPr="009256A5" w:rsidRDefault="004620AC" w:rsidP="00954819">
        <w:pPr>
          <w:pStyle w:val="berschrift1"/>
          <w:tabs>
            <w:tab w:val="left" w:pos="3402"/>
            <w:tab w:val="right" w:pos="9356"/>
          </w:tabs>
          <w:jc w:val="left"/>
          <w:rPr>
            <w:color w:val="17365D" w:themeColor="text2" w:themeShade="BF"/>
            <w:sz w:val="18"/>
            <w:szCs w:val="18"/>
          </w:rPr>
        </w:pPr>
        <w:r w:rsidRPr="009256A5">
          <w:rPr>
            <w:color w:val="17365D" w:themeColor="text2" w:themeShade="BF"/>
            <w:sz w:val="18"/>
            <w:szCs w:val="18"/>
          </w:rPr>
          <w:t>MT-FS13-05</w:t>
        </w:r>
        <w:r w:rsidRPr="009256A5">
          <w:rPr>
            <w:color w:val="17365D" w:themeColor="text2" w:themeShade="BF"/>
            <w:sz w:val="18"/>
            <w:szCs w:val="18"/>
          </w:rPr>
          <w:tab/>
        </w:r>
        <w:r>
          <w:rPr>
            <w:color w:val="17365D" w:themeColor="text2" w:themeShade="BF"/>
            <w:sz w:val="18"/>
            <w:szCs w:val="18"/>
          </w:rPr>
          <w:t xml:space="preserve">Projektbericht </w:t>
        </w:r>
        <w:r w:rsidRPr="009256A5">
          <w:rPr>
            <w:b w:val="0"/>
            <w:color w:val="17365D" w:themeColor="text2" w:themeShade="BF"/>
            <w:sz w:val="18"/>
            <w:szCs w:val="18"/>
          </w:rPr>
          <w:t>Rothenbühler Mike</w:t>
        </w:r>
        <w:r w:rsidRPr="009256A5">
          <w:rPr>
            <w:color w:val="17365D" w:themeColor="text2" w:themeShade="BF"/>
            <w:sz w:val="18"/>
            <w:szCs w:val="18"/>
          </w:rPr>
          <w:tab/>
        </w:r>
        <w:r w:rsidRPr="0018102D">
          <w:rPr>
            <w:b w:val="0"/>
            <w:color w:val="17365D" w:themeColor="text2" w:themeShade="BF"/>
            <w:sz w:val="18"/>
            <w:szCs w:val="18"/>
          </w:rPr>
          <w:fldChar w:fldCharType="begin"/>
        </w:r>
        <w:r w:rsidRPr="0018102D">
          <w:rPr>
            <w:b w:val="0"/>
            <w:color w:val="17365D" w:themeColor="text2" w:themeShade="BF"/>
            <w:sz w:val="18"/>
            <w:szCs w:val="18"/>
          </w:rPr>
          <w:instrText>PAGE  \* Arabic  \* MERGEFORMAT</w:instrText>
        </w:r>
        <w:r w:rsidRPr="0018102D">
          <w:rPr>
            <w:b w:val="0"/>
            <w:color w:val="17365D" w:themeColor="text2" w:themeShade="BF"/>
            <w:sz w:val="18"/>
            <w:szCs w:val="18"/>
          </w:rPr>
          <w:fldChar w:fldCharType="separate"/>
        </w:r>
        <w:r w:rsidR="00481BF8">
          <w:rPr>
            <w:b w:val="0"/>
            <w:noProof/>
            <w:color w:val="17365D" w:themeColor="text2" w:themeShade="BF"/>
            <w:sz w:val="18"/>
            <w:szCs w:val="18"/>
          </w:rPr>
          <w:t>2</w:t>
        </w:r>
        <w:r w:rsidRPr="0018102D">
          <w:rPr>
            <w:b w:val="0"/>
            <w:color w:val="17365D" w:themeColor="text2" w:themeShade="BF"/>
            <w:sz w:val="18"/>
            <w:szCs w:val="18"/>
          </w:rPr>
          <w:fldChar w:fldCharType="end"/>
        </w:r>
        <w:r w:rsidRPr="0018102D">
          <w:rPr>
            <w:color w:val="17365D" w:themeColor="text2" w:themeShade="BF"/>
            <w:sz w:val="18"/>
            <w:szCs w:val="18"/>
          </w:rPr>
          <w:t xml:space="preserve"> von </w:t>
        </w:r>
        <w:r w:rsidRPr="0018102D">
          <w:rPr>
            <w:b w:val="0"/>
            <w:color w:val="17365D" w:themeColor="text2" w:themeShade="BF"/>
            <w:sz w:val="18"/>
            <w:szCs w:val="18"/>
          </w:rPr>
          <w:fldChar w:fldCharType="begin"/>
        </w:r>
        <w:r w:rsidRPr="0018102D">
          <w:rPr>
            <w:b w:val="0"/>
            <w:color w:val="17365D" w:themeColor="text2" w:themeShade="BF"/>
            <w:sz w:val="18"/>
            <w:szCs w:val="18"/>
          </w:rPr>
          <w:instrText>NUMPAGES  \* Arabic  \* MERGEFORMAT</w:instrText>
        </w:r>
        <w:r w:rsidRPr="0018102D">
          <w:rPr>
            <w:b w:val="0"/>
            <w:color w:val="17365D" w:themeColor="text2" w:themeShade="BF"/>
            <w:sz w:val="18"/>
            <w:szCs w:val="18"/>
          </w:rPr>
          <w:fldChar w:fldCharType="separate"/>
        </w:r>
        <w:r w:rsidR="00481BF8">
          <w:rPr>
            <w:b w:val="0"/>
            <w:noProof/>
            <w:color w:val="17365D" w:themeColor="text2" w:themeShade="BF"/>
            <w:sz w:val="18"/>
            <w:szCs w:val="18"/>
          </w:rPr>
          <w:t>45</w:t>
        </w:r>
        <w:r w:rsidRPr="0018102D">
          <w:rPr>
            <w:b w:val="0"/>
            <w:color w:val="17365D" w:themeColor="text2" w:themeShade="BF"/>
            <w:sz w:val="18"/>
            <w:szCs w:val="18"/>
          </w:rPr>
          <w:fldChar w:fldCharType="end"/>
        </w:r>
      </w:p>
    </w:sdtContent>
  </w:sdt>
  <w:p w:rsidR="004620AC" w:rsidRDefault="004620AC">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168" w:rsidRDefault="00C52168">
      <w:r>
        <w:separator/>
      </w:r>
    </w:p>
  </w:footnote>
  <w:footnote w:type="continuationSeparator" w:id="0">
    <w:p w:rsidR="00C52168" w:rsidRDefault="00C52168">
      <w:r>
        <w:continuationSeparator/>
      </w:r>
    </w:p>
  </w:footnote>
  <w:footnote w:id="1">
    <w:p w:rsidR="004620AC" w:rsidRPr="00471468" w:rsidRDefault="004620AC">
      <w:pPr>
        <w:pStyle w:val="Funotentext"/>
        <w:rPr>
          <w:lang w:val="de-CH"/>
        </w:rPr>
      </w:pPr>
      <w:r>
        <w:rPr>
          <w:rStyle w:val="Funotenzeichen"/>
        </w:rPr>
        <w:footnoteRef/>
      </w:r>
      <w:r>
        <w:t xml:space="preserve"> </w:t>
      </w:r>
      <w:hyperlink r:id="rId1" w:history="1">
        <w:r w:rsidRPr="00EA4EEE">
          <w:rPr>
            <w:rStyle w:val="Hyperlink"/>
          </w:rPr>
          <w:t>http://www.ti.bfh.ch/fileadmin/data/weiterbildung/SWS/Master_Thesis/6_Statusbericht.docx</w:t>
        </w:r>
      </w:hyperlink>
    </w:p>
  </w:footnote>
  <w:footnote w:id="2">
    <w:p w:rsidR="004620AC" w:rsidRPr="00276C07" w:rsidRDefault="004620AC">
      <w:pPr>
        <w:pStyle w:val="Funotentext"/>
        <w:rPr>
          <w:lang w:val="de-CH"/>
        </w:rPr>
      </w:pPr>
      <w:r>
        <w:rPr>
          <w:rStyle w:val="Funotenzeichen"/>
        </w:rPr>
        <w:footnoteRef/>
      </w:r>
      <w:r>
        <w:t xml:space="preserve"> </w:t>
      </w:r>
      <w:r>
        <w:rPr>
          <w:lang w:val="de-CH"/>
        </w:rPr>
        <w:t>BU = Brawand Ueli, HM =Hoffmann Marc, RM = Rothenbühler Mike</w:t>
      </w:r>
    </w:p>
  </w:footnote>
  <w:footnote w:id="3">
    <w:p w:rsidR="004620AC" w:rsidRPr="0051183F" w:rsidRDefault="004620AC">
      <w:pPr>
        <w:pStyle w:val="Funotentext"/>
        <w:rPr>
          <w:lang w:val="de-CH"/>
        </w:rPr>
      </w:pPr>
      <w:r>
        <w:rPr>
          <w:rStyle w:val="Funotenzeichen"/>
        </w:rPr>
        <w:footnoteRef/>
      </w:r>
      <w:r>
        <w:t xml:space="preserve"> </w:t>
      </w:r>
      <w:r>
        <w:rPr>
          <w:lang w:val="de-CH"/>
        </w:rPr>
        <w:t xml:space="preserve">Vertreten durch </w:t>
      </w:r>
      <w:r w:rsidRPr="0051183F">
        <w:rPr>
          <w:lang w:val="de-CH"/>
        </w:rPr>
        <w:t>Amrhein</w:t>
      </w:r>
      <w:r>
        <w:rPr>
          <w:lang w:val="de-CH"/>
        </w:rPr>
        <w:t xml:space="preserve"> Beatrice</w:t>
      </w:r>
    </w:p>
  </w:footnote>
  <w:footnote w:id="4">
    <w:p w:rsidR="004620AC" w:rsidRPr="005A6233" w:rsidRDefault="004620AC" w:rsidP="005234D2">
      <w:pPr>
        <w:pStyle w:val="Funotentext"/>
      </w:pPr>
      <w:r>
        <w:rPr>
          <w:rStyle w:val="Funotenzeichen"/>
        </w:rPr>
        <w:footnoteRef/>
      </w:r>
      <w:r>
        <w:t xml:space="preserve"> </w:t>
      </w:r>
      <w:hyperlink r:id="rId2" w:history="1">
        <w:r w:rsidRPr="00D36D62">
          <w:rPr>
            <w:rStyle w:val="Hyperlink"/>
          </w:rPr>
          <w:t>http://jenkins-ci.org/</w:t>
        </w:r>
      </w:hyperlink>
    </w:p>
  </w:footnote>
  <w:footnote w:id="5">
    <w:p w:rsidR="004620AC" w:rsidRPr="00ED01C2" w:rsidRDefault="004620AC">
      <w:pPr>
        <w:pStyle w:val="Funotentext"/>
        <w:rPr>
          <w:lang w:val="de-CH"/>
        </w:rPr>
      </w:pPr>
      <w:r>
        <w:rPr>
          <w:rStyle w:val="Funotenzeichen"/>
        </w:rPr>
        <w:footnoteRef/>
      </w:r>
      <w:r>
        <w:t xml:space="preserve"> </w:t>
      </w:r>
      <w:hyperlink r:id="rId3" w:history="1">
        <w:r w:rsidRPr="00EA4EEE">
          <w:rPr>
            <w:rStyle w:val="Hyperlink"/>
          </w:rPr>
          <w:t>https://github.com/MikeR13/MAS/blob/master/Deliverables/Projekthandbuch.docx</w:t>
        </w:r>
      </w:hyperlink>
    </w:p>
  </w:footnote>
  <w:footnote w:id="6">
    <w:p w:rsidR="004620AC" w:rsidRPr="00ED01C2" w:rsidRDefault="004620AC" w:rsidP="00BA2917">
      <w:pPr>
        <w:pStyle w:val="Funotentext"/>
        <w:rPr>
          <w:lang w:val="de-CH"/>
        </w:rPr>
      </w:pPr>
      <w:r>
        <w:rPr>
          <w:rStyle w:val="Funotenzeichen"/>
        </w:rPr>
        <w:footnoteRef/>
      </w:r>
      <w:r>
        <w:t xml:space="preserve"> </w:t>
      </w:r>
      <w:hyperlink r:id="rId4" w:history="1">
        <w:r w:rsidRPr="00EA4EEE">
          <w:rPr>
            <w:rStyle w:val="Hyperlink"/>
          </w:rPr>
          <w:t>https://github.com/MikeR13/MAS/blob/master/Deliverables/Projekthandbuch.docx</w:t>
        </w:r>
      </w:hyperlink>
    </w:p>
  </w:footnote>
  <w:footnote w:id="7">
    <w:p w:rsidR="004620AC" w:rsidRPr="00ED01C2" w:rsidRDefault="004620AC" w:rsidP="00B065B2">
      <w:pPr>
        <w:pStyle w:val="Funotentext"/>
        <w:rPr>
          <w:lang w:val="de-CH"/>
        </w:rPr>
      </w:pPr>
      <w:r>
        <w:rPr>
          <w:rStyle w:val="Funotenzeichen"/>
        </w:rPr>
        <w:footnoteRef/>
      </w:r>
      <w:r>
        <w:t xml:space="preserve"> </w:t>
      </w:r>
      <w:hyperlink r:id="rId5" w:history="1">
        <w:r w:rsidRPr="00EA4EEE">
          <w:rPr>
            <w:rStyle w:val="Hyperlink"/>
          </w:rPr>
          <w:t>https://github.com/MikeR13/MAS/blob/master/Deliverables/Projekthandbuch.docx</w:t>
        </w:r>
      </w:hyperlink>
    </w:p>
  </w:footnote>
  <w:footnote w:id="8">
    <w:p w:rsidR="004620AC" w:rsidRPr="00AB56AB" w:rsidRDefault="004620AC" w:rsidP="0053070A">
      <w:pPr>
        <w:pStyle w:val="Funotentext"/>
        <w:rPr>
          <w:lang w:val="de-CH"/>
        </w:rPr>
      </w:pPr>
      <w:r>
        <w:rPr>
          <w:rStyle w:val="Funotenzeichen"/>
        </w:rPr>
        <w:footnoteRef/>
      </w:r>
      <w:r>
        <w:t xml:space="preserve"> </w:t>
      </w:r>
      <w:hyperlink r:id="rId6" w:history="1">
        <w:r w:rsidRPr="00A313F3">
          <w:rPr>
            <w:rStyle w:val="Hyperlink"/>
          </w:rPr>
          <w:t>http://en.wikipedia.org/wiki/Hollywood_principle</w:t>
        </w:r>
      </w:hyperlink>
    </w:p>
  </w:footnote>
  <w:footnote w:id="9">
    <w:p w:rsidR="00094315" w:rsidRPr="00094315" w:rsidRDefault="00094315">
      <w:pPr>
        <w:pStyle w:val="Funotentext"/>
        <w:rPr>
          <w:lang w:val="de-CH"/>
        </w:rPr>
      </w:pPr>
      <w:r>
        <w:rPr>
          <w:rStyle w:val="Funotenzeichen"/>
        </w:rPr>
        <w:footnoteRef/>
      </w:r>
      <w:r>
        <w:t xml:space="preserve"> </w:t>
      </w:r>
      <w:hyperlink r:id="rId7" w:history="1">
        <w:r w:rsidRPr="00C31033">
          <w:rPr>
            <w:rStyle w:val="Hyperlink"/>
          </w:rPr>
          <w:t>https://github.com/MikeR13/MAS/blob/master/Deliverables/Projekthandbuch.pdf</w:t>
        </w:r>
      </w:hyperlink>
      <w:r>
        <w:t xml:space="preserve"> </w:t>
      </w:r>
    </w:p>
  </w:footnote>
  <w:footnote w:id="10">
    <w:p w:rsidR="004620AC" w:rsidRPr="006A4458" w:rsidRDefault="004620AC">
      <w:pPr>
        <w:pStyle w:val="Funotentext"/>
        <w:rPr>
          <w:lang w:val="de-CH"/>
        </w:rPr>
      </w:pPr>
      <w:r>
        <w:rPr>
          <w:rStyle w:val="Funotenzeichen"/>
        </w:rPr>
        <w:footnoteRef/>
      </w:r>
      <w:r>
        <w:t xml:space="preserve"> </w:t>
      </w:r>
      <w:hyperlink r:id="rId8" w:history="1">
        <w:r w:rsidR="00633E34">
          <w:rPr>
            <w:rStyle w:val="Hyperlink"/>
          </w:rPr>
          <w:t>https://github.com/MikeR13/MAS/blob/master/Deli</w:t>
        </w:r>
        <w:r w:rsidR="00633E34">
          <w:rPr>
            <w:rStyle w:val="Hyperlink"/>
          </w:rPr>
          <w:t>v</w:t>
        </w:r>
        <w:r w:rsidR="00633E34">
          <w:rPr>
            <w:rStyle w:val="Hyperlink"/>
          </w:rPr>
          <w:t>erables/Projekthandbuch.pdf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AC" w:rsidRDefault="004620AC" w:rsidP="001D3794">
    <w:r>
      <w:rPr>
        <w:noProof/>
        <w:lang w:val="de-CH"/>
      </w:rPr>
      <w:drawing>
        <wp:anchor distT="0" distB="0" distL="114300" distR="114300" simplePos="0" relativeHeight="251658240" behindDoc="0" locked="0" layoutInCell="1" allowOverlap="1" wp14:anchorId="7FA0F61F" wp14:editId="5D0EF4B4">
          <wp:simplePos x="0" y="0"/>
          <wp:positionH relativeFrom="column">
            <wp:posOffset>3573780</wp:posOffset>
          </wp:positionH>
          <wp:positionV relativeFrom="paragraph">
            <wp:posOffset>163195</wp:posOffset>
          </wp:positionV>
          <wp:extent cx="2368550" cy="557530"/>
          <wp:effectExtent l="0" t="0" r="0" b="0"/>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8550" cy="557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de-CH"/>
      </w:rPr>
      <w:drawing>
        <wp:inline distT="0" distB="0" distL="0" distR="0" wp14:anchorId="21CE7762" wp14:editId="08C6A3DA">
          <wp:extent cx="1839600" cy="846000"/>
          <wp:effectExtent l="0" t="0" r="8255" b="0"/>
          <wp:docPr id="5" name="Grafik 5"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tab/>
    </w:r>
    <w:r>
      <w:tab/>
    </w:r>
    <w:r>
      <w:tab/>
    </w:r>
    <w:r>
      <w:rPr>
        <w:noProof/>
        <w:lang w:val="de-C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ABD6B272"/>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6B447BC"/>
    <w:multiLevelType w:val="multilevel"/>
    <w:tmpl w:val="D16499D0"/>
    <w:lvl w:ilvl="0">
      <w:start w:val="1"/>
      <w:numFmt w:val="decimal"/>
      <w:lvlText w:val="%1."/>
      <w:lvlJc w:val="left"/>
      <w:pPr>
        <w:ind w:left="360" w:hanging="360"/>
      </w:pPr>
    </w:lvl>
    <w:lvl w:ilvl="1">
      <w:start w:val="1"/>
      <w:numFmt w:val="decimal"/>
      <w:pStyle w:val="Formatvorlage3"/>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0525FD"/>
    <w:multiLevelType w:val="multilevel"/>
    <w:tmpl w:val="231E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1A4E23"/>
    <w:multiLevelType w:val="multilevel"/>
    <w:tmpl w:val="8FE0F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070D7"/>
    <w:multiLevelType w:val="multilevel"/>
    <w:tmpl w:val="7A2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07A61"/>
    <w:multiLevelType w:val="multilevel"/>
    <w:tmpl w:val="41F4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D3385B"/>
    <w:multiLevelType w:val="hybridMultilevel"/>
    <w:tmpl w:val="56AA49B2"/>
    <w:lvl w:ilvl="0" w:tplc="5A446A3E">
      <w:numFmt w:val="bullet"/>
      <w:lvlText w:val="-"/>
      <w:lvlJc w:val="left"/>
      <w:pPr>
        <w:ind w:left="420" w:hanging="360"/>
      </w:pPr>
      <w:rPr>
        <w:rFonts w:ascii="Arial" w:eastAsia="Times New Roman" w:hAnsi="Arial" w:cs="Arial" w:hint="default"/>
      </w:rPr>
    </w:lvl>
    <w:lvl w:ilvl="1" w:tplc="08070003">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abstractNum w:abstractNumId="7">
    <w:nsid w:val="3F8A4992"/>
    <w:multiLevelType w:val="hybridMultilevel"/>
    <w:tmpl w:val="C20017C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2E76D01"/>
    <w:multiLevelType w:val="hybridMultilevel"/>
    <w:tmpl w:val="BCA24A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0">
    <w:nsid w:val="447342CE"/>
    <w:multiLevelType w:val="multilevel"/>
    <w:tmpl w:val="466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37582"/>
    <w:multiLevelType w:val="hybridMultilevel"/>
    <w:tmpl w:val="611037C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A266047"/>
    <w:multiLevelType w:val="multilevel"/>
    <w:tmpl w:val="A44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C4EAD"/>
    <w:multiLevelType w:val="multilevel"/>
    <w:tmpl w:val="30E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1B297D"/>
    <w:multiLevelType w:val="hybridMultilevel"/>
    <w:tmpl w:val="9996B4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6D2E42A7"/>
    <w:multiLevelType w:val="multilevel"/>
    <w:tmpl w:val="1500EC8C"/>
    <w:styleLink w:val="Formatvorlage4"/>
    <w:lvl w:ilvl="0">
      <w:start w:val="1"/>
      <w:numFmt w:val="decimal"/>
      <w:lvlText w:val="%1."/>
      <w:lvlJc w:val="left"/>
      <w:pPr>
        <w:ind w:left="360" w:hanging="360"/>
      </w:pPr>
      <w:rPr>
        <w:rFonts w:ascii="Arial" w:hAnsi="Arial"/>
        <w:b/>
        <w:color w:val="17365D" w:themeColor="text2" w:themeShade="BF"/>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E270A9A"/>
    <w:multiLevelType w:val="multilevel"/>
    <w:tmpl w:val="E572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DB672D"/>
    <w:multiLevelType w:val="multilevel"/>
    <w:tmpl w:val="654EC700"/>
    <w:lvl w:ilvl="0">
      <w:start w:val="1"/>
      <w:numFmt w:val="decimal"/>
      <w:pStyle w:val="Formatvorlage1"/>
      <w:lvlText w:val="%1."/>
      <w:lvlJc w:val="left"/>
      <w:pPr>
        <w:ind w:left="360" w:hanging="360"/>
      </w:pPr>
      <w:rPr>
        <w:rFonts w:hint="default"/>
      </w:rPr>
    </w:lvl>
    <w:lvl w:ilvl="1">
      <w:start w:val="1"/>
      <w:numFmt w:val="decimal"/>
      <w:pStyle w:val="berschrift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1A177EB"/>
    <w:multiLevelType w:val="hybridMultilevel"/>
    <w:tmpl w:val="2FFC5AC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9"/>
  </w:num>
  <w:num w:numId="3">
    <w:abstractNumId w:val="20"/>
  </w:num>
  <w:num w:numId="4">
    <w:abstractNumId w:val="19"/>
  </w:num>
  <w:num w:numId="5">
    <w:abstractNumId w:val="17"/>
  </w:num>
  <w:num w:numId="6">
    <w:abstractNumId w:val="1"/>
  </w:num>
  <w:num w:numId="7">
    <w:abstractNumId w:val="15"/>
  </w:num>
  <w:num w:numId="8">
    <w:abstractNumId w:val="1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8"/>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7"/>
  </w:num>
  <w:num w:numId="19">
    <w:abstractNumId w:val="18"/>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10"/>
  </w:num>
  <w:num w:numId="24">
    <w:abstractNumId w:val="16"/>
  </w:num>
  <w:num w:numId="25">
    <w:abstractNumId w:val="13"/>
  </w:num>
  <w:num w:numId="26">
    <w:abstractNumId w:val="12"/>
  </w:num>
  <w:num w:numId="27">
    <w:abstractNumId w:val="2"/>
  </w:num>
  <w:num w:numId="28">
    <w:abstractNumId w:val="5"/>
  </w:num>
  <w:num w:numId="29">
    <w:abstractNumId w:val="4"/>
  </w:num>
  <w:num w:numId="30">
    <w:abstractNumId w:val="3"/>
  </w:num>
  <w:num w:numId="31">
    <w:abstractNumId w:val="17"/>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num>
  <w:num w:numId="41">
    <w:abstractNumId w:val="1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3A86"/>
    <w:rsid w:val="000045FA"/>
    <w:rsid w:val="000058F5"/>
    <w:rsid w:val="0000771C"/>
    <w:rsid w:val="00013B97"/>
    <w:rsid w:val="0001416A"/>
    <w:rsid w:val="00014490"/>
    <w:rsid w:val="00016625"/>
    <w:rsid w:val="00017788"/>
    <w:rsid w:val="00021314"/>
    <w:rsid w:val="000254FE"/>
    <w:rsid w:val="00025508"/>
    <w:rsid w:val="00026EC4"/>
    <w:rsid w:val="00027AF2"/>
    <w:rsid w:val="00031BEC"/>
    <w:rsid w:val="00033F57"/>
    <w:rsid w:val="0003432D"/>
    <w:rsid w:val="000367B7"/>
    <w:rsid w:val="000418FE"/>
    <w:rsid w:val="00042ED6"/>
    <w:rsid w:val="00042FF9"/>
    <w:rsid w:val="00045DBD"/>
    <w:rsid w:val="00050AC2"/>
    <w:rsid w:val="00051A5D"/>
    <w:rsid w:val="00052D69"/>
    <w:rsid w:val="00053D9C"/>
    <w:rsid w:val="000544F6"/>
    <w:rsid w:val="000564CE"/>
    <w:rsid w:val="000578E6"/>
    <w:rsid w:val="0006084F"/>
    <w:rsid w:val="00061607"/>
    <w:rsid w:val="00061C34"/>
    <w:rsid w:val="00065406"/>
    <w:rsid w:val="000757CA"/>
    <w:rsid w:val="000805EC"/>
    <w:rsid w:val="00081C34"/>
    <w:rsid w:val="000846E5"/>
    <w:rsid w:val="00086F7A"/>
    <w:rsid w:val="000914C4"/>
    <w:rsid w:val="00091F46"/>
    <w:rsid w:val="00092BE3"/>
    <w:rsid w:val="00094315"/>
    <w:rsid w:val="000976C4"/>
    <w:rsid w:val="000A0A1D"/>
    <w:rsid w:val="000A2364"/>
    <w:rsid w:val="000A6A9D"/>
    <w:rsid w:val="000B498C"/>
    <w:rsid w:val="000B591B"/>
    <w:rsid w:val="000B6687"/>
    <w:rsid w:val="000B759B"/>
    <w:rsid w:val="000C08E6"/>
    <w:rsid w:val="000C1C83"/>
    <w:rsid w:val="000C2EF1"/>
    <w:rsid w:val="000C54B8"/>
    <w:rsid w:val="000C604A"/>
    <w:rsid w:val="000C757B"/>
    <w:rsid w:val="000D6B61"/>
    <w:rsid w:val="000E271B"/>
    <w:rsid w:val="000E2A5F"/>
    <w:rsid w:val="000E5F15"/>
    <w:rsid w:val="000E64AE"/>
    <w:rsid w:val="000E6C03"/>
    <w:rsid w:val="000F7C39"/>
    <w:rsid w:val="00101025"/>
    <w:rsid w:val="001056AB"/>
    <w:rsid w:val="00105ECA"/>
    <w:rsid w:val="001060A2"/>
    <w:rsid w:val="0011148E"/>
    <w:rsid w:val="0011244B"/>
    <w:rsid w:val="00122E53"/>
    <w:rsid w:val="0012724D"/>
    <w:rsid w:val="00127687"/>
    <w:rsid w:val="00133182"/>
    <w:rsid w:val="00135677"/>
    <w:rsid w:val="001362A6"/>
    <w:rsid w:val="00136442"/>
    <w:rsid w:val="00140F74"/>
    <w:rsid w:val="00141B90"/>
    <w:rsid w:val="00141E59"/>
    <w:rsid w:val="00141ECC"/>
    <w:rsid w:val="00143073"/>
    <w:rsid w:val="00152651"/>
    <w:rsid w:val="00153283"/>
    <w:rsid w:val="00155BA8"/>
    <w:rsid w:val="00160024"/>
    <w:rsid w:val="00160058"/>
    <w:rsid w:val="00161C89"/>
    <w:rsid w:val="00174ADC"/>
    <w:rsid w:val="0018102D"/>
    <w:rsid w:val="00185D05"/>
    <w:rsid w:val="00186716"/>
    <w:rsid w:val="00187298"/>
    <w:rsid w:val="00187FF6"/>
    <w:rsid w:val="00195DE0"/>
    <w:rsid w:val="0019742B"/>
    <w:rsid w:val="001B502A"/>
    <w:rsid w:val="001C558C"/>
    <w:rsid w:val="001D17D5"/>
    <w:rsid w:val="001D2190"/>
    <w:rsid w:val="001D2DE4"/>
    <w:rsid w:val="001D3794"/>
    <w:rsid w:val="001D6F4C"/>
    <w:rsid w:val="001D71B9"/>
    <w:rsid w:val="001D7436"/>
    <w:rsid w:val="001D7ECA"/>
    <w:rsid w:val="001E4A6E"/>
    <w:rsid w:val="001F3E52"/>
    <w:rsid w:val="001F440B"/>
    <w:rsid w:val="001F4FB6"/>
    <w:rsid w:val="001F6CF9"/>
    <w:rsid w:val="002028FD"/>
    <w:rsid w:val="002119CC"/>
    <w:rsid w:val="002146F1"/>
    <w:rsid w:val="00214F94"/>
    <w:rsid w:val="002155D0"/>
    <w:rsid w:val="00215AE9"/>
    <w:rsid w:val="00220CC3"/>
    <w:rsid w:val="00224631"/>
    <w:rsid w:val="002252D4"/>
    <w:rsid w:val="00225D14"/>
    <w:rsid w:val="002272E3"/>
    <w:rsid w:val="00227D0A"/>
    <w:rsid w:val="00227E5D"/>
    <w:rsid w:val="00230226"/>
    <w:rsid w:val="002311A4"/>
    <w:rsid w:val="00232906"/>
    <w:rsid w:val="00234FF6"/>
    <w:rsid w:val="0023705C"/>
    <w:rsid w:val="00242EC8"/>
    <w:rsid w:val="002443E8"/>
    <w:rsid w:val="0024687E"/>
    <w:rsid w:val="00247740"/>
    <w:rsid w:val="002517C4"/>
    <w:rsid w:val="00252876"/>
    <w:rsid w:val="00252F0D"/>
    <w:rsid w:val="00266E23"/>
    <w:rsid w:val="002679F6"/>
    <w:rsid w:val="00273258"/>
    <w:rsid w:val="0027339D"/>
    <w:rsid w:val="00273A2A"/>
    <w:rsid w:val="00273A59"/>
    <w:rsid w:val="00275703"/>
    <w:rsid w:val="00276C07"/>
    <w:rsid w:val="0028163B"/>
    <w:rsid w:val="00281E83"/>
    <w:rsid w:val="00283CCC"/>
    <w:rsid w:val="0028471A"/>
    <w:rsid w:val="00286DB0"/>
    <w:rsid w:val="002871D1"/>
    <w:rsid w:val="00287A67"/>
    <w:rsid w:val="00292DC3"/>
    <w:rsid w:val="002A2A09"/>
    <w:rsid w:val="002A3E85"/>
    <w:rsid w:val="002A489B"/>
    <w:rsid w:val="002A48CA"/>
    <w:rsid w:val="002A58B4"/>
    <w:rsid w:val="002A6898"/>
    <w:rsid w:val="002A6CF2"/>
    <w:rsid w:val="002A70BF"/>
    <w:rsid w:val="002B20AC"/>
    <w:rsid w:val="002B24FB"/>
    <w:rsid w:val="002B5835"/>
    <w:rsid w:val="002C2B06"/>
    <w:rsid w:val="002C455C"/>
    <w:rsid w:val="002C5DBD"/>
    <w:rsid w:val="002C7381"/>
    <w:rsid w:val="002D2A7C"/>
    <w:rsid w:val="002D2F2A"/>
    <w:rsid w:val="002D3F70"/>
    <w:rsid w:val="002D43F7"/>
    <w:rsid w:val="002D6AC5"/>
    <w:rsid w:val="002E1BC9"/>
    <w:rsid w:val="002E1F83"/>
    <w:rsid w:val="002E395E"/>
    <w:rsid w:val="002E4434"/>
    <w:rsid w:val="002E7874"/>
    <w:rsid w:val="002F15CA"/>
    <w:rsid w:val="00300F0C"/>
    <w:rsid w:val="00302DD0"/>
    <w:rsid w:val="00304FAA"/>
    <w:rsid w:val="003054A2"/>
    <w:rsid w:val="003177F4"/>
    <w:rsid w:val="0032022F"/>
    <w:rsid w:val="003212EE"/>
    <w:rsid w:val="00321345"/>
    <w:rsid w:val="00323C2F"/>
    <w:rsid w:val="00323D1F"/>
    <w:rsid w:val="00324FE2"/>
    <w:rsid w:val="0032621B"/>
    <w:rsid w:val="003276B0"/>
    <w:rsid w:val="00331AB6"/>
    <w:rsid w:val="003350BF"/>
    <w:rsid w:val="003360A1"/>
    <w:rsid w:val="00337BFB"/>
    <w:rsid w:val="00342C5B"/>
    <w:rsid w:val="0034336C"/>
    <w:rsid w:val="00343705"/>
    <w:rsid w:val="00345046"/>
    <w:rsid w:val="00347A0C"/>
    <w:rsid w:val="003604DE"/>
    <w:rsid w:val="00362CB9"/>
    <w:rsid w:val="00366F0D"/>
    <w:rsid w:val="00367B18"/>
    <w:rsid w:val="003702D9"/>
    <w:rsid w:val="00370D77"/>
    <w:rsid w:val="00372E0D"/>
    <w:rsid w:val="003755E0"/>
    <w:rsid w:val="00377D3B"/>
    <w:rsid w:val="00382BE3"/>
    <w:rsid w:val="0039103C"/>
    <w:rsid w:val="003912BF"/>
    <w:rsid w:val="0039226D"/>
    <w:rsid w:val="003933C3"/>
    <w:rsid w:val="00393B9B"/>
    <w:rsid w:val="003944FA"/>
    <w:rsid w:val="003A238B"/>
    <w:rsid w:val="003A736D"/>
    <w:rsid w:val="003B0A92"/>
    <w:rsid w:val="003B173B"/>
    <w:rsid w:val="003B1A1C"/>
    <w:rsid w:val="003B318E"/>
    <w:rsid w:val="003B38A0"/>
    <w:rsid w:val="003B4CC5"/>
    <w:rsid w:val="003B6802"/>
    <w:rsid w:val="003C31D9"/>
    <w:rsid w:val="003C4949"/>
    <w:rsid w:val="003C62ED"/>
    <w:rsid w:val="003C66C7"/>
    <w:rsid w:val="003C7280"/>
    <w:rsid w:val="003C79D9"/>
    <w:rsid w:val="003D255D"/>
    <w:rsid w:val="003D4045"/>
    <w:rsid w:val="003D58F1"/>
    <w:rsid w:val="003D64B9"/>
    <w:rsid w:val="003D734D"/>
    <w:rsid w:val="003E6205"/>
    <w:rsid w:val="003E73E3"/>
    <w:rsid w:val="003F0C0D"/>
    <w:rsid w:val="003F5D00"/>
    <w:rsid w:val="00400031"/>
    <w:rsid w:val="00400DED"/>
    <w:rsid w:val="004037D2"/>
    <w:rsid w:val="00403A40"/>
    <w:rsid w:val="00407D58"/>
    <w:rsid w:val="004102A1"/>
    <w:rsid w:val="004105CC"/>
    <w:rsid w:val="004109DB"/>
    <w:rsid w:val="00410F71"/>
    <w:rsid w:val="00413C26"/>
    <w:rsid w:val="00423602"/>
    <w:rsid w:val="004257E6"/>
    <w:rsid w:val="00425A88"/>
    <w:rsid w:val="0042695F"/>
    <w:rsid w:val="00426DEA"/>
    <w:rsid w:val="00427417"/>
    <w:rsid w:val="00430D50"/>
    <w:rsid w:val="00431D65"/>
    <w:rsid w:val="00432D50"/>
    <w:rsid w:val="00432FC3"/>
    <w:rsid w:val="00436BE0"/>
    <w:rsid w:val="004374C1"/>
    <w:rsid w:val="00437EE2"/>
    <w:rsid w:val="004403C1"/>
    <w:rsid w:val="004419A1"/>
    <w:rsid w:val="004424DB"/>
    <w:rsid w:val="00442873"/>
    <w:rsid w:val="00444FA7"/>
    <w:rsid w:val="0044682E"/>
    <w:rsid w:val="0045110B"/>
    <w:rsid w:val="00452322"/>
    <w:rsid w:val="004565BB"/>
    <w:rsid w:val="004620AC"/>
    <w:rsid w:val="00464036"/>
    <w:rsid w:val="004643B8"/>
    <w:rsid w:val="0047099D"/>
    <w:rsid w:val="00470CC3"/>
    <w:rsid w:val="00471468"/>
    <w:rsid w:val="00472043"/>
    <w:rsid w:val="004779D4"/>
    <w:rsid w:val="00480EC9"/>
    <w:rsid w:val="00481BF8"/>
    <w:rsid w:val="00483368"/>
    <w:rsid w:val="00483C7B"/>
    <w:rsid w:val="00483E6F"/>
    <w:rsid w:val="004953FB"/>
    <w:rsid w:val="004965F2"/>
    <w:rsid w:val="004A26D5"/>
    <w:rsid w:val="004B2553"/>
    <w:rsid w:val="004C1415"/>
    <w:rsid w:val="004C1DB9"/>
    <w:rsid w:val="004C2E56"/>
    <w:rsid w:val="004C6DEB"/>
    <w:rsid w:val="004D0406"/>
    <w:rsid w:val="004D3AFB"/>
    <w:rsid w:val="004D5C02"/>
    <w:rsid w:val="004D5CA1"/>
    <w:rsid w:val="004D70A0"/>
    <w:rsid w:val="004E0957"/>
    <w:rsid w:val="004E1E0D"/>
    <w:rsid w:val="004E45DD"/>
    <w:rsid w:val="004E572C"/>
    <w:rsid w:val="004E63F2"/>
    <w:rsid w:val="004E7D5C"/>
    <w:rsid w:val="004F4F06"/>
    <w:rsid w:val="004F73B2"/>
    <w:rsid w:val="005005A1"/>
    <w:rsid w:val="0050063A"/>
    <w:rsid w:val="005028BA"/>
    <w:rsid w:val="005057FF"/>
    <w:rsid w:val="00506B74"/>
    <w:rsid w:val="00506D61"/>
    <w:rsid w:val="005077DA"/>
    <w:rsid w:val="0051183F"/>
    <w:rsid w:val="00513216"/>
    <w:rsid w:val="0051440D"/>
    <w:rsid w:val="0051483A"/>
    <w:rsid w:val="00514B7A"/>
    <w:rsid w:val="005165AA"/>
    <w:rsid w:val="00521092"/>
    <w:rsid w:val="005234D2"/>
    <w:rsid w:val="0052465D"/>
    <w:rsid w:val="00526A18"/>
    <w:rsid w:val="005304A2"/>
    <w:rsid w:val="0053070A"/>
    <w:rsid w:val="0053473E"/>
    <w:rsid w:val="00537179"/>
    <w:rsid w:val="00540398"/>
    <w:rsid w:val="00541C38"/>
    <w:rsid w:val="00541C50"/>
    <w:rsid w:val="00543E20"/>
    <w:rsid w:val="0054517E"/>
    <w:rsid w:val="0054518C"/>
    <w:rsid w:val="00546050"/>
    <w:rsid w:val="00551642"/>
    <w:rsid w:val="0055769B"/>
    <w:rsid w:val="005579B1"/>
    <w:rsid w:val="005627E5"/>
    <w:rsid w:val="00571937"/>
    <w:rsid w:val="00571D0D"/>
    <w:rsid w:val="00574799"/>
    <w:rsid w:val="00574FFC"/>
    <w:rsid w:val="00576969"/>
    <w:rsid w:val="00580438"/>
    <w:rsid w:val="00580B37"/>
    <w:rsid w:val="00583423"/>
    <w:rsid w:val="00585CFC"/>
    <w:rsid w:val="00586EEB"/>
    <w:rsid w:val="00587480"/>
    <w:rsid w:val="005878BC"/>
    <w:rsid w:val="00590C9D"/>
    <w:rsid w:val="005970EB"/>
    <w:rsid w:val="00597921"/>
    <w:rsid w:val="005A0068"/>
    <w:rsid w:val="005A16F9"/>
    <w:rsid w:val="005A1A5E"/>
    <w:rsid w:val="005A388D"/>
    <w:rsid w:val="005A40F0"/>
    <w:rsid w:val="005A602F"/>
    <w:rsid w:val="005A6233"/>
    <w:rsid w:val="005A6D56"/>
    <w:rsid w:val="005B00F2"/>
    <w:rsid w:val="005B2086"/>
    <w:rsid w:val="005B22B2"/>
    <w:rsid w:val="005B2C57"/>
    <w:rsid w:val="005B2C7A"/>
    <w:rsid w:val="005B2DCB"/>
    <w:rsid w:val="005B3073"/>
    <w:rsid w:val="005B3C2F"/>
    <w:rsid w:val="005B4082"/>
    <w:rsid w:val="005B6805"/>
    <w:rsid w:val="005B741F"/>
    <w:rsid w:val="005B759D"/>
    <w:rsid w:val="005C0F24"/>
    <w:rsid w:val="005C0F95"/>
    <w:rsid w:val="005C1B0D"/>
    <w:rsid w:val="005C1BF2"/>
    <w:rsid w:val="005C29CE"/>
    <w:rsid w:val="005C3C26"/>
    <w:rsid w:val="005C59FF"/>
    <w:rsid w:val="005C6B7E"/>
    <w:rsid w:val="005C776F"/>
    <w:rsid w:val="005D061F"/>
    <w:rsid w:val="005D20FD"/>
    <w:rsid w:val="005D2198"/>
    <w:rsid w:val="005D2C70"/>
    <w:rsid w:val="005D3851"/>
    <w:rsid w:val="005D7A4B"/>
    <w:rsid w:val="005E308B"/>
    <w:rsid w:val="005E4DA2"/>
    <w:rsid w:val="005E6BC2"/>
    <w:rsid w:val="005E6FC8"/>
    <w:rsid w:val="005E7B56"/>
    <w:rsid w:val="005F0DF2"/>
    <w:rsid w:val="005F1E63"/>
    <w:rsid w:val="005F3772"/>
    <w:rsid w:val="005F521D"/>
    <w:rsid w:val="00601E6D"/>
    <w:rsid w:val="00602012"/>
    <w:rsid w:val="0060214F"/>
    <w:rsid w:val="0060661F"/>
    <w:rsid w:val="00606E68"/>
    <w:rsid w:val="006071D8"/>
    <w:rsid w:val="00614A18"/>
    <w:rsid w:val="0061617C"/>
    <w:rsid w:val="00622B4E"/>
    <w:rsid w:val="00624EA9"/>
    <w:rsid w:val="00626FE1"/>
    <w:rsid w:val="00632467"/>
    <w:rsid w:val="00633B67"/>
    <w:rsid w:val="00633E34"/>
    <w:rsid w:val="00636B7D"/>
    <w:rsid w:val="00637BD9"/>
    <w:rsid w:val="00640DD0"/>
    <w:rsid w:val="0064223F"/>
    <w:rsid w:val="00644B74"/>
    <w:rsid w:val="006454FB"/>
    <w:rsid w:val="00652C19"/>
    <w:rsid w:val="006540D5"/>
    <w:rsid w:val="0065613D"/>
    <w:rsid w:val="0065796B"/>
    <w:rsid w:val="0066088A"/>
    <w:rsid w:val="006630CA"/>
    <w:rsid w:val="006636D5"/>
    <w:rsid w:val="00663EF7"/>
    <w:rsid w:val="00664779"/>
    <w:rsid w:val="00665F9D"/>
    <w:rsid w:val="00671213"/>
    <w:rsid w:val="00672630"/>
    <w:rsid w:val="00673EED"/>
    <w:rsid w:val="006740FA"/>
    <w:rsid w:val="0067670F"/>
    <w:rsid w:val="00677437"/>
    <w:rsid w:val="00681914"/>
    <w:rsid w:val="0069007D"/>
    <w:rsid w:val="00691E3D"/>
    <w:rsid w:val="006928E5"/>
    <w:rsid w:val="00694A6F"/>
    <w:rsid w:val="00695020"/>
    <w:rsid w:val="00695854"/>
    <w:rsid w:val="00695C30"/>
    <w:rsid w:val="00696D2C"/>
    <w:rsid w:val="006A4458"/>
    <w:rsid w:val="006A517E"/>
    <w:rsid w:val="006A64C0"/>
    <w:rsid w:val="006B0ABC"/>
    <w:rsid w:val="006B10CD"/>
    <w:rsid w:val="006B61A9"/>
    <w:rsid w:val="006B7894"/>
    <w:rsid w:val="006C63CB"/>
    <w:rsid w:val="006D3022"/>
    <w:rsid w:val="006D4AFE"/>
    <w:rsid w:val="006D7DB7"/>
    <w:rsid w:val="006E4D09"/>
    <w:rsid w:val="006E6CCE"/>
    <w:rsid w:val="006E73C5"/>
    <w:rsid w:val="006F0246"/>
    <w:rsid w:val="006F3CED"/>
    <w:rsid w:val="006F4E10"/>
    <w:rsid w:val="006F7FBD"/>
    <w:rsid w:val="00700144"/>
    <w:rsid w:val="00702A84"/>
    <w:rsid w:val="00703529"/>
    <w:rsid w:val="00705D68"/>
    <w:rsid w:val="00706595"/>
    <w:rsid w:val="00707CA5"/>
    <w:rsid w:val="007110E2"/>
    <w:rsid w:val="00711686"/>
    <w:rsid w:val="00713139"/>
    <w:rsid w:val="007144E2"/>
    <w:rsid w:val="007145CA"/>
    <w:rsid w:val="00723C5A"/>
    <w:rsid w:val="00731518"/>
    <w:rsid w:val="007347B9"/>
    <w:rsid w:val="007364F5"/>
    <w:rsid w:val="007408BE"/>
    <w:rsid w:val="00741F3E"/>
    <w:rsid w:val="0074458D"/>
    <w:rsid w:val="0074564C"/>
    <w:rsid w:val="00745B88"/>
    <w:rsid w:val="00760883"/>
    <w:rsid w:val="0076094A"/>
    <w:rsid w:val="0076327E"/>
    <w:rsid w:val="00765324"/>
    <w:rsid w:val="007675B8"/>
    <w:rsid w:val="0077078B"/>
    <w:rsid w:val="00773932"/>
    <w:rsid w:val="0077434F"/>
    <w:rsid w:val="0077452B"/>
    <w:rsid w:val="0078494A"/>
    <w:rsid w:val="00784ECB"/>
    <w:rsid w:val="00786B20"/>
    <w:rsid w:val="00790A14"/>
    <w:rsid w:val="007A21C0"/>
    <w:rsid w:val="007A2426"/>
    <w:rsid w:val="007B08C9"/>
    <w:rsid w:val="007B23FA"/>
    <w:rsid w:val="007B2C19"/>
    <w:rsid w:val="007B783E"/>
    <w:rsid w:val="007C073B"/>
    <w:rsid w:val="007C628B"/>
    <w:rsid w:val="007C64D0"/>
    <w:rsid w:val="007C6AF2"/>
    <w:rsid w:val="007C7E6C"/>
    <w:rsid w:val="007D08C6"/>
    <w:rsid w:val="007D1503"/>
    <w:rsid w:val="007D1ED4"/>
    <w:rsid w:val="007D34F5"/>
    <w:rsid w:val="007E2EC9"/>
    <w:rsid w:val="007E5672"/>
    <w:rsid w:val="007E741D"/>
    <w:rsid w:val="007F0D73"/>
    <w:rsid w:val="007F16C0"/>
    <w:rsid w:val="007F2662"/>
    <w:rsid w:val="007F7286"/>
    <w:rsid w:val="00802920"/>
    <w:rsid w:val="0080450B"/>
    <w:rsid w:val="008069EB"/>
    <w:rsid w:val="008113B2"/>
    <w:rsid w:val="00811F20"/>
    <w:rsid w:val="00813578"/>
    <w:rsid w:val="00814D9F"/>
    <w:rsid w:val="00814FD6"/>
    <w:rsid w:val="0081786C"/>
    <w:rsid w:val="00821ECB"/>
    <w:rsid w:val="0082558F"/>
    <w:rsid w:val="008342B6"/>
    <w:rsid w:val="00835D01"/>
    <w:rsid w:val="00836165"/>
    <w:rsid w:val="00837BC6"/>
    <w:rsid w:val="00837FF1"/>
    <w:rsid w:val="0084035F"/>
    <w:rsid w:val="0084171B"/>
    <w:rsid w:val="00841805"/>
    <w:rsid w:val="00843A6C"/>
    <w:rsid w:val="00850FF1"/>
    <w:rsid w:val="0085203C"/>
    <w:rsid w:val="00855E17"/>
    <w:rsid w:val="00860EA4"/>
    <w:rsid w:val="00861771"/>
    <w:rsid w:val="00861C93"/>
    <w:rsid w:val="008657AD"/>
    <w:rsid w:val="00865BD8"/>
    <w:rsid w:val="0086611B"/>
    <w:rsid w:val="00866A97"/>
    <w:rsid w:val="008716F7"/>
    <w:rsid w:val="00874ABF"/>
    <w:rsid w:val="00876F02"/>
    <w:rsid w:val="008913E6"/>
    <w:rsid w:val="00893F75"/>
    <w:rsid w:val="00894422"/>
    <w:rsid w:val="00894E9B"/>
    <w:rsid w:val="00895AB6"/>
    <w:rsid w:val="008A37A3"/>
    <w:rsid w:val="008A4BD1"/>
    <w:rsid w:val="008A7CB1"/>
    <w:rsid w:val="008B30E8"/>
    <w:rsid w:val="008B601F"/>
    <w:rsid w:val="008B7E75"/>
    <w:rsid w:val="008C6334"/>
    <w:rsid w:val="008D13F4"/>
    <w:rsid w:val="008D3EB6"/>
    <w:rsid w:val="008D5927"/>
    <w:rsid w:val="008D7AD6"/>
    <w:rsid w:val="008D7F33"/>
    <w:rsid w:val="008E0A25"/>
    <w:rsid w:val="008E1893"/>
    <w:rsid w:val="008E22D4"/>
    <w:rsid w:val="008E33FF"/>
    <w:rsid w:val="008E39E8"/>
    <w:rsid w:val="008F385D"/>
    <w:rsid w:val="008F5343"/>
    <w:rsid w:val="00903989"/>
    <w:rsid w:val="00910414"/>
    <w:rsid w:val="00910E1B"/>
    <w:rsid w:val="00911168"/>
    <w:rsid w:val="009115E5"/>
    <w:rsid w:val="00913046"/>
    <w:rsid w:val="0091686F"/>
    <w:rsid w:val="00920741"/>
    <w:rsid w:val="009256A5"/>
    <w:rsid w:val="009312D0"/>
    <w:rsid w:val="00931C95"/>
    <w:rsid w:val="009341CE"/>
    <w:rsid w:val="0093585A"/>
    <w:rsid w:val="00936063"/>
    <w:rsid w:val="009374DB"/>
    <w:rsid w:val="0093761B"/>
    <w:rsid w:val="009427A3"/>
    <w:rsid w:val="00943F19"/>
    <w:rsid w:val="00954819"/>
    <w:rsid w:val="00955286"/>
    <w:rsid w:val="00956D6D"/>
    <w:rsid w:val="00960288"/>
    <w:rsid w:val="00960FEA"/>
    <w:rsid w:val="00965B0D"/>
    <w:rsid w:val="0097047C"/>
    <w:rsid w:val="009744AC"/>
    <w:rsid w:val="009752E9"/>
    <w:rsid w:val="0097626A"/>
    <w:rsid w:val="00976470"/>
    <w:rsid w:val="00981588"/>
    <w:rsid w:val="0098234C"/>
    <w:rsid w:val="00982DE0"/>
    <w:rsid w:val="00984363"/>
    <w:rsid w:val="00984878"/>
    <w:rsid w:val="00984C60"/>
    <w:rsid w:val="00985820"/>
    <w:rsid w:val="009A12F9"/>
    <w:rsid w:val="009A2CD3"/>
    <w:rsid w:val="009A424A"/>
    <w:rsid w:val="009A546F"/>
    <w:rsid w:val="009A64D8"/>
    <w:rsid w:val="009B14B7"/>
    <w:rsid w:val="009C09C4"/>
    <w:rsid w:val="009C4908"/>
    <w:rsid w:val="009C6004"/>
    <w:rsid w:val="009C66F7"/>
    <w:rsid w:val="009C77EE"/>
    <w:rsid w:val="009D1E5B"/>
    <w:rsid w:val="009D211E"/>
    <w:rsid w:val="009D26B2"/>
    <w:rsid w:val="009D4AE7"/>
    <w:rsid w:val="009D749E"/>
    <w:rsid w:val="009D7F95"/>
    <w:rsid w:val="009E15B9"/>
    <w:rsid w:val="009E17E1"/>
    <w:rsid w:val="009E26B6"/>
    <w:rsid w:val="009E30F7"/>
    <w:rsid w:val="009E611A"/>
    <w:rsid w:val="009E6B2A"/>
    <w:rsid w:val="009F0283"/>
    <w:rsid w:val="009F36F5"/>
    <w:rsid w:val="009F53FF"/>
    <w:rsid w:val="009F5662"/>
    <w:rsid w:val="009F7521"/>
    <w:rsid w:val="009F77C7"/>
    <w:rsid w:val="00A028FC"/>
    <w:rsid w:val="00A05CEA"/>
    <w:rsid w:val="00A075C5"/>
    <w:rsid w:val="00A12307"/>
    <w:rsid w:val="00A14B2F"/>
    <w:rsid w:val="00A14C32"/>
    <w:rsid w:val="00A15D82"/>
    <w:rsid w:val="00A17D3F"/>
    <w:rsid w:val="00A22720"/>
    <w:rsid w:val="00A23747"/>
    <w:rsid w:val="00A26FBE"/>
    <w:rsid w:val="00A27BA6"/>
    <w:rsid w:val="00A35D98"/>
    <w:rsid w:val="00A362CF"/>
    <w:rsid w:val="00A421AC"/>
    <w:rsid w:val="00A51EB3"/>
    <w:rsid w:val="00A51F56"/>
    <w:rsid w:val="00A521CB"/>
    <w:rsid w:val="00A5297F"/>
    <w:rsid w:val="00A5510E"/>
    <w:rsid w:val="00A55C6C"/>
    <w:rsid w:val="00A56DF9"/>
    <w:rsid w:val="00A573F4"/>
    <w:rsid w:val="00A62187"/>
    <w:rsid w:val="00A62557"/>
    <w:rsid w:val="00A6382A"/>
    <w:rsid w:val="00A63C3E"/>
    <w:rsid w:val="00A66BFF"/>
    <w:rsid w:val="00A707D9"/>
    <w:rsid w:val="00A71000"/>
    <w:rsid w:val="00A721D9"/>
    <w:rsid w:val="00A74A55"/>
    <w:rsid w:val="00A83298"/>
    <w:rsid w:val="00A90F15"/>
    <w:rsid w:val="00A91DB4"/>
    <w:rsid w:val="00A92D5F"/>
    <w:rsid w:val="00A95874"/>
    <w:rsid w:val="00A958B3"/>
    <w:rsid w:val="00A96553"/>
    <w:rsid w:val="00A96F53"/>
    <w:rsid w:val="00AA05A0"/>
    <w:rsid w:val="00AA2CA7"/>
    <w:rsid w:val="00AA4969"/>
    <w:rsid w:val="00AB072F"/>
    <w:rsid w:val="00AB2407"/>
    <w:rsid w:val="00AB728A"/>
    <w:rsid w:val="00AC1FDB"/>
    <w:rsid w:val="00AC2DBF"/>
    <w:rsid w:val="00AC4629"/>
    <w:rsid w:val="00AC5E1E"/>
    <w:rsid w:val="00AC6B45"/>
    <w:rsid w:val="00AD1F9C"/>
    <w:rsid w:val="00AD209E"/>
    <w:rsid w:val="00AD2731"/>
    <w:rsid w:val="00AD4A54"/>
    <w:rsid w:val="00AD70F9"/>
    <w:rsid w:val="00AD77D2"/>
    <w:rsid w:val="00AE5238"/>
    <w:rsid w:val="00AE5C8E"/>
    <w:rsid w:val="00AE67A3"/>
    <w:rsid w:val="00AF02FE"/>
    <w:rsid w:val="00AF0A47"/>
    <w:rsid w:val="00AF0CB5"/>
    <w:rsid w:val="00AF4FDA"/>
    <w:rsid w:val="00AF55EF"/>
    <w:rsid w:val="00B0045E"/>
    <w:rsid w:val="00B02A23"/>
    <w:rsid w:val="00B03EF1"/>
    <w:rsid w:val="00B065B2"/>
    <w:rsid w:val="00B10699"/>
    <w:rsid w:val="00B122DF"/>
    <w:rsid w:val="00B144E8"/>
    <w:rsid w:val="00B14AC3"/>
    <w:rsid w:val="00B21A6D"/>
    <w:rsid w:val="00B23AA4"/>
    <w:rsid w:val="00B26D72"/>
    <w:rsid w:val="00B32F59"/>
    <w:rsid w:val="00B339F8"/>
    <w:rsid w:val="00B353D9"/>
    <w:rsid w:val="00B356B8"/>
    <w:rsid w:val="00B468C0"/>
    <w:rsid w:val="00B51D2D"/>
    <w:rsid w:val="00B535B8"/>
    <w:rsid w:val="00B53699"/>
    <w:rsid w:val="00B54A24"/>
    <w:rsid w:val="00B60A68"/>
    <w:rsid w:val="00B62677"/>
    <w:rsid w:val="00B641F8"/>
    <w:rsid w:val="00B64E71"/>
    <w:rsid w:val="00B70A5D"/>
    <w:rsid w:val="00B737DF"/>
    <w:rsid w:val="00B73FF9"/>
    <w:rsid w:val="00B80705"/>
    <w:rsid w:val="00B80AE1"/>
    <w:rsid w:val="00B80CF5"/>
    <w:rsid w:val="00B82A2A"/>
    <w:rsid w:val="00B82B09"/>
    <w:rsid w:val="00B834EB"/>
    <w:rsid w:val="00B84264"/>
    <w:rsid w:val="00B86BE7"/>
    <w:rsid w:val="00B91270"/>
    <w:rsid w:val="00B96AD6"/>
    <w:rsid w:val="00BA11C5"/>
    <w:rsid w:val="00BA177C"/>
    <w:rsid w:val="00BA2917"/>
    <w:rsid w:val="00BA492B"/>
    <w:rsid w:val="00BB53A0"/>
    <w:rsid w:val="00BB6511"/>
    <w:rsid w:val="00BC3059"/>
    <w:rsid w:val="00BC4030"/>
    <w:rsid w:val="00BC5770"/>
    <w:rsid w:val="00BC6054"/>
    <w:rsid w:val="00BC7833"/>
    <w:rsid w:val="00BD2BD5"/>
    <w:rsid w:val="00BD4D91"/>
    <w:rsid w:val="00BD5042"/>
    <w:rsid w:val="00BD5D2A"/>
    <w:rsid w:val="00BD5EB4"/>
    <w:rsid w:val="00BD60E3"/>
    <w:rsid w:val="00BD634A"/>
    <w:rsid w:val="00BE102D"/>
    <w:rsid w:val="00BE281F"/>
    <w:rsid w:val="00BE5687"/>
    <w:rsid w:val="00BE5738"/>
    <w:rsid w:val="00BE5C05"/>
    <w:rsid w:val="00BE7576"/>
    <w:rsid w:val="00BF4F0B"/>
    <w:rsid w:val="00BF52D1"/>
    <w:rsid w:val="00BF67BF"/>
    <w:rsid w:val="00C00EC8"/>
    <w:rsid w:val="00C032EC"/>
    <w:rsid w:val="00C057FD"/>
    <w:rsid w:val="00C06B45"/>
    <w:rsid w:val="00C101AF"/>
    <w:rsid w:val="00C104C5"/>
    <w:rsid w:val="00C10B35"/>
    <w:rsid w:val="00C1252E"/>
    <w:rsid w:val="00C12EFB"/>
    <w:rsid w:val="00C14217"/>
    <w:rsid w:val="00C14BDB"/>
    <w:rsid w:val="00C20285"/>
    <w:rsid w:val="00C22A96"/>
    <w:rsid w:val="00C23DE4"/>
    <w:rsid w:val="00C30CC1"/>
    <w:rsid w:val="00C33A47"/>
    <w:rsid w:val="00C33D1A"/>
    <w:rsid w:val="00C36D25"/>
    <w:rsid w:val="00C43AED"/>
    <w:rsid w:val="00C44FA5"/>
    <w:rsid w:val="00C45DBC"/>
    <w:rsid w:val="00C467E7"/>
    <w:rsid w:val="00C46BB3"/>
    <w:rsid w:val="00C52168"/>
    <w:rsid w:val="00C52674"/>
    <w:rsid w:val="00C52BB7"/>
    <w:rsid w:val="00C56B68"/>
    <w:rsid w:val="00C60426"/>
    <w:rsid w:val="00C6156D"/>
    <w:rsid w:val="00C64E62"/>
    <w:rsid w:val="00C64F9B"/>
    <w:rsid w:val="00C66D97"/>
    <w:rsid w:val="00C670F4"/>
    <w:rsid w:val="00C710B9"/>
    <w:rsid w:val="00C72686"/>
    <w:rsid w:val="00C728C8"/>
    <w:rsid w:val="00C731A3"/>
    <w:rsid w:val="00C73C8A"/>
    <w:rsid w:val="00C73D95"/>
    <w:rsid w:val="00C820F0"/>
    <w:rsid w:val="00C86568"/>
    <w:rsid w:val="00C87DD2"/>
    <w:rsid w:val="00C90372"/>
    <w:rsid w:val="00C90764"/>
    <w:rsid w:val="00C91F89"/>
    <w:rsid w:val="00C926D9"/>
    <w:rsid w:val="00C9385C"/>
    <w:rsid w:val="00CA17DC"/>
    <w:rsid w:val="00CA2050"/>
    <w:rsid w:val="00CA2ADF"/>
    <w:rsid w:val="00CA6270"/>
    <w:rsid w:val="00CA6BD2"/>
    <w:rsid w:val="00CB31BE"/>
    <w:rsid w:val="00CB34E8"/>
    <w:rsid w:val="00CB4ACF"/>
    <w:rsid w:val="00CB6EAF"/>
    <w:rsid w:val="00CC56BC"/>
    <w:rsid w:val="00CC56F7"/>
    <w:rsid w:val="00CC66A5"/>
    <w:rsid w:val="00CD331E"/>
    <w:rsid w:val="00CD6A8F"/>
    <w:rsid w:val="00CD7AA8"/>
    <w:rsid w:val="00CE414E"/>
    <w:rsid w:val="00CE69AF"/>
    <w:rsid w:val="00CF0399"/>
    <w:rsid w:val="00CF176D"/>
    <w:rsid w:val="00CF1E15"/>
    <w:rsid w:val="00CF79AC"/>
    <w:rsid w:val="00D00618"/>
    <w:rsid w:val="00D01DE1"/>
    <w:rsid w:val="00D03930"/>
    <w:rsid w:val="00D1261E"/>
    <w:rsid w:val="00D130AD"/>
    <w:rsid w:val="00D14245"/>
    <w:rsid w:val="00D15567"/>
    <w:rsid w:val="00D178D8"/>
    <w:rsid w:val="00D2441B"/>
    <w:rsid w:val="00D24A26"/>
    <w:rsid w:val="00D279B6"/>
    <w:rsid w:val="00D30272"/>
    <w:rsid w:val="00D302A9"/>
    <w:rsid w:val="00D30C67"/>
    <w:rsid w:val="00D31A4B"/>
    <w:rsid w:val="00D34C61"/>
    <w:rsid w:val="00D411B5"/>
    <w:rsid w:val="00D4132B"/>
    <w:rsid w:val="00D4141C"/>
    <w:rsid w:val="00D41576"/>
    <w:rsid w:val="00D41673"/>
    <w:rsid w:val="00D43566"/>
    <w:rsid w:val="00D44E93"/>
    <w:rsid w:val="00D44F60"/>
    <w:rsid w:val="00D454A7"/>
    <w:rsid w:val="00D465BC"/>
    <w:rsid w:val="00D46799"/>
    <w:rsid w:val="00D50ABD"/>
    <w:rsid w:val="00D526A9"/>
    <w:rsid w:val="00D53F09"/>
    <w:rsid w:val="00D54A14"/>
    <w:rsid w:val="00D54B2C"/>
    <w:rsid w:val="00D54D2F"/>
    <w:rsid w:val="00D5673D"/>
    <w:rsid w:val="00D624EC"/>
    <w:rsid w:val="00D6575C"/>
    <w:rsid w:val="00D67A2A"/>
    <w:rsid w:val="00D724A2"/>
    <w:rsid w:val="00D86179"/>
    <w:rsid w:val="00D8677E"/>
    <w:rsid w:val="00D9323D"/>
    <w:rsid w:val="00D94270"/>
    <w:rsid w:val="00D94A46"/>
    <w:rsid w:val="00D96B79"/>
    <w:rsid w:val="00DA0222"/>
    <w:rsid w:val="00DA47CC"/>
    <w:rsid w:val="00DA4D2C"/>
    <w:rsid w:val="00DA643B"/>
    <w:rsid w:val="00DA6613"/>
    <w:rsid w:val="00DA70C9"/>
    <w:rsid w:val="00DB0634"/>
    <w:rsid w:val="00DB09E5"/>
    <w:rsid w:val="00DB1870"/>
    <w:rsid w:val="00DB27EC"/>
    <w:rsid w:val="00DB2CBE"/>
    <w:rsid w:val="00DB4720"/>
    <w:rsid w:val="00DB5A98"/>
    <w:rsid w:val="00DC148B"/>
    <w:rsid w:val="00DC769B"/>
    <w:rsid w:val="00DC7DD2"/>
    <w:rsid w:val="00DD2435"/>
    <w:rsid w:val="00DD3432"/>
    <w:rsid w:val="00DD7552"/>
    <w:rsid w:val="00DE5849"/>
    <w:rsid w:val="00DF5D95"/>
    <w:rsid w:val="00DF7768"/>
    <w:rsid w:val="00DF7DC5"/>
    <w:rsid w:val="00E0055C"/>
    <w:rsid w:val="00E0456C"/>
    <w:rsid w:val="00E07010"/>
    <w:rsid w:val="00E11254"/>
    <w:rsid w:val="00E11618"/>
    <w:rsid w:val="00E1176D"/>
    <w:rsid w:val="00E1372E"/>
    <w:rsid w:val="00E157A6"/>
    <w:rsid w:val="00E20A08"/>
    <w:rsid w:val="00E255B5"/>
    <w:rsid w:val="00E26CF7"/>
    <w:rsid w:val="00E2731B"/>
    <w:rsid w:val="00E3225B"/>
    <w:rsid w:val="00E3411C"/>
    <w:rsid w:val="00E3700B"/>
    <w:rsid w:val="00E404C5"/>
    <w:rsid w:val="00E45964"/>
    <w:rsid w:val="00E543B5"/>
    <w:rsid w:val="00E6018E"/>
    <w:rsid w:val="00E61157"/>
    <w:rsid w:val="00E63CAA"/>
    <w:rsid w:val="00E6518B"/>
    <w:rsid w:val="00E65260"/>
    <w:rsid w:val="00E6752D"/>
    <w:rsid w:val="00E713F3"/>
    <w:rsid w:val="00E72161"/>
    <w:rsid w:val="00E72C8A"/>
    <w:rsid w:val="00E770F6"/>
    <w:rsid w:val="00E8018C"/>
    <w:rsid w:val="00E81609"/>
    <w:rsid w:val="00E8180E"/>
    <w:rsid w:val="00E83632"/>
    <w:rsid w:val="00E87FF8"/>
    <w:rsid w:val="00E90CB4"/>
    <w:rsid w:val="00E936AB"/>
    <w:rsid w:val="00E94ADF"/>
    <w:rsid w:val="00EA15B7"/>
    <w:rsid w:val="00EA1DB1"/>
    <w:rsid w:val="00EA283D"/>
    <w:rsid w:val="00EA4C6A"/>
    <w:rsid w:val="00EB3160"/>
    <w:rsid w:val="00EB320C"/>
    <w:rsid w:val="00EB6343"/>
    <w:rsid w:val="00EC28B6"/>
    <w:rsid w:val="00EC39D3"/>
    <w:rsid w:val="00EC7EC3"/>
    <w:rsid w:val="00ED01C2"/>
    <w:rsid w:val="00ED2ABB"/>
    <w:rsid w:val="00ED37DB"/>
    <w:rsid w:val="00ED7EFA"/>
    <w:rsid w:val="00EE00BD"/>
    <w:rsid w:val="00EE18B5"/>
    <w:rsid w:val="00EE23EA"/>
    <w:rsid w:val="00EE2773"/>
    <w:rsid w:val="00EE4AFB"/>
    <w:rsid w:val="00EE597E"/>
    <w:rsid w:val="00EF2437"/>
    <w:rsid w:val="00EF3C78"/>
    <w:rsid w:val="00F01B09"/>
    <w:rsid w:val="00F04868"/>
    <w:rsid w:val="00F05E4A"/>
    <w:rsid w:val="00F15548"/>
    <w:rsid w:val="00F210FF"/>
    <w:rsid w:val="00F233E2"/>
    <w:rsid w:val="00F235A1"/>
    <w:rsid w:val="00F237B7"/>
    <w:rsid w:val="00F23D93"/>
    <w:rsid w:val="00F30492"/>
    <w:rsid w:val="00F30D33"/>
    <w:rsid w:val="00F3524A"/>
    <w:rsid w:val="00F364C1"/>
    <w:rsid w:val="00F37AF2"/>
    <w:rsid w:val="00F408A5"/>
    <w:rsid w:val="00F429A0"/>
    <w:rsid w:val="00F42E49"/>
    <w:rsid w:val="00F430AB"/>
    <w:rsid w:val="00F432D9"/>
    <w:rsid w:val="00F502C6"/>
    <w:rsid w:val="00F5160B"/>
    <w:rsid w:val="00F52CA8"/>
    <w:rsid w:val="00F5489B"/>
    <w:rsid w:val="00F56B4C"/>
    <w:rsid w:val="00F577F1"/>
    <w:rsid w:val="00F600F8"/>
    <w:rsid w:val="00F6346C"/>
    <w:rsid w:val="00F65F2B"/>
    <w:rsid w:val="00F677D1"/>
    <w:rsid w:val="00F72B46"/>
    <w:rsid w:val="00F73B48"/>
    <w:rsid w:val="00F74E80"/>
    <w:rsid w:val="00F75741"/>
    <w:rsid w:val="00F75C00"/>
    <w:rsid w:val="00F776D0"/>
    <w:rsid w:val="00F80C14"/>
    <w:rsid w:val="00F81488"/>
    <w:rsid w:val="00F81773"/>
    <w:rsid w:val="00F84434"/>
    <w:rsid w:val="00F8702C"/>
    <w:rsid w:val="00F87D40"/>
    <w:rsid w:val="00FA2874"/>
    <w:rsid w:val="00FA781E"/>
    <w:rsid w:val="00FA7DA2"/>
    <w:rsid w:val="00FB37B9"/>
    <w:rsid w:val="00FB6D39"/>
    <w:rsid w:val="00FC2F27"/>
    <w:rsid w:val="00FC3C48"/>
    <w:rsid w:val="00FC4FD7"/>
    <w:rsid w:val="00FC5791"/>
    <w:rsid w:val="00FD113A"/>
    <w:rsid w:val="00FD26A1"/>
    <w:rsid w:val="00FD4D5F"/>
    <w:rsid w:val="00FD52A4"/>
    <w:rsid w:val="00FE223E"/>
    <w:rsid w:val="00FE235A"/>
    <w:rsid w:val="00FE29D0"/>
    <w:rsid w:val="00FE38A5"/>
    <w:rsid w:val="00FE5B4F"/>
    <w:rsid w:val="00FF166A"/>
    <w:rsid w:val="00FF418F"/>
    <w:rsid w:val="00FF68B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 w:type="character" w:styleId="Funotenzeichen">
    <w:name w:val="footnote reference"/>
    <w:basedOn w:val="Absatz-Standardschriftart"/>
    <w:uiPriority w:val="99"/>
    <w:semiHidden/>
    <w:unhideWhenUsed/>
    <w:rsid w:val="005A6233"/>
    <w:rPr>
      <w:vertAlign w:val="superscript"/>
    </w:rPr>
  </w:style>
  <w:style w:type="paragraph" w:customStyle="1" w:styleId="bodytext">
    <w:name w:val="bodytext"/>
    <w:basedOn w:val="Standard"/>
    <w:rsid w:val="00027AF2"/>
    <w:pPr>
      <w:widowControl/>
      <w:autoSpaceDE/>
      <w:autoSpaceDN/>
      <w:adjustRightInd/>
      <w:spacing w:before="100" w:beforeAutospacing="1" w:after="100" w:afterAutospacing="1"/>
    </w:pPr>
    <w:rPr>
      <w:rFonts w:ascii="Times New Roman" w:hAnsi="Times New Roman" w:cs="Times New Roman"/>
      <w:sz w:val="24"/>
      <w:lang w:val="de-CH"/>
    </w:rPr>
  </w:style>
  <w:style w:type="character" w:customStyle="1" w:styleId="apple-converted-space">
    <w:name w:val="apple-converted-space"/>
    <w:basedOn w:val="Absatz-Standardschriftart"/>
    <w:rsid w:val="00B02A23"/>
  </w:style>
  <w:style w:type="paragraph" w:styleId="Abbildungsverzeichnis">
    <w:name w:val="table of figures"/>
    <w:basedOn w:val="Standard"/>
    <w:next w:val="Standard"/>
    <w:uiPriority w:val="99"/>
    <w:unhideWhenUsed/>
    <w:rsid w:val="00D30272"/>
  </w:style>
  <w:style w:type="paragraph" w:customStyle="1" w:styleId="Kleineberschrift">
    <w:name w:val="Kleine Überschrift"/>
    <w:basedOn w:val="Grosseberschrift"/>
    <w:link w:val="KleineberschriftZchn"/>
    <w:uiPriority w:val="9"/>
    <w:qFormat/>
    <w:rsid w:val="00D465BC"/>
    <w:rPr>
      <w:b w:val="0"/>
      <w:noProof/>
    </w:rPr>
  </w:style>
  <w:style w:type="character" w:customStyle="1" w:styleId="KleineberschriftZchn">
    <w:name w:val="Kleine Überschrift Zchn"/>
    <w:basedOn w:val="GrosseberschriftZchn"/>
    <w:link w:val="Kleineberschrift"/>
    <w:uiPriority w:val="9"/>
    <w:rsid w:val="00D465BC"/>
    <w:rPr>
      <w:rFonts w:ascii="Arial" w:hAnsi="Arial" w:cs="Arial"/>
      <w:b w:val="0"/>
      <w:noProof/>
      <w:szCs w:val="24"/>
      <w:u w:val="single"/>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E87FF8"/>
    <w:pPr>
      <w:widowControl w:val="0"/>
      <w:autoSpaceDE w:val="0"/>
      <w:autoSpaceDN w:val="0"/>
      <w:adjustRightInd w:val="0"/>
    </w:pPr>
    <w:rPr>
      <w:rFonts w:ascii="Arial" w:hAnsi="Arial" w:cs="Arial"/>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style>
  <w:style w:type="character" w:customStyle="1" w:styleId="TextkrperZchn">
    <w:name w:val="Textkörper Zchn"/>
    <w:basedOn w:val="Absatz-Standardschriftart"/>
    <w:link w:val="Textkrper"/>
    <w:uiPriority w:val="99"/>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rPr>
  </w:style>
  <w:style w:type="paragraph" w:customStyle="1" w:styleId="Index">
    <w:name w:val="Index"/>
    <w:basedOn w:val="Standard"/>
    <w:uiPriority w:val="99"/>
    <w:rsid w:val="005D20FD"/>
    <w:pPr>
      <w:spacing w:before="120"/>
      <w:jc w:val="both"/>
    </w:pPr>
    <w:rPr>
      <w:rFonts w:ascii="Times" w:hAnsi="Times" w:cs="Times"/>
    </w:rPr>
  </w:style>
  <w:style w:type="paragraph" w:customStyle="1" w:styleId="Textkper">
    <w:name w:val="Textkper"/>
    <w:basedOn w:val="Standard"/>
    <w:uiPriority w:val="99"/>
    <w:rsid w:val="005D20FD"/>
    <w:pPr>
      <w:spacing w:after="120"/>
      <w:jc w:val="both"/>
    </w:pPr>
  </w:style>
  <w:style w:type="paragraph" w:customStyle="1" w:styleId="WW-caption">
    <w:name w:val="WW-caption"/>
    <w:basedOn w:val="Standard"/>
    <w:uiPriority w:val="99"/>
    <w:rsid w:val="005D20FD"/>
    <w:pPr>
      <w:spacing w:before="120" w:after="120"/>
      <w:jc w:val="both"/>
    </w:pPr>
    <w:rPr>
      <w:i/>
      <w:iCs/>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rPr>
  </w:style>
  <w:style w:type="paragraph" w:styleId="NurText">
    <w:name w:val="Plain Text"/>
    <w:basedOn w:val="Standard"/>
    <w:next w:val="Standard"/>
    <w:link w:val="NurTextZchn"/>
    <w:uiPriority w:val="99"/>
    <w:rsid w:val="005D20FD"/>
    <w:rPr>
      <w:rFonts w:ascii="Courier New" w:hAnsi="Courier New" w:cs="Courier New"/>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qFormat/>
    <w:rsid w:val="00F30D33"/>
    <w:pPr>
      <w:spacing w:before="120"/>
    </w:pPr>
    <w:rPr>
      <w:rFonts w:asciiTheme="minorHAnsi" w:hAnsiTheme="minorHAnsi" w:cstheme="minorHAnsi"/>
      <w:b/>
      <w:bCs/>
      <w:i/>
      <w:iCs/>
    </w:rPr>
  </w:style>
  <w:style w:type="paragraph" w:styleId="Verzeichnis2">
    <w:name w:val="toc 2"/>
    <w:basedOn w:val="Standard"/>
    <w:next w:val="Standard"/>
    <w:uiPriority w:val="39"/>
    <w:qFormat/>
    <w:rsid w:val="00F30D33"/>
    <w:pPr>
      <w:spacing w:before="120"/>
      <w:ind w:left="240"/>
    </w:pPr>
    <w:rPr>
      <w:rFonts w:asciiTheme="minorHAnsi" w:hAnsiTheme="minorHAnsi" w:cstheme="minorHAnsi"/>
      <w:b/>
      <w:bCs/>
      <w:sz w:val="22"/>
      <w:szCs w:val="22"/>
    </w:rPr>
  </w:style>
  <w:style w:type="paragraph" w:styleId="Verzeichnis3">
    <w:name w:val="toc 3"/>
    <w:basedOn w:val="Formatvorlage1"/>
    <w:next w:val="Standard"/>
    <w:link w:val="Verzeichnis3Zchn"/>
    <w:uiPriority w:val="39"/>
    <w:qFormat/>
    <w:rsid w:val="005D20FD"/>
    <w:pPr>
      <w:keepNext w:val="0"/>
      <w:numPr>
        <w:numId w:val="0"/>
      </w:numPr>
      <w:spacing w:before="0" w:after="0"/>
      <w:ind w:left="480"/>
      <w:jc w:val="left"/>
      <w:outlineLvl w:val="9"/>
    </w:pPr>
    <w:rPr>
      <w:rFonts w:asciiTheme="minorHAnsi" w:hAnsiTheme="minorHAnsi" w:cstheme="minorHAnsi"/>
      <w:b w:val="0"/>
      <w:bCs w:val="0"/>
      <w:iCs w:val="0"/>
      <w:color w:val="auto"/>
      <w:sz w:val="20"/>
      <w:szCs w:val="20"/>
    </w:rPr>
  </w:style>
  <w:style w:type="paragraph" w:styleId="Verzeichnis4">
    <w:name w:val="toc 4"/>
    <w:basedOn w:val="Standard"/>
    <w:next w:val="Standard"/>
    <w:uiPriority w:val="99"/>
    <w:rsid w:val="005D20FD"/>
    <w:pPr>
      <w:ind w:left="720"/>
    </w:pPr>
    <w:rPr>
      <w:rFonts w:asciiTheme="minorHAnsi" w:hAnsiTheme="minorHAnsi" w:cstheme="minorHAnsi"/>
      <w:szCs w:val="20"/>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 w:type="paragraph" w:customStyle="1" w:styleId="Formatvorlage1">
    <w:name w:val="Formatvorlage1"/>
    <w:basedOn w:val="berschrift2"/>
    <w:link w:val="Formatvorlage1Zchn"/>
    <w:uiPriority w:val="9"/>
    <w:qFormat/>
    <w:rsid w:val="009256A5"/>
    <w:pPr>
      <w:numPr>
        <w:numId w:val="5"/>
      </w:numPr>
      <w:spacing w:before="720"/>
    </w:pPr>
    <w:rPr>
      <w:color w:val="17365D" w:themeColor="text2" w:themeShade="BF"/>
      <w:sz w:val="32"/>
      <w:szCs w:val="32"/>
    </w:rPr>
  </w:style>
  <w:style w:type="paragraph" w:customStyle="1" w:styleId="Formatvorlage2">
    <w:name w:val="Formatvorlage2"/>
    <w:basedOn w:val="berschrift2"/>
    <w:link w:val="Formatvorlage2Zchn"/>
    <w:uiPriority w:val="9"/>
    <w:qFormat/>
    <w:rsid w:val="002A6CF2"/>
    <w:pPr>
      <w:numPr>
        <w:numId w:val="0"/>
      </w:numPr>
      <w:jc w:val="left"/>
    </w:pPr>
  </w:style>
  <w:style w:type="character" w:customStyle="1" w:styleId="Formatvorlage1Zchn">
    <w:name w:val="Formatvorlage1 Zchn"/>
    <w:basedOn w:val="berschrift2Zchn"/>
    <w:link w:val="Formatvorlage1"/>
    <w:uiPriority w:val="9"/>
    <w:rsid w:val="009256A5"/>
    <w:rPr>
      <w:rFonts w:ascii="Arial" w:hAnsi="Arial" w:cs="Arial"/>
      <w:b/>
      <w:bCs/>
      <w:iCs/>
      <w:color w:val="17365D" w:themeColor="text2" w:themeShade="BF"/>
      <w:sz w:val="32"/>
      <w:szCs w:val="32"/>
      <w:lang w:val="de-DE"/>
    </w:rPr>
  </w:style>
  <w:style w:type="paragraph" w:customStyle="1" w:styleId="Formatvorlage3">
    <w:name w:val="Formatvorlage3"/>
    <w:basedOn w:val="Formatvorlage2"/>
    <w:link w:val="Formatvorlage3Zchn"/>
    <w:uiPriority w:val="9"/>
    <w:rsid w:val="002A6CF2"/>
    <w:pPr>
      <w:numPr>
        <w:ilvl w:val="1"/>
        <w:numId w:val="6"/>
      </w:numPr>
      <w:ind w:left="142" w:hanging="142"/>
    </w:pPr>
  </w:style>
  <w:style w:type="character" w:customStyle="1" w:styleId="Formatvorlage2Zchn">
    <w:name w:val="Formatvorlage2 Zchn"/>
    <w:basedOn w:val="berschrift2Zchn"/>
    <w:link w:val="Formatvorlage2"/>
    <w:uiPriority w:val="9"/>
    <w:rsid w:val="002A6CF2"/>
    <w:rPr>
      <w:rFonts w:ascii="Arial" w:hAnsi="Arial" w:cs="Arial"/>
      <w:b/>
      <w:bCs/>
      <w:iCs/>
      <w:sz w:val="22"/>
      <w:szCs w:val="28"/>
      <w:lang w:val="de-DE"/>
    </w:rPr>
  </w:style>
  <w:style w:type="numbering" w:customStyle="1" w:styleId="Formatvorlage4">
    <w:name w:val="Formatvorlage4"/>
    <w:uiPriority w:val="99"/>
    <w:rsid w:val="002A6CF2"/>
    <w:pPr>
      <w:numPr>
        <w:numId w:val="7"/>
      </w:numPr>
    </w:pPr>
  </w:style>
  <w:style w:type="character" w:customStyle="1" w:styleId="Formatvorlage3Zchn">
    <w:name w:val="Formatvorlage3 Zchn"/>
    <w:basedOn w:val="Formatvorlage2Zchn"/>
    <w:link w:val="Formatvorlage3"/>
    <w:uiPriority w:val="9"/>
    <w:rsid w:val="002A6CF2"/>
    <w:rPr>
      <w:rFonts w:ascii="Arial" w:hAnsi="Arial" w:cs="Arial"/>
      <w:b/>
      <w:bCs/>
      <w:iCs/>
      <w:sz w:val="22"/>
      <w:szCs w:val="28"/>
      <w:lang w:val="de-DE"/>
    </w:rPr>
  </w:style>
  <w:style w:type="paragraph" w:customStyle="1" w:styleId="Formatvorlage5">
    <w:name w:val="Formatvorlage5"/>
    <w:basedOn w:val="Formatvorlage1"/>
    <w:link w:val="Formatvorlage5Zchn"/>
    <w:uiPriority w:val="9"/>
    <w:qFormat/>
    <w:rsid w:val="00483E6F"/>
    <w:pPr>
      <w:numPr>
        <w:numId w:val="0"/>
      </w:numPr>
      <w:spacing w:before="240"/>
      <w:ind w:left="284" w:hanging="284"/>
    </w:pPr>
    <w:rPr>
      <w:sz w:val="22"/>
      <w:szCs w:val="22"/>
    </w:rPr>
  </w:style>
  <w:style w:type="character" w:customStyle="1" w:styleId="Verzeichnis3Zchn">
    <w:name w:val="Verzeichnis 3 Zchn"/>
    <w:basedOn w:val="Formatvorlage1Zchn"/>
    <w:link w:val="Verzeichnis3"/>
    <w:uiPriority w:val="39"/>
    <w:rsid w:val="00A17D3F"/>
    <w:rPr>
      <w:rFonts w:asciiTheme="minorHAnsi" w:hAnsiTheme="minorHAnsi" w:cstheme="minorHAnsi"/>
      <w:b w:val="0"/>
      <w:bCs w:val="0"/>
      <w:iCs w:val="0"/>
      <w:color w:val="17365D" w:themeColor="text2" w:themeShade="BF"/>
      <w:sz w:val="32"/>
      <w:szCs w:val="32"/>
      <w:lang w:val="de-DE"/>
    </w:rPr>
  </w:style>
  <w:style w:type="character" w:customStyle="1" w:styleId="Formatvorlage5Zchn">
    <w:name w:val="Formatvorlage5 Zchn"/>
    <w:basedOn w:val="Formatvorlage1Zchn"/>
    <w:link w:val="Formatvorlage5"/>
    <w:uiPriority w:val="9"/>
    <w:rsid w:val="00483E6F"/>
    <w:rPr>
      <w:rFonts w:ascii="Arial" w:hAnsi="Arial" w:cs="Arial"/>
      <w:b/>
      <w:bCs/>
      <w:iCs/>
      <w:color w:val="17365D" w:themeColor="text2" w:themeShade="BF"/>
      <w:sz w:val="22"/>
      <w:szCs w:val="22"/>
      <w:lang w:val="de-DE"/>
    </w:rPr>
  </w:style>
  <w:style w:type="paragraph" w:customStyle="1" w:styleId="berschrift10">
    <w:name w:val="Überschrift1"/>
    <w:basedOn w:val="Formatvorlage1"/>
    <w:link w:val="berschrift1Zchn0"/>
    <w:uiPriority w:val="9"/>
    <w:qFormat/>
    <w:rsid w:val="00F30D33"/>
  </w:style>
  <w:style w:type="paragraph" w:customStyle="1" w:styleId="berschrift20">
    <w:name w:val="Überschrift2"/>
    <w:basedOn w:val="Formatvorlage1"/>
    <w:link w:val="berschrift2Zchn0"/>
    <w:uiPriority w:val="9"/>
    <w:qFormat/>
    <w:rsid w:val="00F30D33"/>
    <w:pPr>
      <w:numPr>
        <w:ilvl w:val="1"/>
      </w:numPr>
      <w:spacing w:before="240"/>
    </w:pPr>
    <w:rPr>
      <w:sz w:val="22"/>
      <w:szCs w:val="22"/>
    </w:rPr>
  </w:style>
  <w:style w:type="character" w:customStyle="1" w:styleId="berschrift1Zchn0">
    <w:name w:val="Überschrift1 Zchn"/>
    <w:basedOn w:val="Formatvorlage1Zchn"/>
    <w:link w:val="berschrift10"/>
    <w:uiPriority w:val="9"/>
    <w:rsid w:val="00F30D33"/>
    <w:rPr>
      <w:rFonts w:ascii="Arial" w:hAnsi="Arial" w:cs="Arial"/>
      <w:b/>
      <w:bCs/>
      <w:iCs/>
      <w:color w:val="17365D" w:themeColor="text2" w:themeShade="BF"/>
      <w:sz w:val="32"/>
      <w:szCs w:val="32"/>
      <w:lang w:val="de-DE"/>
    </w:rPr>
  </w:style>
  <w:style w:type="paragraph" w:styleId="Verzeichnis5">
    <w:name w:val="toc 5"/>
    <w:basedOn w:val="Standard"/>
    <w:next w:val="Standard"/>
    <w:autoRedefine/>
    <w:uiPriority w:val="39"/>
    <w:unhideWhenUsed/>
    <w:rsid w:val="00F30D33"/>
    <w:pPr>
      <w:ind w:left="960"/>
    </w:pPr>
    <w:rPr>
      <w:rFonts w:asciiTheme="minorHAnsi" w:hAnsiTheme="minorHAnsi" w:cstheme="minorHAnsi"/>
      <w:szCs w:val="20"/>
    </w:rPr>
  </w:style>
  <w:style w:type="character" w:customStyle="1" w:styleId="berschrift2Zchn0">
    <w:name w:val="Überschrift2 Zchn"/>
    <w:basedOn w:val="Formatvorlage1Zchn"/>
    <w:link w:val="berschrift20"/>
    <w:uiPriority w:val="9"/>
    <w:rsid w:val="00F30D33"/>
    <w:rPr>
      <w:rFonts w:ascii="Arial" w:hAnsi="Arial" w:cs="Arial"/>
      <w:b/>
      <w:bCs/>
      <w:iCs/>
      <w:color w:val="17365D" w:themeColor="text2" w:themeShade="BF"/>
      <w:sz w:val="22"/>
      <w:szCs w:val="22"/>
      <w:lang w:val="de-DE"/>
    </w:rPr>
  </w:style>
  <w:style w:type="paragraph" w:styleId="Verzeichnis6">
    <w:name w:val="toc 6"/>
    <w:basedOn w:val="Standard"/>
    <w:next w:val="Standard"/>
    <w:autoRedefine/>
    <w:uiPriority w:val="39"/>
    <w:unhideWhenUsed/>
    <w:rsid w:val="00F30D33"/>
    <w:pPr>
      <w:ind w:left="1200"/>
    </w:pPr>
    <w:rPr>
      <w:rFonts w:asciiTheme="minorHAnsi" w:hAnsiTheme="minorHAnsi" w:cstheme="minorHAnsi"/>
      <w:szCs w:val="20"/>
    </w:rPr>
  </w:style>
  <w:style w:type="paragraph" w:styleId="Verzeichnis7">
    <w:name w:val="toc 7"/>
    <w:basedOn w:val="Standard"/>
    <w:next w:val="Standard"/>
    <w:autoRedefine/>
    <w:uiPriority w:val="39"/>
    <w:unhideWhenUsed/>
    <w:rsid w:val="00F30D33"/>
    <w:pPr>
      <w:ind w:left="1440"/>
    </w:pPr>
    <w:rPr>
      <w:rFonts w:asciiTheme="minorHAnsi" w:hAnsiTheme="minorHAnsi" w:cstheme="minorHAnsi"/>
      <w:szCs w:val="20"/>
    </w:rPr>
  </w:style>
  <w:style w:type="paragraph" w:styleId="Verzeichnis8">
    <w:name w:val="toc 8"/>
    <w:basedOn w:val="Standard"/>
    <w:next w:val="Standard"/>
    <w:autoRedefine/>
    <w:uiPriority w:val="39"/>
    <w:unhideWhenUsed/>
    <w:rsid w:val="00F30D33"/>
    <w:pPr>
      <w:ind w:left="1680"/>
    </w:pPr>
    <w:rPr>
      <w:rFonts w:asciiTheme="minorHAnsi" w:hAnsiTheme="minorHAnsi" w:cstheme="minorHAnsi"/>
      <w:szCs w:val="20"/>
    </w:rPr>
  </w:style>
  <w:style w:type="paragraph" w:styleId="Verzeichnis9">
    <w:name w:val="toc 9"/>
    <w:basedOn w:val="Standard"/>
    <w:next w:val="Standard"/>
    <w:autoRedefine/>
    <w:uiPriority w:val="39"/>
    <w:unhideWhenUsed/>
    <w:rsid w:val="00F30D33"/>
    <w:pPr>
      <w:ind w:left="1920"/>
    </w:pPr>
    <w:rPr>
      <w:rFonts w:asciiTheme="minorHAnsi" w:hAnsiTheme="minorHAnsi" w:cstheme="minorHAnsi"/>
      <w:szCs w:val="20"/>
    </w:rPr>
  </w:style>
  <w:style w:type="paragraph" w:styleId="KeinLeerraum">
    <w:name w:val="No Spacing"/>
    <w:uiPriority w:val="1"/>
    <w:qFormat/>
    <w:rsid w:val="004C1DB9"/>
    <w:pPr>
      <w:widowControl w:val="0"/>
      <w:autoSpaceDE w:val="0"/>
      <w:autoSpaceDN w:val="0"/>
      <w:adjustRightInd w:val="0"/>
    </w:pPr>
    <w:rPr>
      <w:rFonts w:ascii="Arial" w:hAnsi="Arial" w:cs="Arial"/>
      <w:sz w:val="24"/>
      <w:szCs w:val="24"/>
      <w:lang w:val="de-DE"/>
    </w:rPr>
  </w:style>
  <w:style w:type="paragraph" w:customStyle="1" w:styleId="Grosseberschrift">
    <w:name w:val="Grosse Überschrift"/>
    <w:basedOn w:val="Standard"/>
    <w:link w:val="GrosseberschriftZchn"/>
    <w:uiPriority w:val="9"/>
    <w:qFormat/>
    <w:rsid w:val="00FA781E"/>
    <w:rPr>
      <w:b/>
      <w:u w:val="single"/>
    </w:rPr>
  </w:style>
  <w:style w:type="paragraph" w:customStyle="1" w:styleId="CodeimText">
    <w:name w:val="Code im Text"/>
    <w:basedOn w:val="Standard"/>
    <w:link w:val="CodeimTextZchn"/>
    <w:uiPriority w:val="9"/>
    <w:qFormat/>
    <w:rsid w:val="000F7C39"/>
    <w:rPr>
      <w:i/>
    </w:rPr>
  </w:style>
  <w:style w:type="character" w:customStyle="1" w:styleId="GrosseberschriftZchn">
    <w:name w:val="Grosse Überschrift Zchn"/>
    <w:basedOn w:val="Absatz-Standardschriftart"/>
    <w:link w:val="Grosseberschrift"/>
    <w:uiPriority w:val="9"/>
    <w:rsid w:val="00FA781E"/>
    <w:rPr>
      <w:rFonts w:ascii="Arial" w:hAnsi="Arial" w:cs="Arial"/>
      <w:b/>
      <w:szCs w:val="24"/>
      <w:u w:val="single"/>
      <w:lang w:val="de-DE"/>
    </w:rPr>
  </w:style>
  <w:style w:type="character" w:customStyle="1" w:styleId="CodeimTextZchn">
    <w:name w:val="Code im Text Zchn"/>
    <w:basedOn w:val="Absatz-Standardschriftart"/>
    <w:link w:val="CodeimText"/>
    <w:uiPriority w:val="9"/>
    <w:locked/>
    <w:rsid w:val="000F7C39"/>
    <w:rPr>
      <w:rFonts w:ascii="Arial" w:hAnsi="Arial" w:cs="Arial"/>
      <w:i/>
      <w:szCs w:val="24"/>
      <w:lang w:val="de-DE"/>
    </w:rPr>
  </w:style>
  <w:style w:type="paragraph" w:customStyle="1" w:styleId="ExceptionimText">
    <w:name w:val="Exception im Text"/>
    <w:basedOn w:val="Standard"/>
    <w:link w:val="ExceptionimTextZchn"/>
    <w:uiPriority w:val="9"/>
    <w:qFormat/>
    <w:rsid w:val="00AD70F9"/>
    <w:rPr>
      <w:rFonts w:ascii="Consolas" w:hAnsi="Consolas" w:cs="Consolas"/>
      <w:color w:val="FF0000"/>
      <w:szCs w:val="20"/>
      <w:lang w:val="en-US" w:eastAsia="fr-CH"/>
    </w:rPr>
  </w:style>
  <w:style w:type="character" w:customStyle="1" w:styleId="ExceptionimTextZchn">
    <w:name w:val="Exception im Text Zchn"/>
    <w:basedOn w:val="Absatz-Standardschriftart"/>
    <w:link w:val="ExceptionimText"/>
    <w:uiPriority w:val="9"/>
    <w:rsid w:val="00AD70F9"/>
    <w:rPr>
      <w:rFonts w:ascii="Consolas" w:hAnsi="Consolas" w:cs="Consolas"/>
      <w:color w:val="FF0000"/>
      <w:lang w:val="en-US" w:eastAsia="fr-CH"/>
    </w:rPr>
  </w:style>
  <w:style w:type="paragraph" w:styleId="StandardWeb">
    <w:name w:val="Normal (Web)"/>
    <w:basedOn w:val="Standard"/>
    <w:uiPriority w:val="99"/>
    <w:unhideWhenUsed/>
    <w:rsid w:val="00C06B45"/>
    <w:pPr>
      <w:widowControl/>
      <w:autoSpaceDE/>
      <w:autoSpaceDN/>
      <w:adjustRightInd/>
      <w:spacing w:before="100" w:beforeAutospacing="1" w:after="100" w:afterAutospacing="1"/>
    </w:pPr>
    <w:rPr>
      <w:rFonts w:ascii="Times New Roman" w:hAnsi="Times New Roman" w:cs="Times New Roman"/>
      <w:sz w:val="24"/>
      <w:lang w:val="de-CH"/>
    </w:rPr>
  </w:style>
  <w:style w:type="character" w:styleId="BesuchterHyperlink">
    <w:name w:val="FollowedHyperlink"/>
    <w:basedOn w:val="Absatz-Standardschriftart"/>
    <w:uiPriority w:val="99"/>
    <w:semiHidden/>
    <w:unhideWhenUsed/>
    <w:rsid w:val="00644B74"/>
    <w:rPr>
      <w:color w:val="800080" w:themeColor="followedHyperlink"/>
      <w:u w:val="single"/>
    </w:rPr>
  </w:style>
  <w:style w:type="paragraph" w:styleId="HTMLVorformatiert">
    <w:name w:val="HTML Preformatted"/>
    <w:basedOn w:val="Standard"/>
    <w:link w:val="HTMLVorformatiertZchn"/>
    <w:uiPriority w:val="99"/>
    <w:semiHidden/>
    <w:unhideWhenUsed/>
    <w:rsid w:val="00DD24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Cs w:val="20"/>
      <w:lang w:val="de-CH"/>
    </w:rPr>
  </w:style>
  <w:style w:type="character" w:customStyle="1" w:styleId="HTMLVorformatiertZchn">
    <w:name w:val="HTML Vorformatiert Zchn"/>
    <w:basedOn w:val="Absatz-Standardschriftart"/>
    <w:link w:val="HTMLVorformatiert"/>
    <w:uiPriority w:val="99"/>
    <w:semiHidden/>
    <w:rsid w:val="00DD2435"/>
    <w:rPr>
      <w:rFonts w:ascii="Courier New" w:hAnsi="Courier New" w:cs="Courier New"/>
    </w:rPr>
  </w:style>
  <w:style w:type="character" w:styleId="Funotenzeichen">
    <w:name w:val="footnote reference"/>
    <w:basedOn w:val="Absatz-Standardschriftart"/>
    <w:uiPriority w:val="99"/>
    <w:semiHidden/>
    <w:unhideWhenUsed/>
    <w:rsid w:val="005A6233"/>
    <w:rPr>
      <w:vertAlign w:val="superscript"/>
    </w:rPr>
  </w:style>
  <w:style w:type="paragraph" w:customStyle="1" w:styleId="bodytext">
    <w:name w:val="bodytext"/>
    <w:basedOn w:val="Standard"/>
    <w:rsid w:val="00027AF2"/>
    <w:pPr>
      <w:widowControl/>
      <w:autoSpaceDE/>
      <w:autoSpaceDN/>
      <w:adjustRightInd/>
      <w:spacing w:before="100" w:beforeAutospacing="1" w:after="100" w:afterAutospacing="1"/>
    </w:pPr>
    <w:rPr>
      <w:rFonts w:ascii="Times New Roman" w:hAnsi="Times New Roman" w:cs="Times New Roman"/>
      <w:sz w:val="24"/>
      <w:lang w:val="de-CH"/>
    </w:rPr>
  </w:style>
  <w:style w:type="character" w:customStyle="1" w:styleId="apple-converted-space">
    <w:name w:val="apple-converted-space"/>
    <w:basedOn w:val="Absatz-Standardschriftart"/>
    <w:rsid w:val="00B02A23"/>
  </w:style>
  <w:style w:type="paragraph" w:styleId="Abbildungsverzeichnis">
    <w:name w:val="table of figures"/>
    <w:basedOn w:val="Standard"/>
    <w:next w:val="Standard"/>
    <w:uiPriority w:val="99"/>
    <w:unhideWhenUsed/>
    <w:rsid w:val="00D30272"/>
  </w:style>
  <w:style w:type="paragraph" w:customStyle="1" w:styleId="Kleineberschrift">
    <w:name w:val="Kleine Überschrift"/>
    <w:basedOn w:val="Grosseberschrift"/>
    <w:link w:val="KleineberschriftZchn"/>
    <w:uiPriority w:val="9"/>
    <w:qFormat/>
    <w:rsid w:val="00D465BC"/>
    <w:rPr>
      <w:b w:val="0"/>
      <w:noProof/>
    </w:rPr>
  </w:style>
  <w:style w:type="character" w:customStyle="1" w:styleId="KleineberschriftZchn">
    <w:name w:val="Kleine Überschrift Zchn"/>
    <w:basedOn w:val="GrosseberschriftZchn"/>
    <w:link w:val="Kleineberschrift"/>
    <w:uiPriority w:val="9"/>
    <w:rsid w:val="00D465BC"/>
    <w:rPr>
      <w:rFonts w:ascii="Arial" w:hAnsi="Arial" w:cs="Arial"/>
      <w:b w:val="0"/>
      <w:noProof/>
      <w:szCs w:val="24"/>
      <w:u w:val="single"/>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2439">
      <w:bodyDiv w:val="1"/>
      <w:marLeft w:val="0"/>
      <w:marRight w:val="0"/>
      <w:marTop w:val="0"/>
      <w:marBottom w:val="0"/>
      <w:divBdr>
        <w:top w:val="none" w:sz="0" w:space="0" w:color="auto"/>
        <w:left w:val="none" w:sz="0" w:space="0" w:color="auto"/>
        <w:bottom w:val="none" w:sz="0" w:space="0" w:color="auto"/>
        <w:right w:val="none" w:sz="0" w:space="0" w:color="auto"/>
      </w:divBdr>
    </w:div>
    <w:div w:id="10108573">
      <w:bodyDiv w:val="1"/>
      <w:marLeft w:val="0"/>
      <w:marRight w:val="0"/>
      <w:marTop w:val="0"/>
      <w:marBottom w:val="0"/>
      <w:divBdr>
        <w:top w:val="none" w:sz="0" w:space="0" w:color="auto"/>
        <w:left w:val="none" w:sz="0" w:space="0" w:color="auto"/>
        <w:bottom w:val="none" w:sz="0" w:space="0" w:color="auto"/>
        <w:right w:val="none" w:sz="0" w:space="0" w:color="auto"/>
      </w:divBdr>
    </w:div>
    <w:div w:id="51391215">
      <w:bodyDiv w:val="1"/>
      <w:marLeft w:val="0"/>
      <w:marRight w:val="0"/>
      <w:marTop w:val="0"/>
      <w:marBottom w:val="0"/>
      <w:divBdr>
        <w:top w:val="none" w:sz="0" w:space="0" w:color="auto"/>
        <w:left w:val="none" w:sz="0" w:space="0" w:color="auto"/>
        <w:bottom w:val="none" w:sz="0" w:space="0" w:color="auto"/>
        <w:right w:val="none" w:sz="0" w:space="0" w:color="auto"/>
      </w:divBdr>
    </w:div>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668018425">
      <w:bodyDiv w:val="1"/>
      <w:marLeft w:val="0"/>
      <w:marRight w:val="0"/>
      <w:marTop w:val="0"/>
      <w:marBottom w:val="0"/>
      <w:divBdr>
        <w:top w:val="none" w:sz="0" w:space="0" w:color="auto"/>
        <w:left w:val="none" w:sz="0" w:space="0" w:color="auto"/>
        <w:bottom w:val="none" w:sz="0" w:space="0" w:color="auto"/>
        <w:right w:val="none" w:sz="0" w:space="0" w:color="auto"/>
      </w:divBdr>
    </w:div>
    <w:div w:id="748698194">
      <w:bodyDiv w:val="1"/>
      <w:marLeft w:val="0"/>
      <w:marRight w:val="0"/>
      <w:marTop w:val="0"/>
      <w:marBottom w:val="0"/>
      <w:divBdr>
        <w:top w:val="none" w:sz="0" w:space="0" w:color="auto"/>
        <w:left w:val="none" w:sz="0" w:space="0" w:color="auto"/>
        <w:bottom w:val="none" w:sz="0" w:space="0" w:color="auto"/>
        <w:right w:val="none" w:sz="0" w:space="0" w:color="auto"/>
      </w:divBdr>
      <w:divsChild>
        <w:div w:id="712922229">
          <w:marLeft w:val="0"/>
          <w:marRight w:val="0"/>
          <w:marTop w:val="0"/>
          <w:marBottom w:val="0"/>
          <w:divBdr>
            <w:top w:val="none" w:sz="0" w:space="0" w:color="auto"/>
            <w:left w:val="none" w:sz="0" w:space="0" w:color="auto"/>
            <w:bottom w:val="none" w:sz="0" w:space="0" w:color="auto"/>
            <w:right w:val="none" w:sz="0" w:space="0" w:color="auto"/>
          </w:divBdr>
          <w:divsChild>
            <w:div w:id="725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506">
      <w:bodyDiv w:val="1"/>
      <w:marLeft w:val="0"/>
      <w:marRight w:val="0"/>
      <w:marTop w:val="0"/>
      <w:marBottom w:val="0"/>
      <w:divBdr>
        <w:top w:val="none" w:sz="0" w:space="0" w:color="auto"/>
        <w:left w:val="none" w:sz="0" w:space="0" w:color="auto"/>
        <w:bottom w:val="none" w:sz="0" w:space="0" w:color="auto"/>
        <w:right w:val="none" w:sz="0" w:space="0" w:color="auto"/>
      </w:divBdr>
    </w:div>
    <w:div w:id="914582516">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927546">
      <w:bodyDiv w:val="1"/>
      <w:marLeft w:val="0"/>
      <w:marRight w:val="0"/>
      <w:marTop w:val="0"/>
      <w:marBottom w:val="0"/>
      <w:divBdr>
        <w:top w:val="none" w:sz="0" w:space="0" w:color="auto"/>
        <w:left w:val="none" w:sz="0" w:space="0" w:color="auto"/>
        <w:bottom w:val="none" w:sz="0" w:space="0" w:color="auto"/>
        <w:right w:val="none" w:sz="0" w:space="0" w:color="auto"/>
      </w:divBdr>
    </w:div>
    <w:div w:id="1177385028">
      <w:bodyDiv w:val="1"/>
      <w:marLeft w:val="0"/>
      <w:marRight w:val="0"/>
      <w:marTop w:val="0"/>
      <w:marBottom w:val="0"/>
      <w:divBdr>
        <w:top w:val="none" w:sz="0" w:space="0" w:color="auto"/>
        <w:left w:val="none" w:sz="0" w:space="0" w:color="auto"/>
        <w:bottom w:val="none" w:sz="0" w:space="0" w:color="auto"/>
        <w:right w:val="none" w:sz="0" w:space="0" w:color="auto"/>
      </w:divBdr>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24566487">
      <w:bodyDiv w:val="1"/>
      <w:marLeft w:val="0"/>
      <w:marRight w:val="0"/>
      <w:marTop w:val="0"/>
      <w:marBottom w:val="0"/>
      <w:divBdr>
        <w:top w:val="none" w:sz="0" w:space="0" w:color="auto"/>
        <w:left w:val="none" w:sz="0" w:space="0" w:color="auto"/>
        <w:bottom w:val="none" w:sz="0" w:space="0" w:color="auto"/>
        <w:right w:val="none" w:sz="0" w:space="0" w:color="auto"/>
      </w:divBdr>
      <w:divsChild>
        <w:div w:id="1145202390">
          <w:marLeft w:val="0"/>
          <w:marRight w:val="0"/>
          <w:marTop w:val="0"/>
          <w:marBottom w:val="0"/>
          <w:divBdr>
            <w:top w:val="none" w:sz="0" w:space="0" w:color="auto"/>
            <w:left w:val="none" w:sz="0" w:space="0" w:color="auto"/>
            <w:bottom w:val="none" w:sz="0" w:space="0" w:color="auto"/>
            <w:right w:val="none" w:sz="0" w:space="0" w:color="auto"/>
          </w:divBdr>
          <w:divsChild>
            <w:div w:id="19116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8420">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2070">
      <w:bodyDiv w:val="1"/>
      <w:marLeft w:val="0"/>
      <w:marRight w:val="0"/>
      <w:marTop w:val="0"/>
      <w:marBottom w:val="0"/>
      <w:divBdr>
        <w:top w:val="none" w:sz="0" w:space="0" w:color="auto"/>
        <w:left w:val="none" w:sz="0" w:space="0" w:color="auto"/>
        <w:bottom w:val="none" w:sz="0" w:space="0" w:color="auto"/>
        <w:right w:val="none" w:sz="0" w:space="0" w:color="auto"/>
      </w:divBdr>
    </w:div>
    <w:div w:id="1580284309">
      <w:bodyDiv w:val="1"/>
      <w:marLeft w:val="0"/>
      <w:marRight w:val="0"/>
      <w:marTop w:val="0"/>
      <w:marBottom w:val="0"/>
      <w:divBdr>
        <w:top w:val="none" w:sz="0" w:space="0" w:color="auto"/>
        <w:left w:val="none" w:sz="0" w:space="0" w:color="auto"/>
        <w:bottom w:val="none" w:sz="0" w:space="0" w:color="auto"/>
        <w:right w:val="none" w:sz="0" w:space="0" w:color="auto"/>
      </w:divBdr>
    </w:div>
    <w:div w:id="1781993940">
      <w:bodyDiv w:val="1"/>
      <w:marLeft w:val="0"/>
      <w:marRight w:val="0"/>
      <w:marTop w:val="0"/>
      <w:marBottom w:val="0"/>
      <w:divBdr>
        <w:top w:val="none" w:sz="0" w:space="0" w:color="auto"/>
        <w:left w:val="none" w:sz="0" w:space="0" w:color="auto"/>
        <w:bottom w:val="none" w:sz="0" w:space="0" w:color="auto"/>
        <w:right w:val="none" w:sz="0" w:space="0" w:color="auto"/>
      </w:divBdr>
    </w:div>
    <w:div w:id="1830630809">
      <w:bodyDiv w:val="1"/>
      <w:marLeft w:val="0"/>
      <w:marRight w:val="0"/>
      <w:marTop w:val="0"/>
      <w:marBottom w:val="0"/>
      <w:divBdr>
        <w:top w:val="none" w:sz="0" w:space="0" w:color="auto"/>
        <w:left w:val="none" w:sz="0" w:space="0" w:color="auto"/>
        <w:bottom w:val="none" w:sz="0" w:space="0" w:color="auto"/>
        <w:right w:val="none" w:sz="0" w:space="0" w:color="auto"/>
      </w:divBdr>
    </w:div>
    <w:div w:id="2106072165">
      <w:bodyDiv w:val="1"/>
      <w:marLeft w:val="0"/>
      <w:marRight w:val="0"/>
      <w:marTop w:val="0"/>
      <w:marBottom w:val="0"/>
      <w:divBdr>
        <w:top w:val="none" w:sz="0" w:space="0" w:color="auto"/>
        <w:left w:val="none" w:sz="0" w:space="0" w:color="auto"/>
        <w:bottom w:val="none" w:sz="0" w:space="0" w:color="auto"/>
        <w:right w:val="none" w:sz="0" w:space="0" w:color="auto"/>
      </w:divBdr>
    </w:div>
    <w:div w:id="2111198535">
      <w:bodyDiv w:val="1"/>
      <w:marLeft w:val="0"/>
      <w:marRight w:val="0"/>
      <w:marTop w:val="0"/>
      <w:marBottom w:val="0"/>
      <w:divBdr>
        <w:top w:val="none" w:sz="0" w:space="0" w:color="auto"/>
        <w:left w:val="none" w:sz="0" w:space="0" w:color="auto"/>
        <w:bottom w:val="none" w:sz="0" w:space="0" w:color="auto"/>
        <w:right w:val="none" w:sz="0" w:space="0" w:color="auto"/>
      </w:divBdr>
    </w:div>
    <w:div w:id="21258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eader" Target="header1.xml"/><Relationship Id="rId26" Type="http://schemas.openxmlformats.org/officeDocument/2006/relationships/hyperlink" Target="http://rcsinfra2:8080/hudson/job/RCS-Client-dispo_client_e4/"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ws.bfh.ch/gfx/bfhlogo+schrift.svg" TargetMode="External"/><Relationship Id="rId34" Type="http://schemas.openxmlformats.org/officeDocument/2006/relationships/hyperlink" Target="http://www.heise.de/developer/meldung/Deutlich-bessere-Performance-bei-Eclipse-4-3-1751323.html" TargetMode="External"/><Relationship Id="rId7" Type="http://schemas.microsoft.com/office/2007/relationships/stylesWithEffects" Target="stylesWithEffects.xml"/><Relationship Id="rId12" Type="http://schemas.openxmlformats.org/officeDocument/2006/relationships/hyperlink" Target="https://github.com/MikeR13/MAS/blob/master/Deliverables/" TargetMode="External"/><Relationship Id="rId17" Type="http://schemas.openxmlformats.org/officeDocument/2006/relationships/hyperlink" Target="mailto:ueli.brawand@besonet.ch" TargetMode="External"/><Relationship Id="rId25" Type="http://schemas.openxmlformats.org/officeDocument/2006/relationships/hyperlink" Target="http://rcsinfra2:8080/hudson/" TargetMode="External"/><Relationship Id="rId33" Type="http://schemas.openxmlformats.org/officeDocument/2006/relationships/hyperlink" Target="https://bugs.eclipse.org/bugs/show_bug.cgi?id=36242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marc.hoffmann@sbb.ch" TargetMode="External"/><Relationship Id="rId20" Type="http://schemas.openxmlformats.org/officeDocument/2006/relationships/hyperlink" Target="https://github.com/MikeR13/MAS/tree/master/Deliverables" TargetMode="External"/><Relationship Id="rId29" Type="http://schemas.openxmlformats.org/officeDocument/2006/relationships/hyperlink" Target="https://github.com/MikeR13/MAS/tree/master/Unterlagen_Notizen/Brainstrorming_Aspekt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rcssvn1/svn/dispo" TargetMode="External"/><Relationship Id="rId32" Type="http://schemas.openxmlformats.org/officeDocument/2006/relationships/hyperlink" Target="http://www.vogella.com/articles/Eclipse4MigrationGuide/article.html" TargetMode="External"/><Relationship Id="rId37"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yperlink" Target="mailto:michael.rothenbuehler@sbb.ch" TargetMode="External"/><Relationship Id="rId23" Type="http://schemas.openxmlformats.org/officeDocument/2006/relationships/hyperlink" Target="https://github.com/MikeR13/MAS/" TargetMode="External"/><Relationship Id="rId28" Type="http://schemas.openxmlformats.org/officeDocument/2006/relationships/image" Target="media/image3.png"/><Relationship Id="rId36"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hyperlink" Target="http://download.eclipse.org/e4/download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clipse.org/community/rcp.php" TargetMode="External"/><Relationship Id="rId22" Type="http://schemas.openxmlformats.org/officeDocument/2006/relationships/hyperlink" Target="http://www.sws.bfh.ch/gfx/bfhlogo+schrift.png" TargetMode="External"/><Relationship Id="rId27" Type="http://schemas.openxmlformats.org/officeDocument/2006/relationships/hyperlink" Target="http://rcsinfra2:8080/hudson/job/Shell-SvnMerge-dispo_client_e4/" TargetMode="External"/><Relationship Id="rId30" Type="http://schemas.openxmlformats.org/officeDocument/2006/relationships/hyperlink" Target="http://wiki.eclipse.org/E4/Install" TargetMode="External"/><Relationship Id="rId35" Type="http://schemas.openxmlformats.org/officeDocument/2006/relationships/hyperlink" Target="http://download.eclipse.org/eclipse/downloads/drops4/R-4.3-201306052000/new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MikeR13/MAS/blob/master/Deliverables/Projekthandbuch.pdf" TargetMode="External"/><Relationship Id="rId3" Type="http://schemas.openxmlformats.org/officeDocument/2006/relationships/hyperlink" Target="https://github.com/MikeR13/MAS/blob/master/Deliverables/Projekthandbuch.docx" TargetMode="External"/><Relationship Id="rId7" Type="http://schemas.openxmlformats.org/officeDocument/2006/relationships/hyperlink" Target="https://github.com/MikeR13/MAS/blob/master/Deliverables/Projekthandbuch.pdf" TargetMode="External"/><Relationship Id="rId2" Type="http://schemas.openxmlformats.org/officeDocument/2006/relationships/hyperlink" Target="http://jenkins-ci.org/" TargetMode="External"/><Relationship Id="rId1" Type="http://schemas.openxmlformats.org/officeDocument/2006/relationships/hyperlink" Target="http://www.ti.bfh.ch/fileadmin/data/weiterbildung/SWS/Master_Thesis/6_Statusbericht.docx" TargetMode="External"/><Relationship Id="rId6" Type="http://schemas.openxmlformats.org/officeDocument/2006/relationships/hyperlink" Target="http://en.wikipedia.org/wiki/Hollywood_principle" TargetMode="External"/><Relationship Id="rId5" Type="http://schemas.openxmlformats.org/officeDocument/2006/relationships/hyperlink" Target="https://github.com/MikeR13/MAS/blob/master/Deliverables/Projekthandbuch.docx" TargetMode="External"/><Relationship Id="rId4" Type="http://schemas.openxmlformats.org/officeDocument/2006/relationships/hyperlink" Target="https://github.com/MikeR13/MAS/blob/master/Deliverables/Projekthandbuch.doc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4.xml><?xml version="1.0" encoding="utf-8"?>
<ds:datastoreItem xmlns:ds="http://schemas.openxmlformats.org/officeDocument/2006/customXml" ds:itemID="{34C9AFAD-B9D7-466C-B005-0B2706CD4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10496</Words>
  <Characters>66129</Characters>
  <Application>Microsoft Office Word</Application>
  <DocSecurity>0</DocSecurity>
  <Lines>551</Lines>
  <Paragraphs>152</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76473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644</cp:revision>
  <cp:lastPrinted>2013-09-04T12:37:00Z</cp:lastPrinted>
  <dcterms:created xsi:type="dcterms:W3CDTF">2013-05-17T06:38:00Z</dcterms:created>
  <dcterms:modified xsi:type="dcterms:W3CDTF">2013-09-05T12:36:00Z</dcterms:modified>
</cp:coreProperties>
</file>